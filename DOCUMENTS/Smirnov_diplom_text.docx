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D1BD8" w14:textId="21DCB690" w:rsidR="007A630F" w:rsidRDefault="007A630F" w:rsidP="007A630F">
      <w:pPr>
        <w:pStyle w:val="Usual"/>
        <w:spacing w:line="240" w:lineRule="auto"/>
        <w:jc w:val="center"/>
        <w:rPr>
          <w:sz w:val="24"/>
          <w:szCs w:val="20"/>
          <w:lang w:eastAsia="ru-RU"/>
        </w:rPr>
      </w:pPr>
      <w:r w:rsidRPr="007C4FBC">
        <w:rPr>
          <w:sz w:val="24"/>
          <w:szCs w:val="20"/>
          <w:lang w:eastAsia="ru-RU"/>
        </w:rPr>
        <w:t xml:space="preserve">Федеральное государственное </w:t>
      </w:r>
      <w:r>
        <w:rPr>
          <w:sz w:val="24"/>
          <w:szCs w:val="20"/>
          <w:lang w:eastAsia="ru-RU"/>
        </w:rPr>
        <w:t>автономное</w:t>
      </w:r>
      <w:r w:rsidRPr="007C4FBC">
        <w:rPr>
          <w:sz w:val="24"/>
          <w:szCs w:val="20"/>
          <w:lang w:eastAsia="ru-RU"/>
        </w:rPr>
        <w:t xml:space="preserve"> образовательное учреждение </w:t>
      </w:r>
      <w:r>
        <w:rPr>
          <w:sz w:val="24"/>
          <w:szCs w:val="20"/>
          <w:lang w:eastAsia="ru-RU"/>
        </w:rPr>
        <w:br/>
      </w:r>
      <w:r w:rsidRPr="007C4FBC">
        <w:rPr>
          <w:sz w:val="24"/>
          <w:szCs w:val="20"/>
          <w:lang w:eastAsia="ru-RU"/>
        </w:rPr>
        <w:t>высшего образования</w:t>
      </w:r>
      <w:r>
        <w:rPr>
          <w:sz w:val="24"/>
          <w:szCs w:val="20"/>
          <w:lang w:eastAsia="ru-RU"/>
        </w:rPr>
        <w:t xml:space="preserve"> </w:t>
      </w:r>
      <w:r>
        <w:rPr>
          <w:sz w:val="24"/>
          <w:szCs w:val="20"/>
          <w:lang w:eastAsia="ru-RU"/>
        </w:rPr>
        <w:br/>
      </w:r>
      <w:r w:rsidRPr="007C4FBC">
        <w:rPr>
          <w:sz w:val="24"/>
          <w:szCs w:val="20"/>
          <w:lang w:eastAsia="ru-RU"/>
        </w:rPr>
        <w:t>«Российский национальный исследовательский медицинский университет имени Н.И. Пирогова»</w:t>
      </w:r>
      <w:r>
        <w:rPr>
          <w:sz w:val="24"/>
          <w:szCs w:val="20"/>
          <w:lang w:eastAsia="ru-RU"/>
        </w:rPr>
        <w:t xml:space="preserve"> </w:t>
      </w:r>
      <w:r>
        <w:rPr>
          <w:sz w:val="24"/>
          <w:szCs w:val="20"/>
          <w:lang w:eastAsia="ru-RU"/>
        </w:rPr>
        <w:br/>
      </w:r>
      <w:r w:rsidRPr="007C4FBC">
        <w:rPr>
          <w:sz w:val="24"/>
          <w:szCs w:val="20"/>
          <w:lang w:eastAsia="ru-RU"/>
        </w:rPr>
        <w:t>Министерства здравоохранения Российской Федерации</w:t>
      </w:r>
      <w:r>
        <w:rPr>
          <w:sz w:val="24"/>
          <w:szCs w:val="20"/>
          <w:lang w:eastAsia="ru-RU"/>
        </w:rPr>
        <w:t xml:space="preserve"> </w:t>
      </w:r>
      <w:r>
        <w:rPr>
          <w:sz w:val="24"/>
          <w:szCs w:val="20"/>
          <w:lang w:eastAsia="ru-RU"/>
        </w:rPr>
        <w:br/>
      </w:r>
      <w:r w:rsidRPr="007C4FBC">
        <w:rPr>
          <w:sz w:val="24"/>
          <w:szCs w:val="20"/>
          <w:lang w:eastAsia="ru-RU"/>
        </w:rPr>
        <w:t>(ФГБОУ ВО РНИМУ им. Н.И. Пирогова Минздрава России)</w:t>
      </w:r>
    </w:p>
    <w:p w14:paraId="1791E225" w14:textId="77777777" w:rsidR="007A630F" w:rsidRDefault="007A630F" w:rsidP="007A630F">
      <w:pPr>
        <w:pStyle w:val="Usual"/>
        <w:spacing w:line="240" w:lineRule="auto"/>
        <w:jc w:val="center"/>
        <w:rPr>
          <w:sz w:val="24"/>
          <w:szCs w:val="20"/>
          <w:lang w:eastAsia="ru-RU"/>
        </w:rPr>
      </w:pPr>
    </w:p>
    <w:p w14:paraId="529D7385" w14:textId="10BDB3C1" w:rsidR="007A630F" w:rsidRDefault="007A630F" w:rsidP="007A630F">
      <w:pPr>
        <w:pStyle w:val="Usual"/>
        <w:spacing w:line="240" w:lineRule="auto"/>
        <w:jc w:val="center"/>
        <w:rPr>
          <w:u w:val="single"/>
          <w:lang w:eastAsia="ru-RU"/>
        </w:rPr>
      </w:pPr>
      <w:r w:rsidRPr="007C4FBC">
        <w:rPr>
          <w:u w:val="single"/>
          <w:lang w:eastAsia="ru-RU"/>
        </w:rPr>
        <w:t>Медико-биологический факультет</w:t>
      </w:r>
      <w:r>
        <w:rPr>
          <w:u w:val="single"/>
          <w:lang w:eastAsia="ru-RU"/>
        </w:rPr>
        <w:br/>
      </w:r>
      <w:r w:rsidRPr="007C4FBC">
        <w:rPr>
          <w:sz w:val="24"/>
          <w:szCs w:val="20"/>
          <w:u w:val="single"/>
          <w:lang w:eastAsia="ru-RU"/>
        </w:rPr>
        <w:t>Кафедра медицинской кибернетики и информатики</w:t>
      </w:r>
      <w:ins w:id="0" w:author="Антон Смирнов" w:date="2023-05-23T11:28:00Z">
        <w:r w:rsidR="00AB2F85">
          <w:rPr>
            <w:sz w:val="24"/>
            <w:szCs w:val="20"/>
            <w:u w:val="single"/>
            <w:lang w:eastAsia="ru-RU"/>
          </w:rPr>
          <w:t xml:space="preserve"> им. С.А. </w:t>
        </w:r>
        <w:proofErr w:type="spellStart"/>
        <w:r w:rsidR="00AB2F85">
          <w:rPr>
            <w:sz w:val="24"/>
            <w:szCs w:val="20"/>
            <w:u w:val="single"/>
            <w:lang w:eastAsia="ru-RU"/>
          </w:rPr>
          <w:t>Гаспаряна</w:t>
        </w:r>
      </w:ins>
      <w:proofErr w:type="spellEnd"/>
    </w:p>
    <w:p w14:paraId="7D658A22" w14:textId="77777777" w:rsidR="007A630F" w:rsidRDefault="007A630F" w:rsidP="007A630F">
      <w:pPr>
        <w:pStyle w:val="Usual"/>
        <w:spacing w:line="240" w:lineRule="auto"/>
        <w:jc w:val="center"/>
        <w:rPr>
          <w:u w:val="single"/>
          <w:lang w:eastAsia="ru-RU"/>
        </w:rPr>
      </w:pPr>
    </w:p>
    <w:p w14:paraId="3B712BDE" w14:textId="77777777" w:rsidR="007A630F" w:rsidRDefault="007A630F" w:rsidP="007A630F">
      <w:pPr>
        <w:pStyle w:val="Usual"/>
        <w:spacing w:line="240" w:lineRule="auto"/>
        <w:jc w:val="center"/>
        <w:rPr>
          <w:sz w:val="24"/>
          <w:szCs w:val="20"/>
          <w:u w:val="single"/>
          <w:lang w:eastAsia="ru-RU"/>
        </w:rPr>
      </w:pPr>
      <w:r>
        <w:rPr>
          <w:sz w:val="24"/>
          <w:szCs w:val="20"/>
          <w:u w:val="single"/>
          <w:lang w:eastAsia="ru-RU"/>
        </w:rPr>
        <w:t>Дипломная работа</w:t>
      </w:r>
      <w:r>
        <w:rPr>
          <w:sz w:val="24"/>
          <w:szCs w:val="20"/>
          <w:u w:val="single"/>
          <w:lang w:eastAsia="ru-RU"/>
        </w:rPr>
        <w:br/>
        <w:t>по специальности 30.05.03 «Медицинская кибернетика»</w:t>
      </w:r>
    </w:p>
    <w:p w14:paraId="7FACC4AD" w14:textId="77777777" w:rsidR="007A630F" w:rsidRDefault="007A630F" w:rsidP="007A630F">
      <w:pPr>
        <w:pStyle w:val="Usual"/>
        <w:spacing w:line="240" w:lineRule="auto"/>
        <w:jc w:val="center"/>
        <w:rPr>
          <w:sz w:val="24"/>
          <w:szCs w:val="20"/>
          <w:u w:val="single"/>
          <w:lang w:eastAsia="ru-RU"/>
        </w:rPr>
      </w:pPr>
    </w:p>
    <w:p w14:paraId="220229AB" w14:textId="77777777" w:rsidR="007A630F" w:rsidRDefault="007A630F" w:rsidP="007A630F">
      <w:pPr>
        <w:pStyle w:val="Usual"/>
        <w:spacing w:line="240" w:lineRule="auto"/>
        <w:jc w:val="center"/>
        <w:rPr>
          <w:lang w:eastAsia="ru-RU"/>
        </w:rPr>
      </w:pPr>
      <w:r>
        <w:rPr>
          <w:lang w:eastAsia="ru-RU"/>
        </w:rPr>
        <w:t>Смирнов Антон Сергеевич</w:t>
      </w:r>
    </w:p>
    <w:p w14:paraId="480552AC" w14:textId="4F6083C0" w:rsidR="007A630F" w:rsidRPr="007C4FBC" w:rsidRDefault="007A630F" w:rsidP="007A630F">
      <w:pPr>
        <w:pStyle w:val="13"/>
      </w:pPr>
      <w:r w:rsidRPr="00BE191A">
        <w:rPr>
          <w:rStyle w:val="Usual0"/>
        </w:rPr>
        <w:t>Т</w:t>
      </w:r>
      <w:r w:rsidRPr="00BE191A">
        <w:rPr>
          <w:rStyle w:val="Usual0"/>
          <w:caps w:val="0"/>
        </w:rPr>
        <w:t>ема</w:t>
      </w:r>
      <w:r w:rsidRPr="007C4FBC">
        <w:t>:</w:t>
      </w:r>
      <w:r w:rsidRPr="007A630F">
        <w:t xml:space="preserve"> Предсказание антигенов по последовательностям белка</w:t>
      </w:r>
    </w:p>
    <w:p w14:paraId="0F416A40" w14:textId="77777777" w:rsidR="007A630F" w:rsidRDefault="007A630F" w:rsidP="007A630F">
      <w:pPr>
        <w:pStyle w:val="Usual"/>
        <w:ind w:firstLine="709"/>
      </w:pPr>
    </w:p>
    <w:p w14:paraId="5B95E3F4" w14:textId="77777777" w:rsidR="007A630F" w:rsidRDefault="007A630F" w:rsidP="007A630F">
      <w:pPr>
        <w:pStyle w:val="Usual"/>
        <w:ind w:firstLine="709"/>
      </w:pPr>
    </w:p>
    <w:p w14:paraId="2056E527" w14:textId="77777777" w:rsidR="007A630F" w:rsidRDefault="007A630F" w:rsidP="007A630F">
      <w:pPr>
        <w:pStyle w:val="Usual"/>
        <w:ind w:firstLine="709"/>
      </w:pPr>
    </w:p>
    <w:p w14:paraId="40A1D705" w14:textId="77777777" w:rsidR="007A630F" w:rsidRDefault="007A630F" w:rsidP="007A630F">
      <w:pPr>
        <w:pStyle w:val="Usual"/>
        <w:ind w:firstLine="709"/>
      </w:pPr>
    </w:p>
    <w:p w14:paraId="1BC2AA18" w14:textId="77777777" w:rsidR="007A630F" w:rsidRDefault="007A630F" w:rsidP="007A630F">
      <w:pPr>
        <w:pStyle w:val="Usual"/>
        <w:ind w:firstLine="709"/>
      </w:pPr>
    </w:p>
    <w:p w14:paraId="160414F1" w14:textId="77777777" w:rsidR="007A630F" w:rsidRDefault="007A630F" w:rsidP="007A630F">
      <w:pPr>
        <w:pStyle w:val="Usual"/>
        <w:spacing w:line="240" w:lineRule="auto"/>
        <w:ind w:firstLine="709"/>
        <w:jc w:val="right"/>
      </w:pPr>
      <w:r>
        <w:rPr>
          <w:b/>
          <w:bCs/>
        </w:rPr>
        <w:t>Работа выполнена:</w:t>
      </w:r>
      <w:r>
        <w:rPr>
          <w:b/>
          <w:bCs/>
        </w:rPr>
        <w:br/>
      </w:r>
      <w:r>
        <w:t>на кафедре биоинформатики МБФ</w:t>
      </w:r>
      <w:r>
        <w:br/>
        <w:t xml:space="preserve">ФГАОУ ВО РНИМУ </w:t>
      </w:r>
      <w:r>
        <w:br/>
        <w:t>им. Н.И. Пирогова</w:t>
      </w:r>
    </w:p>
    <w:p w14:paraId="35A41A33" w14:textId="77777777" w:rsidR="007A630F" w:rsidRDefault="007A630F" w:rsidP="007A630F">
      <w:pPr>
        <w:pStyle w:val="Usual"/>
        <w:spacing w:line="240" w:lineRule="auto"/>
        <w:ind w:firstLine="709"/>
        <w:jc w:val="right"/>
      </w:pPr>
      <w:r>
        <w:rPr>
          <w:b/>
          <w:bCs/>
        </w:rPr>
        <w:t>Научный руководитель:</w:t>
      </w:r>
      <w:r>
        <w:rPr>
          <w:b/>
          <w:bCs/>
        </w:rPr>
        <w:br/>
      </w:r>
      <w:r>
        <w:t>Лагунин А.А., д.б.н., профессор РАН,</w:t>
      </w:r>
      <w:r>
        <w:br/>
        <w:t>зав. кафедрой биоинформатики МБФ</w:t>
      </w:r>
    </w:p>
    <w:p w14:paraId="738DD64A" w14:textId="77777777" w:rsidR="007A630F" w:rsidRDefault="007A630F" w:rsidP="007A630F">
      <w:pPr>
        <w:pStyle w:val="Usual"/>
        <w:spacing w:line="240" w:lineRule="auto"/>
        <w:ind w:firstLine="709"/>
        <w:jc w:val="center"/>
      </w:pPr>
    </w:p>
    <w:p w14:paraId="2362C4D4" w14:textId="77777777" w:rsidR="007A630F" w:rsidRDefault="007A630F" w:rsidP="007A630F">
      <w:pPr>
        <w:pStyle w:val="Usual"/>
        <w:spacing w:line="240" w:lineRule="auto"/>
        <w:ind w:firstLine="709"/>
        <w:jc w:val="center"/>
      </w:pPr>
    </w:p>
    <w:p w14:paraId="1F25BAE1" w14:textId="77777777" w:rsidR="007A630F" w:rsidRDefault="007A630F" w:rsidP="007A630F">
      <w:pPr>
        <w:pStyle w:val="Usual"/>
        <w:spacing w:line="240" w:lineRule="auto"/>
        <w:ind w:firstLine="709"/>
        <w:jc w:val="center"/>
      </w:pPr>
    </w:p>
    <w:p w14:paraId="057F169E" w14:textId="77777777" w:rsidR="007A630F" w:rsidRDefault="007A630F" w:rsidP="007A630F">
      <w:pPr>
        <w:pStyle w:val="Usual"/>
        <w:spacing w:line="240" w:lineRule="auto"/>
        <w:ind w:firstLine="709"/>
        <w:jc w:val="center"/>
      </w:pPr>
    </w:p>
    <w:p w14:paraId="584B63B8" w14:textId="77777777" w:rsidR="007A630F" w:rsidRDefault="007A630F" w:rsidP="007A630F">
      <w:pPr>
        <w:pStyle w:val="Usual"/>
        <w:spacing w:line="240" w:lineRule="auto"/>
        <w:ind w:firstLine="709"/>
        <w:jc w:val="center"/>
      </w:pPr>
      <w:r>
        <w:t>Москва, 2023 г.</w:t>
      </w:r>
    </w:p>
    <w:p w14:paraId="52ACF0A8" w14:textId="77777777" w:rsidR="007A630F" w:rsidRDefault="007A630F">
      <w:pPr>
        <w:rPr>
          <w:rFonts w:ascii="Times New Roman" w:hAnsi="Times New Roman"/>
          <w:sz w:val="28"/>
          <w:szCs w:val="22"/>
          <w:lang w:val="ru-RU"/>
        </w:rPr>
      </w:pPr>
      <w:r w:rsidRPr="007A630F">
        <w:rPr>
          <w:lang w:val="ru-RU"/>
        </w:rPr>
        <w:lastRenderedPageBreak/>
        <w:br w:type="page"/>
      </w:r>
    </w:p>
    <w:p w14:paraId="70BB0E02" w14:textId="0B9A3D67" w:rsidR="005C4AD5" w:rsidRPr="007A630F" w:rsidDel="007A5832" w:rsidRDefault="00BF5734" w:rsidP="007A630F">
      <w:pPr>
        <w:pStyle w:val="Usual"/>
        <w:spacing w:line="240" w:lineRule="auto"/>
        <w:ind w:firstLine="709"/>
        <w:jc w:val="center"/>
        <w:rPr>
          <w:del w:id="1" w:author="User" w:date="2023-04-14T11:17:00Z"/>
        </w:rPr>
      </w:pPr>
      <w:del w:id="2" w:author="User" w:date="2023-04-14T11:17:00Z">
        <w:r w:rsidRPr="007A630F" w:rsidDel="007A5832">
          <w:lastRenderedPageBreak/>
          <w:delText>Предсказание антигенов по последовательностям белка</w:delText>
        </w:r>
      </w:del>
    </w:p>
    <w:p w14:paraId="531551B2" w14:textId="1E968D60" w:rsidR="005C4AD5" w:rsidRPr="007A630F" w:rsidDel="007A5832" w:rsidRDefault="00BF5734">
      <w:pPr>
        <w:pStyle w:val="Author"/>
        <w:rPr>
          <w:del w:id="3" w:author="User" w:date="2023-04-14T11:17:00Z"/>
          <w:lang w:val="ru-RU"/>
        </w:rPr>
      </w:pPr>
      <w:del w:id="4" w:author="User" w:date="2023-04-14T11:17:00Z">
        <w:r w:rsidRPr="007A630F" w:rsidDel="007A5832">
          <w:rPr>
            <w:lang w:val="ru-RU"/>
          </w:rPr>
          <w:delText>Смирнов Антон Сергеевич</w:delText>
        </w:r>
      </w:del>
    </w:p>
    <w:p w14:paraId="73EBF3F3" w14:textId="59AABD06" w:rsidR="005C4AD5" w:rsidDel="007A5832" w:rsidRDefault="00BF5734">
      <w:pPr>
        <w:pStyle w:val="af7"/>
        <w:rPr>
          <w:del w:id="5" w:author="User" w:date="2023-04-14T11:17:00Z"/>
        </w:rPr>
      </w:pPr>
      <w:del w:id="6" w:author="User" w:date="2023-04-14T11:17:00Z">
        <w:r w:rsidDel="007A5832">
          <w:delText>Apr 11, 2023</w:delText>
        </w:r>
      </w:del>
    </w:p>
    <w:sdt>
      <w:sdtPr>
        <w:rPr>
          <w:rFonts w:asciiTheme="minorHAnsi" w:eastAsiaTheme="minorHAnsi" w:hAnsiTheme="minorHAnsi" w:cstheme="minorBidi"/>
          <w:b w:val="0"/>
          <w:bCs w:val="0"/>
          <w:color w:val="auto"/>
          <w:sz w:val="24"/>
          <w:szCs w:val="24"/>
        </w:rPr>
        <w:id w:val="-1559011047"/>
        <w:docPartObj>
          <w:docPartGallery w:val="Table of Contents"/>
          <w:docPartUnique/>
        </w:docPartObj>
      </w:sdtPr>
      <w:sdtContent>
        <w:p w14:paraId="3DFAACC2" w14:textId="77777777" w:rsidR="005C4AD5" w:rsidRPr="007A630F" w:rsidRDefault="00BF5734">
          <w:pPr>
            <w:pStyle w:val="afe"/>
            <w:rPr>
              <w:rFonts w:cs="Times New Roman"/>
              <w:sz w:val="24"/>
              <w:szCs w:val="24"/>
            </w:rPr>
          </w:pPr>
          <w:proofErr w:type="spellStart"/>
          <w:r w:rsidRPr="007A630F">
            <w:rPr>
              <w:rFonts w:cs="Times New Roman"/>
              <w:sz w:val="24"/>
              <w:szCs w:val="24"/>
            </w:rPr>
            <w:t>Оглавление</w:t>
          </w:r>
          <w:proofErr w:type="spellEnd"/>
        </w:p>
        <w:p w14:paraId="6271DD75" w14:textId="7B69DB71" w:rsidR="00410C2A" w:rsidRDefault="00BF5734">
          <w:pPr>
            <w:pStyle w:val="12"/>
            <w:tabs>
              <w:tab w:val="right" w:leader="dot" w:pos="9345"/>
            </w:tabs>
            <w:rPr>
              <w:ins w:id="7" w:author="Антон Смирнов" w:date="2023-05-23T22:33:00Z"/>
              <w:rFonts w:eastAsiaTheme="minorEastAsia"/>
              <w:noProof/>
              <w:sz w:val="22"/>
              <w:szCs w:val="22"/>
              <w:lang w:val="ru-RU" w:eastAsia="ru-RU"/>
            </w:rPr>
          </w:pPr>
          <w:r w:rsidRPr="007A630F">
            <w:rPr>
              <w:rFonts w:ascii="Times New Roman" w:hAnsi="Times New Roman" w:cs="Times New Roman"/>
            </w:rPr>
            <w:fldChar w:fldCharType="begin"/>
          </w:r>
          <w:r w:rsidRPr="007A630F">
            <w:rPr>
              <w:rFonts w:ascii="Times New Roman" w:hAnsi="Times New Roman" w:cs="Times New Roman"/>
            </w:rPr>
            <w:instrText>TOC \o "1-3" \h \z \u</w:instrText>
          </w:r>
          <w:r w:rsidRPr="007A630F">
            <w:rPr>
              <w:rFonts w:ascii="Times New Roman" w:hAnsi="Times New Roman" w:cs="Times New Roman"/>
            </w:rPr>
            <w:fldChar w:fldCharType="separate"/>
          </w:r>
          <w:ins w:id="8" w:author="Антон Смирнов" w:date="2023-05-23T22:33:00Z">
            <w:r w:rsidR="00410C2A" w:rsidRPr="000614E2">
              <w:rPr>
                <w:rStyle w:val="afd"/>
                <w:noProof/>
              </w:rPr>
              <w:fldChar w:fldCharType="begin"/>
            </w:r>
            <w:r w:rsidR="00410C2A" w:rsidRPr="000614E2">
              <w:rPr>
                <w:rStyle w:val="afd"/>
                <w:noProof/>
              </w:rPr>
              <w:instrText xml:space="preserve"> </w:instrText>
            </w:r>
            <w:r w:rsidR="00410C2A">
              <w:rPr>
                <w:noProof/>
              </w:rPr>
              <w:instrText>HYPERLINK \l "_Toc135773605"</w:instrText>
            </w:r>
            <w:r w:rsidR="00410C2A" w:rsidRPr="000614E2">
              <w:rPr>
                <w:rStyle w:val="afd"/>
                <w:noProof/>
              </w:rPr>
              <w:instrText xml:space="preserve"> </w:instrText>
            </w:r>
            <w:r w:rsidR="00410C2A" w:rsidRPr="000614E2">
              <w:rPr>
                <w:rStyle w:val="afd"/>
                <w:noProof/>
              </w:rPr>
            </w:r>
            <w:r w:rsidR="00410C2A" w:rsidRPr="000614E2">
              <w:rPr>
                <w:rStyle w:val="afd"/>
                <w:noProof/>
              </w:rPr>
              <w:fldChar w:fldCharType="separate"/>
            </w:r>
            <w:r w:rsidR="00410C2A" w:rsidRPr="000614E2">
              <w:rPr>
                <w:rStyle w:val="afd"/>
                <w:noProof/>
              </w:rPr>
              <w:t>Список сокращений</w:t>
            </w:r>
            <w:r w:rsidR="00410C2A">
              <w:rPr>
                <w:noProof/>
                <w:webHidden/>
              </w:rPr>
              <w:tab/>
            </w:r>
            <w:r w:rsidR="00410C2A">
              <w:rPr>
                <w:noProof/>
                <w:webHidden/>
              </w:rPr>
              <w:fldChar w:fldCharType="begin"/>
            </w:r>
            <w:r w:rsidR="00410C2A">
              <w:rPr>
                <w:noProof/>
                <w:webHidden/>
              </w:rPr>
              <w:instrText xml:space="preserve"> PAGEREF _Toc135773605 \h </w:instrText>
            </w:r>
            <w:r w:rsidR="00410C2A">
              <w:rPr>
                <w:noProof/>
                <w:webHidden/>
              </w:rPr>
            </w:r>
          </w:ins>
          <w:r w:rsidR="00410C2A">
            <w:rPr>
              <w:noProof/>
              <w:webHidden/>
            </w:rPr>
            <w:fldChar w:fldCharType="separate"/>
          </w:r>
          <w:ins w:id="9" w:author="Антон Смирнов" w:date="2023-05-23T22:33:00Z">
            <w:r w:rsidR="00410C2A">
              <w:rPr>
                <w:noProof/>
                <w:webHidden/>
              </w:rPr>
              <w:t>4</w:t>
            </w:r>
            <w:r w:rsidR="00410C2A">
              <w:rPr>
                <w:noProof/>
                <w:webHidden/>
              </w:rPr>
              <w:fldChar w:fldCharType="end"/>
            </w:r>
            <w:r w:rsidR="00410C2A" w:rsidRPr="000614E2">
              <w:rPr>
                <w:rStyle w:val="afd"/>
                <w:noProof/>
              </w:rPr>
              <w:fldChar w:fldCharType="end"/>
            </w:r>
          </w:ins>
        </w:p>
        <w:p w14:paraId="4549BA41" w14:textId="33F3B812" w:rsidR="00410C2A" w:rsidRDefault="00410C2A">
          <w:pPr>
            <w:pStyle w:val="12"/>
            <w:tabs>
              <w:tab w:val="right" w:leader="dot" w:pos="9345"/>
            </w:tabs>
            <w:rPr>
              <w:ins w:id="10" w:author="Антон Смирнов" w:date="2023-05-23T22:33:00Z"/>
              <w:rFonts w:eastAsiaTheme="minorEastAsia"/>
              <w:noProof/>
              <w:sz w:val="22"/>
              <w:szCs w:val="22"/>
              <w:lang w:val="ru-RU" w:eastAsia="ru-RU"/>
            </w:rPr>
          </w:pPr>
          <w:ins w:id="11"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"_Toc135773606"</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Введение</w:t>
            </w:r>
            <w:r>
              <w:rPr>
                <w:noProof/>
                <w:webHidden/>
              </w:rPr>
              <w:tab/>
            </w:r>
            <w:r>
              <w:rPr>
                <w:noProof/>
                <w:webHidden/>
              </w:rPr>
              <w:fldChar w:fldCharType="begin"/>
            </w:r>
            <w:r>
              <w:rPr>
                <w:noProof/>
                <w:webHidden/>
              </w:rPr>
              <w:instrText xml:space="preserve"> PAGEREF _Toc135773606 \h </w:instrText>
            </w:r>
            <w:r>
              <w:rPr>
                <w:noProof/>
                <w:webHidden/>
              </w:rPr>
            </w:r>
          </w:ins>
          <w:r>
            <w:rPr>
              <w:noProof/>
              <w:webHidden/>
            </w:rPr>
            <w:fldChar w:fldCharType="separate"/>
          </w:r>
          <w:ins w:id="12" w:author="Антон Смирнов" w:date="2023-05-23T22:33:00Z">
            <w:r>
              <w:rPr>
                <w:noProof/>
                <w:webHidden/>
              </w:rPr>
              <w:t>6</w:t>
            </w:r>
            <w:r>
              <w:rPr>
                <w:noProof/>
                <w:webHidden/>
              </w:rPr>
              <w:fldChar w:fldCharType="end"/>
            </w:r>
            <w:r w:rsidRPr="000614E2">
              <w:rPr>
                <w:rStyle w:val="afd"/>
                <w:noProof/>
              </w:rPr>
              <w:fldChar w:fldCharType="end"/>
            </w:r>
          </w:ins>
        </w:p>
        <w:p w14:paraId="387B26E8" w14:textId="1B2298AC" w:rsidR="00410C2A" w:rsidRDefault="00410C2A">
          <w:pPr>
            <w:pStyle w:val="12"/>
            <w:tabs>
              <w:tab w:val="right" w:leader="dot" w:pos="9345"/>
            </w:tabs>
            <w:rPr>
              <w:ins w:id="13" w:author="Антон Смирнов" w:date="2023-05-23T22:33:00Z"/>
              <w:rFonts w:eastAsiaTheme="minorEastAsia"/>
              <w:noProof/>
              <w:sz w:val="22"/>
              <w:szCs w:val="22"/>
              <w:lang w:val="ru-RU" w:eastAsia="ru-RU"/>
            </w:rPr>
          </w:pPr>
          <w:ins w:id="14"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"_Toc135773607"</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Глава 1. Литературный обзор</w:t>
            </w:r>
            <w:r>
              <w:rPr>
                <w:noProof/>
                <w:webHidden/>
              </w:rPr>
              <w:tab/>
            </w:r>
            <w:r>
              <w:rPr>
                <w:noProof/>
                <w:webHidden/>
              </w:rPr>
              <w:fldChar w:fldCharType="begin"/>
            </w:r>
            <w:r>
              <w:rPr>
                <w:noProof/>
                <w:webHidden/>
              </w:rPr>
              <w:instrText xml:space="preserve"> PAGEREF _Toc135773607 \h </w:instrText>
            </w:r>
            <w:r>
              <w:rPr>
                <w:noProof/>
                <w:webHidden/>
              </w:rPr>
            </w:r>
          </w:ins>
          <w:r>
            <w:rPr>
              <w:noProof/>
              <w:webHidden/>
            </w:rPr>
            <w:fldChar w:fldCharType="separate"/>
          </w:r>
          <w:ins w:id="15" w:author="Антон Смирнов" w:date="2023-05-23T22:33:00Z">
            <w:r>
              <w:rPr>
                <w:noProof/>
                <w:webHidden/>
              </w:rPr>
              <w:t>10</w:t>
            </w:r>
            <w:r>
              <w:rPr>
                <w:noProof/>
                <w:webHidden/>
              </w:rPr>
              <w:fldChar w:fldCharType="end"/>
            </w:r>
            <w:r w:rsidRPr="000614E2">
              <w:rPr>
                <w:rStyle w:val="afd"/>
                <w:noProof/>
              </w:rPr>
              <w:fldChar w:fldCharType="end"/>
            </w:r>
          </w:ins>
        </w:p>
        <w:p w14:paraId="67905D35" w14:textId="36556B75" w:rsidR="00410C2A" w:rsidRDefault="00410C2A">
          <w:pPr>
            <w:pStyle w:val="24"/>
            <w:tabs>
              <w:tab w:val="right" w:leader="dot" w:pos="9345"/>
            </w:tabs>
            <w:rPr>
              <w:ins w:id="16" w:author="Антон Смирнов" w:date="2023-05-23T22:33:00Z"/>
              <w:rFonts w:eastAsiaTheme="minorEastAsia"/>
              <w:noProof/>
              <w:sz w:val="22"/>
              <w:szCs w:val="22"/>
              <w:lang w:val="ru-RU" w:eastAsia="ru-RU"/>
            </w:rPr>
          </w:pPr>
          <w:ins w:id="17"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"_Toc135773608"</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1.1. Главный комплекс гистосовместимости</w:t>
            </w:r>
            <w:r>
              <w:rPr>
                <w:noProof/>
                <w:webHidden/>
              </w:rPr>
              <w:tab/>
            </w:r>
            <w:r>
              <w:rPr>
                <w:noProof/>
                <w:webHidden/>
              </w:rPr>
              <w:fldChar w:fldCharType="begin"/>
            </w:r>
            <w:r>
              <w:rPr>
                <w:noProof/>
                <w:webHidden/>
              </w:rPr>
              <w:instrText xml:space="preserve"> PAGEREF _Toc135773608 \h </w:instrText>
            </w:r>
            <w:r>
              <w:rPr>
                <w:noProof/>
                <w:webHidden/>
              </w:rPr>
            </w:r>
          </w:ins>
          <w:r>
            <w:rPr>
              <w:noProof/>
              <w:webHidden/>
            </w:rPr>
            <w:fldChar w:fldCharType="separate"/>
          </w:r>
          <w:ins w:id="18" w:author="Антон Смирнов" w:date="2023-05-23T22:33:00Z">
            <w:r>
              <w:rPr>
                <w:noProof/>
                <w:webHidden/>
              </w:rPr>
              <w:t>10</w:t>
            </w:r>
            <w:r>
              <w:rPr>
                <w:noProof/>
                <w:webHidden/>
              </w:rPr>
              <w:fldChar w:fldCharType="end"/>
            </w:r>
            <w:r w:rsidRPr="000614E2">
              <w:rPr>
                <w:rStyle w:val="afd"/>
                <w:noProof/>
              </w:rPr>
              <w:fldChar w:fldCharType="end"/>
            </w:r>
          </w:ins>
        </w:p>
        <w:p w14:paraId="2854ACAC" w14:textId="614B1C3F" w:rsidR="00410C2A" w:rsidRDefault="00410C2A">
          <w:pPr>
            <w:pStyle w:val="24"/>
            <w:tabs>
              <w:tab w:val="right" w:leader="dot" w:pos="9345"/>
            </w:tabs>
            <w:rPr>
              <w:ins w:id="19" w:author="Антон Смирнов" w:date="2023-05-23T22:33:00Z"/>
              <w:rFonts w:eastAsiaTheme="minorEastAsia"/>
              <w:noProof/>
              <w:sz w:val="22"/>
              <w:szCs w:val="22"/>
              <w:lang w:val="ru-RU" w:eastAsia="ru-RU"/>
            </w:rPr>
          </w:pPr>
          <w:ins w:id="20"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"_Toc135773609"</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 xml:space="preserve">1.2. Процессинг антигенов для </w:t>
            </w:r>
            <w:r w:rsidRPr="000614E2">
              <w:rPr>
                <w:rStyle w:val="afd"/>
                <w:noProof/>
              </w:rPr>
              <w:t>MHC</w:t>
            </w:r>
            <w:r w:rsidRPr="000614E2">
              <w:rPr>
                <w:rStyle w:val="afd"/>
                <w:noProof/>
                <w:lang w:val="ru-RU"/>
              </w:rPr>
              <w:t xml:space="preserve"> </w:t>
            </w:r>
            <w:r w:rsidRPr="000614E2">
              <w:rPr>
                <w:rStyle w:val="afd"/>
                <w:noProof/>
              </w:rPr>
              <w:t>I</w:t>
            </w:r>
            <w:r>
              <w:rPr>
                <w:noProof/>
                <w:webHidden/>
              </w:rPr>
              <w:tab/>
            </w:r>
            <w:r>
              <w:rPr>
                <w:noProof/>
                <w:webHidden/>
              </w:rPr>
              <w:fldChar w:fldCharType="begin"/>
            </w:r>
            <w:r>
              <w:rPr>
                <w:noProof/>
                <w:webHidden/>
              </w:rPr>
              <w:instrText xml:space="preserve"> PAGEREF _Toc135773609 \h </w:instrText>
            </w:r>
            <w:r>
              <w:rPr>
                <w:noProof/>
                <w:webHidden/>
              </w:rPr>
            </w:r>
          </w:ins>
          <w:r>
            <w:rPr>
              <w:noProof/>
              <w:webHidden/>
            </w:rPr>
            <w:fldChar w:fldCharType="separate"/>
          </w:r>
          <w:ins w:id="21" w:author="Антон Смирнов" w:date="2023-05-23T22:33:00Z">
            <w:r>
              <w:rPr>
                <w:noProof/>
                <w:webHidden/>
              </w:rPr>
              <w:t>15</w:t>
            </w:r>
            <w:r>
              <w:rPr>
                <w:noProof/>
                <w:webHidden/>
              </w:rPr>
              <w:fldChar w:fldCharType="end"/>
            </w:r>
            <w:r w:rsidRPr="000614E2">
              <w:rPr>
                <w:rStyle w:val="afd"/>
                <w:noProof/>
              </w:rPr>
              <w:fldChar w:fldCharType="end"/>
            </w:r>
          </w:ins>
        </w:p>
        <w:p w14:paraId="537103F9" w14:textId="6D0FF6DC" w:rsidR="00410C2A" w:rsidRDefault="00410C2A">
          <w:pPr>
            <w:pStyle w:val="24"/>
            <w:tabs>
              <w:tab w:val="right" w:leader="dot" w:pos="9345"/>
            </w:tabs>
            <w:rPr>
              <w:ins w:id="22" w:author="Антон Смирнов" w:date="2023-05-23T22:33:00Z"/>
              <w:rFonts w:eastAsiaTheme="minorEastAsia"/>
              <w:noProof/>
              <w:sz w:val="22"/>
              <w:szCs w:val="22"/>
              <w:lang w:val="ru-RU" w:eastAsia="ru-RU"/>
            </w:rPr>
          </w:pPr>
          <w:ins w:id="23"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"_Toc135773610"</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1.3. Программы и сервисы для предсказания Т-клеточных эпитопов</w:t>
            </w:r>
            <w:r>
              <w:rPr>
                <w:noProof/>
                <w:webHidden/>
              </w:rPr>
              <w:tab/>
            </w:r>
            <w:r>
              <w:rPr>
                <w:noProof/>
                <w:webHidden/>
              </w:rPr>
              <w:fldChar w:fldCharType="begin"/>
            </w:r>
            <w:r>
              <w:rPr>
                <w:noProof/>
                <w:webHidden/>
              </w:rPr>
              <w:instrText xml:space="preserve"> PAGEREF _Toc135773610 \h </w:instrText>
            </w:r>
            <w:r>
              <w:rPr>
                <w:noProof/>
                <w:webHidden/>
              </w:rPr>
            </w:r>
          </w:ins>
          <w:r>
            <w:rPr>
              <w:noProof/>
              <w:webHidden/>
            </w:rPr>
            <w:fldChar w:fldCharType="separate"/>
          </w:r>
          <w:ins w:id="24" w:author="Антон Смирнов" w:date="2023-05-23T22:33:00Z">
            <w:r>
              <w:rPr>
                <w:noProof/>
                <w:webHidden/>
              </w:rPr>
              <w:t>22</w:t>
            </w:r>
            <w:r>
              <w:rPr>
                <w:noProof/>
                <w:webHidden/>
              </w:rPr>
              <w:fldChar w:fldCharType="end"/>
            </w:r>
            <w:r w:rsidRPr="000614E2">
              <w:rPr>
                <w:rStyle w:val="afd"/>
                <w:noProof/>
              </w:rPr>
              <w:fldChar w:fldCharType="end"/>
            </w:r>
          </w:ins>
        </w:p>
        <w:p w14:paraId="31B237DB" w14:textId="055E12D9" w:rsidR="00410C2A" w:rsidRDefault="00410C2A">
          <w:pPr>
            <w:pStyle w:val="12"/>
            <w:tabs>
              <w:tab w:val="right" w:leader="dot" w:pos="9345"/>
            </w:tabs>
            <w:rPr>
              <w:ins w:id="25" w:author="Антон Смирнов" w:date="2023-05-23T22:33:00Z"/>
              <w:rFonts w:eastAsiaTheme="minorEastAsia"/>
              <w:noProof/>
              <w:sz w:val="22"/>
              <w:szCs w:val="22"/>
              <w:lang w:val="ru-RU" w:eastAsia="ru-RU"/>
            </w:rPr>
          </w:pPr>
          <w:ins w:id="26"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"_Toc135773611"</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Глава 2. Материалы и методы</w:t>
            </w:r>
            <w:r>
              <w:rPr>
                <w:noProof/>
                <w:webHidden/>
              </w:rPr>
              <w:tab/>
            </w:r>
            <w:r>
              <w:rPr>
                <w:noProof/>
                <w:webHidden/>
              </w:rPr>
              <w:fldChar w:fldCharType="begin"/>
            </w:r>
            <w:r>
              <w:rPr>
                <w:noProof/>
                <w:webHidden/>
              </w:rPr>
              <w:instrText xml:space="preserve"> PAGEREF _Toc135773611 \h </w:instrText>
            </w:r>
            <w:r>
              <w:rPr>
                <w:noProof/>
                <w:webHidden/>
              </w:rPr>
            </w:r>
          </w:ins>
          <w:r>
            <w:rPr>
              <w:noProof/>
              <w:webHidden/>
            </w:rPr>
            <w:fldChar w:fldCharType="separate"/>
          </w:r>
          <w:ins w:id="27" w:author="Антон Смирнов" w:date="2023-05-23T22:33:00Z">
            <w:r>
              <w:rPr>
                <w:noProof/>
                <w:webHidden/>
              </w:rPr>
              <w:t>25</w:t>
            </w:r>
            <w:r>
              <w:rPr>
                <w:noProof/>
                <w:webHidden/>
              </w:rPr>
              <w:fldChar w:fldCharType="end"/>
            </w:r>
            <w:r w:rsidRPr="000614E2">
              <w:rPr>
                <w:rStyle w:val="afd"/>
                <w:noProof/>
              </w:rPr>
              <w:fldChar w:fldCharType="end"/>
            </w:r>
          </w:ins>
        </w:p>
        <w:p w14:paraId="1D15A294" w14:textId="67D42B5E" w:rsidR="00410C2A" w:rsidRDefault="00410C2A">
          <w:pPr>
            <w:pStyle w:val="24"/>
            <w:tabs>
              <w:tab w:val="right" w:leader="dot" w:pos="9345"/>
            </w:tabs>
            <w:rPr>
              <w:ins w:id="28" w:author="Антон Смирнов" w:date="2023-05-23T22:33:00Z"/>
              <w:rFonts w:eastAsiaTheme="minorEastAsia"/>
              <w:noProof/>
              <w:sz w:val="22"/>
              <w:szCs w:val="22"/>
              <w:lang w:val="ru-RU" w:eastAsia="ru-RU"/>
            </w:rPr>
          </w:pPr>
          <w:ins w:id="29"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"_Toc135773612"</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2.1 Источники данных для моделирования</w:t>
            </w:r>
            <w:r>
              <w:rPr>
                <w:noProof/>
                <w:webHidden/>
              </w:rPr>
              <w:tab/>
            </w:r>
            <w:r>
              <w:rPr>
                <w:noProof/>
                <w:webHidden/>
              </w:rPr>
              <w:fldChar w:fldCharType="begin"/>
            </w:r>
            <w:r>
              <w:rPr>
                <w:noProof/>
                <w:webHidden/>
              </w:rPr>
              <w:instrText xml:space="preserve"> PAGEREF _Toc135773612 \h </w:instrText>
            </w:r>
            <w:r>
              <w:rPr>
                <w:noProof/>
                <w:webHidden/>
              </w:rPr>
            </w:r>
          </w:ins>
          <w:r>
            <w:rPr>
              <w:noProof/>
              <w:webHidden/>
            </w:rPr>
            <w:fldChar w:fldCharType="separate"/>
          </w:r>
          <w:ins w:id="30" w:author="Антон Смирнов" w:date="2023-05-23T22:33:00Z">
            <w:r>
              <w:rPr>
                <w:noProof/>
                <w:webHidden/>
              </w:rPr>
              <w:t>25</w:t>
            </w:r>
            <w:r>
              <w:rPr>
                <w:noProof/>
                <w:webHidden/>
              </w:rPr>
              <w:fldChar w:fldCharType="end"/>
            </w:r>
            <w:r w:rsidRPr="000614E2">
              <w:rPr>
                <w:rStyle w:val="afd"/>
                <w:noProof/>
              </w:rPr>
              <w:fldChar w:fldCharType="end"/>
            </w:r>
          </w:ins>
        </w:p>
        <w:p w14:paraId="620ACF52" w14:textId="26B91C0A" w:rsidR="00410C2A" w:rsidRDefault="00410C2A">
          <w:pPr>
            <w:pStyle w:val="32"/>
            <w:tabs>
              <w:tab w:val="right" w:leader="dot" w:pos="9345"/>
            </w:tabs>
            <w:rPr>
              <w:ins w:id="31" w:author="Антон Смирнов" w:date="2023-05-23T22:33:00Z"/>
              <w:rFonts w:eastAsiaTheme="minorEastAsia"/>
              <w:noProof/>
              <w:sz w:val="22"/>
              <w:szCs w:val="22"/>
              <w:lang w:val="ru-RU" w:eastAsia="ru-RU"/>
            </w:rPr>
          </w:pPr>
          <w:ins w:id="32"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"_Toc135773613"</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2.1.1. Модель прогноза сайтов расщепления протеасомой</w:t>
            </w:r>
            <w:r>
              <w:rPr>
                <w:noProof/>
                <w:webHidden/>
              </w:rPr>
              <w:tab/>
            </w:r>
            <w:r>
              <w:rPr>
                <w:noProof/>
                <w:webHidden/>
              </w:rPr>
              <w:fldChar w:fldCharType="begin"/>
            </w:r>
            <w:r>
              <w:rPr>
                <w:noProof/>
                <w:webHidden/>
              </w:rPr>
              <w:instrText xml:space="preserve"> PAGEREF _Toc135773613 \h </w:instrText>
            </w:r>
            <w:r>
              <w:rPr>
                <w:noProof/>
                <w:webHidden/>
              </w:rPr>
            </w:r>
          </w:ins>
          <w:r>
            <w:rPr>
              <w:noProof/>
              <w:webHidden/>
            </w:rPr>
            <w:fldChar w:fldCharType="separate"/>
          </w:r>
          <w:ins w:id="33" w:author="Антон Смирнов" w:date="2023-05-23T22:33:00Z">
            <w:r>
              <w:rPr>
                <w:noProof/>
                <w:webHidden/>
              </w:rPr>
              <w:t>25</w:t>
            </w:r>
            <w:r>
              <w:rPr>
                <w:noProof/>
                <w:webHidden/>
              </w:rPr>
              <w:fldChar w:fldCharType="end"/>
            </w:r>
            <w:r w:rsidRPr="000614E2">
              <w:rPr>
                <w:rStyle w:val="afd"/>
                <w:noProof/>
              </w:rPr>
              <w:fldChar w:fldCharType="end"/>
            </w:r>
          </w:ins>
        </w:p>
        <w:p w14:paraId="53C06889" w14:textId="68A10743" w:rsidR="00410C2A" w:rsidRDefault="00410C2A">
          <w:pPr>
            <w:pStyle w:val="32"/>
            <w:tabs>
              <w:tab w:val="right" w:leader="dot" w:pos="9345"/>
            </w:tabs>
            <w:rPr>
              <w:ins w:id="34" w:author="Антон Смирнов" w:date="2023-05-23T22:33:00Z"/>
              <w:rFonts w:eastAsiaTheme="minorEastAsia"/>
              <w:noProof/>
              <w:sz w:val="22"/>
              <w:szCs w:val="22"/>
              <w:lang w:val="ru-RU" w:eastAsia="ru-RU"/>
            </w:rPr>
          </w:pPr>
          <w:ins w:id="35"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"_Toc135773614"</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2.1.2 Модель прогноза активности к ТАР</w:t>
            </w:r>
            <w:r>
              <w:rPr>
                <w:noProof/>
                <w:webHidden/>
              </w:rPr>
              <w:tab/>
            </w:r>
            <w:r>
              <w:rPr>
                <w:noProof/>
                <w:webHidden/>
              </w:rPr>
              <w:fldChar w:fldCharType="begin"/>
            </w:r>
            <w:r>
              <w:rPr>
                <w:noProof/>
                <w:webHidden/>
              </w:rPr>
              <w:instrText xml:space="preserve"> PAGEREF _Toc135773614 \h </w:instrText>
            </w:r>
            <w:r>
              <w:rPr>
                <w:noProof/>
                <w:webHidden/>
              </w:rPr>
            </w:r>
          </w:ins>
          <w:r>
            <w:rPr>
              <w:noProof/>
              <w:webHidden/>
            </w:rPr>
            <w:fldChar w:fldCharType="separate"/>
          </w:r>
          <w:ins w:id="36" w:author="Антон Смирнов" w:date="2023-05-23T22:33:00Z">
            <w:r>
              <w:rPr>
                <w:noProof/>
                <w:webHidden/>
              </w:rPr>
              <w:t>27</w:t>
            </w:r>
            <w:r>
              <w:rPr>
                <w:noProof/>
                <w:webHidden/>
              </w:rPr>
              <w:fldChar w:fldCharType="end"/>
            </w:r>
            <w:r w:rsidRPr="000614E2">
              <w:rPr>
                <w:rStyle w:val="afd"/>
                <w:noProof/>
              </w:rPr>
              <w:fldChar w:fldCharType="end"/>
            </w:r>
          </w:ins>
        </w:p>
        <w:p w14:paraId="17773141" w14:textId="61312850" w:rsidR="00410C2A" w:rsidRDefault="00410C2A">
          <w:pPr>
            <w:pStyle w:val="32"/>
            <w:tabs>
              <w:tab w:val="right" w:leader="dot" w:pos="9345"/>
            </w:tabs>
            <w:rPr>
              <w:ins w:id="37" w:author="Антон Смирнов" w:date="2023-05-23T22:33:00Z"/>
              <w:rFonts w:eastAsiaTheme="minorEastAsia"/>
              <w:noProof/>
              <w:sz w:val="22"/>
              <w:szCs w:val="22"/>
              <w:lang w:val="ru-RU" w:eastAsia="ru-RU"/>
            </w:rPr>
          </w:pPr>
          <w:ins w:id="38"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"_Toc135773615"</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 xml:space="preserve">2.1.3 Модель прогноза связывания с </w:t>
            </w:r>
            <w:r w:rsidRPr="000614E2">
              <w:rPr>
                <w:rStyle w:val="afd"/>
                <w:noProof/>
              </w:rPr>
              <w:t>HLA</w:t>
            </w:r>
            <w:r>
              <w:rPr>
                <w:noProof/>
                <w:webHidden/>
              </w:rPr>
              <w:tab/>
            </w:r>
            <w:r>
              <w:rPr>
                <w:noProof/>
                <w:webHidden/>
              </w:rPr>
              <w:fldChar w:fldCharType="begin"/>
            </w:r>
            <w:r>
              <w:rPr>
                <w:noProof/>
                <w:webHidden/>
              </w:rPr>
              <w:instrText xml:space="preserve"> PAGEREF _Toc135773615 \h </w:instrText>
            </w:r>
            <w:r>
              <w:rPr>
                <w:noProof/>
                <w:webHidden/>
              </w:rPr>
            </w:r>
          </w:ins>
          <w:r>
            <w:rPr>
              <w:noProof/>
              <w:webHidden/>
            </w:rPr>
            <w:fldChar w:fldCharType="separate"/>
          </w:r>
          <w:ins w:id="39" w:author="Антон Смирнов" w:date="2023-05-23T22:33:00Z">
            <w:r>
              <w:rPr>
                <w:noProof/>
                <w:webHidden/>
              </w:rPr>
              <w:t>27</w:t>
            </w:r>
            <w:r>
              <w:rPr>
                <w:noProof/>
                <w:webHidden/>
              </w:rPr>
              <w:fldChar w:fldCharType="end"/>
            </w:r>
            <w:r w:rsidRPr="000614E2">
              <w:rPr>
                <w:rStyle w:val="afd"/>
                <w:noProof/>
              </w:rPr>
              <w:fldChar w:fldCharType="end"/>
            </w:r>
          </w:ins>
        </w:p>
        <w:p w14:paraId="52A94A27" w14:textId="55F21444" w:rsidR="00410C2A" w:rsidRDefault="00410C2A">
          <w:pPr>
            <w:pStyle w:val="24"/>
            <w:tabs>
              <w:tab w:val="right" w:leader="dot" w:pos="9345"/>
            </w:tabs>
            <w:rPr>
              <w:ins w:id="40" w:author="Антон Смирнов" w:date="2023-05-23T22:33:00Z"/>
              <w:rFonts w:eastAsiaTheme="minorEastAsia"/>
              <w:noProof/>
              <w:sz w:val="22"/>
              <w:szCs w:val="22"/>
              <w:lang w:val="ru-RU" w:eastAsia="ru-RU"/>
            </w:rPr>
          </w:pPr>
          <w:ins w:id="41"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"_Toc135773616"</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 xml:space="preserve">2.2. Программа </w:t>
            </w:r>
            <w:r w:rsidRPr="000614E2">
              <w:rPr>
                <w:rStyle w:val="afd"/>
                <w:noProof/>
              </w:rPr>
              <w:t>MultiPASS</w:t>
            </w:r>
            <w:r>
              <w:rPr>
                <w:noProof/>
                <w:webHidden/>
              </w:rPr>
              <w:tab/>
            </w:r>
            <w:r>
              <w:rPr>
                <w:noProof/>
                <w:webHidden/>
              </w:rPr>
              <w:fldChar w:fldCharType="begin"/>
            </w:r>
            <w:r>
              <w:rPr>
                <w:noProof/>
                <w:webHidden/>
              </w:rPr>
              <w:instrText xml:space="preserve"> PAGEREF _Toc135773616 \h </w:instrText>
            </w:r>
            <w:r>
              <w:rPr>
                <w:noProof/>
                <w:webHidden/>
              </w:rPr>
            </w:r>
          </w:ins>
          <w:r>
            <w:rPr>
              <w:noProof/>
              <w:webHidden/>
            </w:rPr>
            <w:fldChar w:fldCharType="separate"/>
          </w:r>
          <w:ins w:id="42" w:author="Антон Смирнов" w:date="2023-05-23T22:33:00Z">
            <w:r>
              <w:rPr>
                <w:noProof/>
                <w:webHidden/>
              </w:rPr>
              <w:t>28</w:t>
            </w:r>
            <w:r>
              <w:rPr>
                <w:noProof/>
                <w:webHidden/>
              </w:rPr>
              <w:fldChar w:fldCharType="end"/>
            </w:r>
            <w:r w:rsidRPr="000614E2">
              <w:rPr>
                <w:rStyle w:val="afd"/>
                <w:noProof/>
              </w:rPr>
              <w:fldChar w:fldCharType="end"/>
            </w:r>
          </w:ins>
        </w:p>
        <w:p w14:paraId="438E9535" w14:textId="2614E1C5" w:rsidR="00410C2A" w:rsidRDefault="00410C2A">
          <w:pPr>
            <w:pStyle w:val="24"/>
            <w:tabs>
              <w:tab w:val="right" w:leader="dot" w:pos="9345"/>
            </w:tabs>
            <w:rPr>
              <w:ins w:id="43" w:author="Антон Смирнов" w:date="2023-05-23T22:33:00Z"/>
              <w:rFonts w:eastAsiaTheme="minorEastAsia"/>
              <w:noProof/>
              <w:sz w:val="22"/>
              <w:szCs w:val="22"/>
              <w:lang w:val="ru-RU" w:eastAsia="ru-RU"/>
            </w:rPr>
          </w:pPr>
          <w:ins w:id="44"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"_Toc135773617"</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2.3. Построение моделей «структура-активность»</w:t>
            </w:r>
            <w:r>
              <w:rPr>
                <w:noProof/>
                <w:webHidden/>
              </w:rPr>
              <w:tab/>
            </w:r>
            <w:r>
              <w:rPr>
                <w:noProof/>
                <w:webHidden/>
              </w:rPr>
              <w:fldChar w:fldCharType="begin"/>
            </w:r>
            <w:r>
              <w:rPr>
                <w:noProof/>
                <w:webHidden/>
              </w:rPr>
              <w:instrText xml:space="preserve"> PAGEREF _Toc135773617 \h </w:instrText>
            </w:r>
            <w:r>
              <w:rPr>
                <w:noProof/>
                <w:webHidden/>
              </w:rPr>
            </w:r>
          </w:ins>
          <w:r>
            <w:rPr>
              <w:noProof/>
              <w:webHidden/>
            </w:rPr>
            <w:fldChar w:fldCharType="separate"/>
          </w:r>
          <w:ins w:id="45" w:author="Антон Смирнов" w:date="2023-05-23T22:33:00Z">
            <w:r>
              <w:rPr>
                <w:noProof/>
                <w:webHidden/>
              </w:rPr>
              <w:t>29</w:t>
            </w:r>
            <w:r>
              <w:rPr>
                <w:noProof/>
                <w:webHidden/>
              </w:rPr>
              <w:fldChar w:fldCharType="end"/>
            </w:r>
            <w:r w:rsidRPr="000614E2">
              <w:rPr>
                <w:rStyle w:val="afd"/>
                <w:noProof/>
              </w:rPr>
              <w:fldChar w:fldCharType="end"/>
            </w:r>
          </w:ins>
        </w:p>
        <w:p w14:paraId="4FFEE054" w14:textId="48224781" w:rsidR="00410C2A" w:rsidRDefault="00410C2A">
          <w:pPr>
            <w:pStyle w:val="24"/>
            <w:tabs>
              <w:tab w:val="right" w:leader="dot" w:pos="9345"/>
            </w:tabs>
            <w:rPr>
              <w:ins w:id="46" w:author="Антон Смирнов" w:date="2023-05-23T22:33:00Z"/>
              <w:rFonts w:eastAsiaTheme="minorEastAsia"/>
              <w:noProof/>
              <w:sz w:val="22"/>
              <w:szCs w:val="22"/>
              <w:lang w:val="ru-RU" w:eastAsia="ru-RU"/>
            </w:rPr>
          </w:pPr>
          <w:ins w:id="47"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"_Toc135773618"</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2.4. Оценка качества моделей</w:t>
            </w:r>
            <w:r>
              <w:rPr>
                <w:noProof/>
                <w:webHidden/>
              </w:rPr>
              <w:tab/>
            </w:r>
            <w:r>
              <w:rPr>
                <w:noProof/>
                <w:webHidden/>
              </w:rPr>
              <w:fldChar w:fldCharType="begin"/>
            </w:r>
            <w:r>
              <w:rPr>
                <w:noProof/>
                <w:webHidden/>
              </w:rPr>
              <w:instrText xml:space="preserve"> PAGEREF _Toc135773618 \h </w:instrText>
            </w:r>
            <w:r>
              <w:rPr>
                <w:noProof/>
                <w:webHidden/>
              </w:rPr>
            </w:r>
          </w:ins>
          <w:r>
            <w:rPr>
              <w:noProof/>
              <w:webHidden/>
            </w:rPr>
            <w:fldChar w:fldCharType="separate"/>
          </w:r>
          <w:ins w:id="48" w:author="Антон Смирнов" w:date="2023-05-23T22:33:00Z">
            <w:r>
              <w:rPr>
                <w:noProof/>
                <w:webHidden/>
              </w:rPr>
              <w:t>31</w:t>
            </w:r>
            <w:r>
              <w:rPr>
                <w:noProof/>
                <w:webHidden/>
              </w:rPr>
              <w:fldChar w:fldCharType="end"/>
            </w:r>
            <w:r w:rsidRPr="000614E2">
              <w:rPr>
                <w:rStyle w:val="afd"/>
                <w:noProof/>
              </w:rPr>
              <w:fldChar w:fldCharType="end"/>
            </w:r>
          </w:ins>
        </w:p>
        <w:p w14:paraId="7FF0DAB1" w14:textId="104A4264" w:rsidR="00410C2A" w:rsidRDefault="00410C2A">
          <w:pPr>
            <w:pStyle w:val="24"/>
            <w:tabs>
              <w:tab w:val="right" w:leader="dot" w:pos="9345"/>
            </w:tabs>
            <w:rPr>
              <w:ins w:id="49" w:author="Антон Смирнов" w:date="2023-05-23T22:33:00Z"/>
              <w:rFonts w:eastAsiaTheme="minorEastAsia"/>
              <w:noProof/>
              <w:sz w:val="22"/>
              <w:szCs w:val="22"/>
              <w:lang w:val="ru-RU" w:eastAsia="ru-RU"/>
            </w:rPr>
          </w:pPr>
          <w:ins w:id="50"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"_Toc135773619"</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2.5. Веб-сервис</w:t>
            </w:r>
            <w:r>
              <w:rPr>
                <w:noProof/>
                <w:webHidden/>
              </w:rPr>
              <w:tab/>
            </w:r>
            <w:r>
              <w:rPr>
                <w:noProof/>
                <w:webHidden/>
              </w:rPr>
              <w:fldChar w:fldCharType="begin"/>
            </w:r>
            <w:r>
              <w:rPr>
                <w:noProof/>
                <w:webHidden/>
              </w:rPr>
              <w:instrText xml:space="preserve"> PAGEREF _Toc135773619 \h </w:instrText>
            </w:r>
            <w:r>
              <w:rPr>
                <w:noProof/>
                <w:webHidden/>
              </w:rPr>
            </w:r>
          </w:ins>
          <w:r>
            <w:rPr>
              <w:noProof/>
              <w:webHidden/>
            </w:rPr>
            <w:fldChar w:fldCharType="separate"/>
          </w:r>
          <w:ins w:id="51" w:author="Антон Смирнов" w:date="2023-05-23T22:33:00Z">
            <w:r>
              <w:rPr>
                <w:noProof/>
                <w:webHidden/>
              </w:rPr>
              <w:t>33</w:t>
            </w:r>
            <w:r>
              <w:rPr>
                <w:noProof/>
                <w:webHidden/>
              </w:rPr>
              <w:fldChar w:fldCharType="end"/>
            </w:r>
            <w:r w:rsidRPr="000614E2">
              <w:rPr>
                <w:rStyle w:val="afd"/>
                <w:noProof/>
              </w:rPr>
              <w:fldChar w:fldCharType="end"/>
            </w:r>
          </w:ins>
        </w:p>
        <w:p w14:paraId="5602B2E2" w14:textId="2A280F3A" w:rsidR="00410C2A" w:rsidRDefault="00410C2A">
          <w:pPr>
            <w:pStyle w:val="24"/>
            <w:tabs>
              <w:tab w:val="right" w:leader="dot" w:pos="9345"/>
            </w:tabs>
            <w:rPr>
              <w:ins w:id="52" w:author="Антон Смирнов" w:date="2023-05-23T22:33:00Z"/>
              <w:rFonts w:eastAsiaTheme="minorEastAsia"/>
              <w:noProof/>
              <w:sz w:val="22"/>
              <w:szCs w:val="22"/>
              <w:lang w:val="ru-RU" w:eastAsia="ru-RU"/>
            </w:rPr>
          </w:pPr>
          <w:ins w:id="53"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"_Toc135773620"</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2.6. Программное обеспечение для разработки</w:t>
            </w:r>
            <w:r>
              <w:rPr>
                <w:noProof/>
                <w:webHidden/>
              </w:rPr>
              <w:tab/>
            </w:r>
            <w:r>
              <w:rPr>
                <w:noProof/>
                <w:webHidden/>
              </w:rPr>
              <w:fldChar w:fldCharType="begin"/>
            </w:r>
            <w:r>
              <w:rPr>
                <w:noProof/>
                <w:webHidden/>
              </w:rPr>
              <w:instrText xml:space="preserve"> PAGEREF _Toc135773620 \h </w:instrText>
            </w:r>
            <w:r>
              <w:rPr>
                <w:noProof/>
                <w:webHidden/>
              </w:rPr>
            </w:r>
          </w:ins>
          <w:r>
            <w:rPr>
              <w:noProof/>
              <w:webHidden/>
            </w:rPr>
            <w:fldChar w:fldCharType="separate"/>
          </w:r>
          <w:ins w:id="54" w:author="Антон Смирнов" w:date="2023-05-23T22:33:00Z">
            <w:r>
              <w:rPr>
                <w:noProof/>
                <w:webHidden/>
              </w:rPr>
              <w:t>33</w:t>
            </w:r>
            <w:r>
              <w:rPr>
                <w:noProof/>
                <w:webHidden/>
              </w:rPr>
              <w:fldChar w:fldCharType="end"/>
            </w:r>
            <w:r w:rsidRPr="000614E2">
              <w:rPr>
                <w:rStyle w:val="afd"/>
                <w:noProof/>
              </w:rPr>
              <w:fldChar w:fldCharType="end"/>
            </w:r>
          </w:ins>
        </w:p>
        <w:p w14:paraId="4095683C" w14:textId="07016031" w:rsidR="00410C2A" w:rsidRDefault="00410C2A">
          <w:pPr>
            <w:pStyle w:val="12"/>
            <w:tabs>
              <w:tab w:val="right" w:leader="dot" w:pos="9345"/>
            </w:tabs>
            <w:rPr>
              <w:ins w:id="55" w:author="Антон Смирнов" w:date="2023-05-23T22:33:00Z"/>
              <w:rFonts w:eastAsiaTheme="minorEastAsia"/>
              <w:noProof/>
              <w:sz w:val="22"/>
              <w:szCs w:val="22"/>
              <w:lang w:val="ru-RU" w:eastAsia="ru-RU"/>
            </w:rPr>
          </w:pPr>
          <w:ins w:id="56"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"_Toc135773621"</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3.1. Концептуальная схема модели</w:t>
            </w:r>
            <w:r>
              <w:rPr>
                <w:noProof/>
                <w:webHidden/>
              </w:rPr>
              <w:tab/>
            </w:r>
            <w:r>
              <w:rPr>
                <w:noProof/>
                <w:webHidden/>
              </w:rPr>
              <w:fldChar w:fldCharType="begin"/>
            </w:r>
            <w:r>
              <w:rPr>
                <w:noProof/>
                <w:webHidden/>
              </w:rPr>
              <w:instrText xml:space="preserve"> PAGEREF _Toc135773621 \h </w:instrText>
            </w:r>
            <w:r>
              <w:rPr>
                <w:noProof/>
                <w:webHidden/>
              </w:rPr>
            </w:r>
          </w:ins>
          <w:r>
            <w:rPr>
              <w:noProof/>
              <w:webHidden/>
            </w:rPr>
            <w:fldChar w:fldCharType="separate"/>
          </w:r>
          <w:ins w:id="57" w:author="Антон Смирнов" w:date="2023-05-23T22:33:00Z">
            <w:r>
              <w:rPr>
                <w:noProof/>
                <w:webHidden/>
              </w:rPr>
              <w:t>34</w:t>
            </w:r>
            <w:r>
              <w:rPr>
                <w:noProof/>
                <w:webHidden/>
              </w:rPr>
              <w:fldChar w:fldCharType="end"/>
            </w:r>
            <w:r w:rsidRPr="000614E2">
              <w:rPr>
                <w:rStyle w:val="afd"/>
                <w:noProof/>
              </w:rPr>
              <w:fldChar w:fldCharType="end"/>
            </w:r>
          </w:ins>
        </w:p>
        <w:p w14:paraId="3ECCA15C" w14:textId="2A50015F" w:rsidR="00410C2A" w:rsidRDefault="00410C2A">
          <w:pPr>
            <w:pStyle w:val="12"/>
            <w:tabs>
              <w:tab w:val="right" w:leader="dot" w:pos="9345"/>
            </w:tabs>
            <w:rPr>
              <w:ins w:id="58" w:author="Антон Смирнов" w:date="2023-05-23T22:33:00Z"/>
              <w:rFonts w:eastAsiaTheme="minorEastAsia"/>
              <w:noProof/>
              <w:sz w:val="22"/>
              <w:szCs w:val="22"/>
              <w:lang w:val="ru-RU" w:eastAsia="ru-RU"/>
            </w:rPr>
          </w:pPr>
          <w:ins w:id="59"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"_Toc135773622"</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3.2. Модель работы протеасомы</w:t>
            </w:r>
            <w:r>
              <w:rPr>
                <w:noProof/>
                <w:webHidden/>
              </w:rPr>
              <w:tab/>
            </w:r>
            <w:r>
              <w:rPr>
                <w:noProof/>
                <w:webHidden/>
              </w:rPr>
              <w:fldChar w:fldCharType="begin"/>
            </w:r>
            <w:r>
              <w:rPr>
                <w:noProof/>
                <w:webHidden/>
              </w:rPr>
              <w:instrText xml:space="preserve"> PAGEREF _Toc135773622 \h </w:instrText>
            </w:r>
            <w:r>
              <w:rPr>
                <w:noProof/>
                <w:webHidden/>
              </w:rPr>
            </w:r>
          </w:ins>
          <w:r>
            <w:rPr>
              <w:noProof/>
              <w:webHidden/>
            </w:rPr>
            <w:fldChar w:fldCharType="separate"/>
          </w:r>
          <w:ins w:id="60" w:author="Антон Смирнов" w:date="2023-05-23T22:33:00Z">
            <w:r>
              <w:rPr>
                <w:noProof/>
                <w:webHidden/>
              </w:rPr>
              <w:t>34</w:t>
            </w:r>
            <w:r>
              <w:rPr>
                <w:noProof/>
                <w:webHidden/>
              </w:rPr>
              <w:fldChar w:fldCharType="end"/>
            </w:r>
            <w:r w:rsidRPr="000614E2">
              <w:rPr>
                <w:rStyle w:val="afd"/>
                <w:noProof/>
              </w:rPr>
              <w:fldChar w:fldCharType="end"/>
            </w:r>
          </w:ins>
        </w:p>
        <w:p w14:paraId="4B571EE9" w14:textId="38ECDB7C" w:rsidR="00410C2A" w:rsidRDefault="00410C2A">
          <w:pPr>
            <w:pStyle w:val="12"/>
            <w:tabs>
              <w:tab w:val="right" w:leader="dot" w:pos="9345"/>
            </w:tabs>
            <w:rPr>
              <w:ins w:id="61" w:author="Антон Смирнов" w:date="2023-05-23T22:33:00Z"/>
              <w:rFonts w:eastAsiaTheme="minorEastAsia"/>
              <w:noProof/>
              <w:sz w:val="22"/>
              <w:szCs w:val="22"/>
              <w:lang w:val="ru-RU" w:eastAsia="ru-RU"/>
            </w:rPr>
          </w:pPr>
          <w:ins w:id="62"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"_Toc135773623"</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3.3. Модель работы ТАР-транспортера</w:t>
            </w:r>
            <w:r>
              <w:rPr>
                <w:noProof/>
                <w:webHidden/>
              </w:rPr>
              <w:tab/>
            </w:r>
            <w:r>
              <w:rPr>
                <w:noProof/>
                <w:webHidden/>
              </w:rPr>
              <w:fldChar w:fldCharType="begin"/>
            </w:r>
            <w:r>
              <w:rPr>
                <w:noProof/>
                <w:webHidden/>
              </w:rPr>
              <w:instrText xml:space="preserve"> PAGEREF _Toc135773623 \h </w:instrText>
            </w:r>
            <w:r>
              <w:rPr>
                <w:noProof/>
                <w:webHidden/>
              </w:rPr>
            </w:r>
          </w:ins>
          <w:r>
            <w:rPr>
              <w:noProof/>
              <w:webHidden/>
            </w:rPr>
            <w:fldChar w:fldCharType="separate"/>
          </w:r>
          <w:ins w:id="63" w:author="Антон Смирнов" w:date="2023-05-23T22:33:00Z">
            <w:r>
              <w:rPr>
                <w:noProof/>
                <w:webHidden/>
              </w:rPr>
              <w:t>34</w:t>
            </w:r>
            <w:r>
              <w:rPr>
                <w:noProof/>
                <w:webHidden/>
              </w:rPr>
              <w:fldChar w:fldCharType="end"/>
            </w:r>
            <w:r w:rsidRPr="000614E2">
              <w:rPr>
                <w:rStyle w:val="afd"/>
                <w:noProof/>
              </w:rPr>
              <w:fldChar w:fldCharType="end"/>
            </w:r>
          </w:ins>
        </w:p>
        <w:p w14:paraId="6849BE56" w14:textId="52400A94" w:rsidR="00410C2A" w:rsidRDefault="00410C2A">
          <w:pPr>
            <w:pStyle w:val="12"/>
            <w:tabs>
              <w:tab w:val="right" w:leader="dot" w:pos="9345"/>
            </w:tabs>
            <w:rPr>
              <w:ins w:id="64" w:author="Антон Смирнов" w:date="2023-05-23T22:33:00Z"/>
              <w:rFonts w:eastAsiaTheme="minorEastAsia"/>
              <w:noProof/>
              <w:sz w:val="22"/>
              <w:szCs w:val="22"/>
              <w:lang w:val="ru-RU" w:eastAsia="ru-RU"/>
            </w:rPr>
          </w:pPr>
          <w:ins w:id="65"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"_Toc135773624"</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3.4. Модель взаимодействия эпитоп-МНС</w:t>
            </w:r>
            <w:r>
              <w:rPr>
                <w:noProof/>
                <w:webHidden/>
              </w:rPr>
              <w:tab/>
            </w:r>
            <w:r>
              <w:rPr>
                <w:noProof/>
                <w:webHidden/>
              </w:rPr>
              <w:fldChar w:fldCharType="begin"/>
            </w:r>
            <w:r>
              <w:rPr>
                <w:noProof/>
                <w:webHidden/>
              </w:rPr>
              <w:instrText xml:space="preserve"> PAGEREF _Toc135773624 \h </w:instrText>
            </w:r>
            <w:r>
              <w:rPr>
                <w:noProof/>
                <w:webHidden/>
              </w:rPr>
            </w:r>
          </w:ins>
          <w:r>
            <w:rPr>
              <w:noProof/>
              <w:webHidden/>
            </w:rPr>
            <w:fldChar w:fldCharType="separate"/>
          </w:r>
          <w:ins w:id="66" w:author="Антон Смирнов" w:date="2023-05-23T22:33:00Z">
            <w:r>
              <w:rPr>
                <w:noProof/>
                <w:webHidden/>
              </w:rPr>
              <w:t>34</w:t>
            </w:r>
            <w:r>
              <w:rPr>
                <w:noProof/>
                <w:webHidden/>
              </w:rPr>
              <w:fldChar w:fldCharType="end"/>
            </w:r>
            <w:r w:rsidRPr="000614E2">
              <w:rPr>
                <w:rStyle w:val="afd"/>
                <w:noProof/>
              </w:rPr>
              <w:fldChar w:fldCharType="end"/>
            </w:r>
          </w:ins>
        </w:p>
        <w:p w14:paraId="7017E672" w14:textId="1F191FBB" w:rsidR="00410C2A" w:rsidRDefault="00410C2A">
          <w:pPr>
            <w:pStyle w:val="12"/>
            <w:tabs>
              <w:tab w:val="right" w:leader="dot" w:pos="9345"/>
            </w:tabs>
            <w:rPr>
              <w:ins w:id="67" w:author="Антон Смирнов" w:date="2023-05-23T22:33:00Z"/>
              <w:rFonts w:eastAsiaTheme="minorEastAsia"/>
              <w:noProof/>
              <w:sz w:val="22"/>
              <w:szCs w:val="22"/>
              <w:lang w:val="ru-RU" w:eastAsia="ru-RU"/>
            </w:rPr>
          </w:pPr>
          <w:ins w:id="68"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"_Toc135773625"</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3.5. Объединенная модель</w:t>
            </w:r>
            <w:r>
              <w:rPr>
                <w:noProof/>
                <w:webHidden/>
              </w:rPr>
              <w:tab/>
            </w:r>
            <w:r>
              <w:rPr>
                <w:noProof/>
                <w:webHidden/>
              </w:rPr>
              <w:fldChar w:fldCharType="begin"/>
            </w:r>
            <w:r>
              <w:rPr>
                <w:noProof/>
                <w:webHidden/>
              </w:rPr>
              <w:instrText xml:space="preserve"> PAGEREF _Toc135773625 \h </w:instrText>
            </w:r>
            <w:r>
              <w:rPr>
                <w:noProof/>
                <w:webHidden/>
              </w:rPr>
            </w:r>
          </w:ins>
          <w:r>
            <w:rPr>
              <w:noProof/>
              <w:webHidden/>
            </w:rPr>
            <w:fldChar w:fldCharType="separate"/>
          </w:r>
          <w:ins w:id="69" w:author="Антон Смирнов" w:date="2023-05-23T22:33:00Z">
            <w:r>
              <w:rPr>
                <w:noProof/>
                <w:webHidden/>
              </w:rPr>
              <w:t>34</w:t>
            </w:r>
            <w:r>
              <w:rPr>
                <w:noProof/>
                <w:webHidden/>
              </w:rPr>
              <w:fldChar w:fldCharType="end"/>
            </w:r>
            <w:r w:rsidRPr="000614E2">
              <w:rPr>
                <w:rStyle w:val="afd"/>
                <w:noProof/>
              </w:rPr>
              <w:fldChar w:fldCharType="end"/>
            </w:r>
          </w:ins>
        </w:p>
        <w:p w14:paraId="5FF09142" w14:textId="1FF4065B" w:rsidR="00410C2A" w:rsidRDefault="00410C2A">
          <w:pPr>
            <w:pStyle w:val="12"/>
            <w:tabs>
              <w:tab w:val="right" w:leader="dot" w:pos="9345"/>
            </w:tabs>
            <w:rPr>
              <w:ins w:id="70" w:author="Антон Смирнов" w:date="2023-05-23T22:33:00Z"/>
              <w:rFonts w:eastAsiaTheme="minorEastAsia"/>
              <w:noProof/>
              <w:sz w:val="22"/>
              <w:szCs w:val="22"/>
              <w:lang w:val="ru-RU" w:eastAsia="ru-RU"/>
            </w:rPr>
          </w:pPr>
          <w:ins w:id="71"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"_Toc135773626"</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3.6. Веб-сервис</w:t>
            </w:r>
            <w:r>
              <w:rPr>
                <w:noProof/>
                <w:webHidden/>
              </w:rPr>
              <w:tab/>
            </w:r>
            <w:r>
              <w:rPr>
                <w:noProof/>
                <w:webHidden/>
              </w:rPr>
              <w:fldChar w:fldCharType="begin"/>
            </w:r>
            <w:r>
              <w:rPr>
                <w:noProof/>
                <w:webHidden/>
              </w:rPr>
              <w:instrText xml:space="preserve"> PAGEREF _Toc135773626 \h </w:instrText>
            </w:r>
            <w:r>
              <w:rPr>
                <w:noProof/>
                <w:webHidden/>
              </w:rPr>
            </w:r>
          </w:ins>
          <w:r>
            <w:rPr>
              <w:noProof/>
              <w:webHidden/>
            </w:rPr>
            <w:fldChar w:fldCharType="separate"/>
          </w:r>
          <w:ins w:id="72" w:author="Антон Смирнов" w:date="2023-05-23T22:33:00Z">
            <w:r>
              <w:rPr>
                <w:noProof/>
                <w:webHidden/>
              </w:rPr>
              <w:t>34</w:t>
            </w:r>
            <w:r>
              <w:rPr>
                <w:noProof/>
                <w:webHidden/>
              </w:rPr>
              <w:fldChar w:fldCharType="end"/>
            </w:r>
            <w:r w:rsidRPr="000614E2">
              <w:rPr>
                <w:rStyle w:val="afd"/>
                <w:noProof/>
              </w:rPr>
              <w:fldChar w:fldCharType="end"/>
            </w:r>
          </w:ins>
        </w:p>
        <w:p w14:paraId="2B0175E8" w14:textId="25B61961" w:rsidR="00410C2A" w:rsidRDefault="00410C2A">
          <w:pPr>
            <w:pStyle w:val="12"/>
            <w:tabs>
              <w:tab w:val="right" w:leader="dot" w:pos="9345"/>
            </w:tabs>
            <w:rPr>
              <w:ins w:id="73" w:author="Антон Смирнов" w:date="2023-05-23T22:33:00Z"/>
              <w:rFonts w:eastAsiaTheme="minorEastAsia"/>
              <w:noProof/>
              <w:sz w:val="22"/>
              <w:szCs w:val="22"/>
              <w:lang w:val="ru-RU" w:eastAsia="ru-RU"/>
            </w:rPr>
          </w:pPr>
          <w:ins w:id="74"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"_Toc135773627"</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4. Выводы</w:t>
            </w:r>
            <w:r>
              <w:rPr>
                <w:noProof/>
                <w:webHidden/>
              </w:rPr>
              <w:tab/>
            </w:r>
            <w:r>
              <w:rPr>
                <w:noProof/>
                <w:webHidden/>
              </w:rPr>
              <w:fldChar w:fldCharType="begin"/>
            </w:r>
            <w:r>
              <w:rPr>
                <w:noProof/>
                <w:webHidden/>
              </w:rPr>
              <w:instrText xml:space="preserve"> PAGEREF _Toc135773627 \h </w:instrText>
            </w:r>
            <w:r>
              <w:rPr>
                <w:noProof/>
                <w:webHidden/>
              </w:rPr>
            </w:r>
          </w:ins>
          <w:r>
            <w:rPr>
              <w:noProof/>
              <w:webHidden/>
            </w:rPr>
            <w:fldChar w:fldCharType="separate"/>
          </w:r>
          <w:ins w:id="75" w:author="Антон Смирнов" w:date="2023-05-23T22:33:00Z">
            <w:r>
              <w:rPr>
                <w:noProof/>
                <w:webHidden/>
              </w:rPr>
              <w:t>34</w:t>
            </w:r>
            <w:r>
              <w:rPr>
                <w:noProof/>
                <w:webHidden/>
              </w:rPr>
              <w:fldChar w:fldCharType="end"/>
            </w:r>
            <w:r w:rsidRPr="000614E2">
              <w:rPr>
                <w:rStyle w:val="afd"/>
                <w:noProof/>
              </w:rPr>
              <w:fldChar w:fldCharType="end"/>
            </w:r>
          </w:ins>
        </w:p>
        <w:p w14:paraId="72151274" w14:textId="6841F05E" w:rsidR="00410C2A" w:rsidRDefault="00410C2A">
          <w:pPr>
            <w:pStyle w:val="12"/>
            <w:tabs>
              <w:tab w:val="right" w:leader="dot" w:pos="9345"/>
            </w:tabs>
            <w:rPr>
              <w:ins w:id="76" w:author="Антон Смирнов" w:date="2023-05-23T22:33:00Z"/>
              <w:rFonts w:eastAsiaTheme="minorEastAsia"/>
              <w:noProof/>
              <w:sz w:val="22"/>
              <w:szCs w:val="22"/>
              <w:lang w:val="ru-RU" w:eastAsia="ru-RU"/>
            </w:rPr>
          </w:pPr>
          <w:ins w:id="77"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"_Toc135773628"</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15. Обсуждение</w:t>
            </w:r>
            <w:r>
              <w:rPr>
                <w:noProof/>
                <w:webHidden/>
              </w:rPr>
              <w:tab/>
            </w:r>
            <w:r>
              <w:rPr>
                <w:noProof/>
                <w:webHidden/>
              </w:rPr>
              <w:fldChar w:fldCharType="begin"/>
            </w:r>
            <w:r>
              <w:rPr>
                <w:noProof/>
                <w:webHidden/>
              </w:rPr>
              <w:instrText xml:space="preserve"> PAGEREF _Toc135773628 \h </w:instrText>
            </w:r>
            <w:r>
              <w:rPr>
                <w:noProof/>
                <w:webHidden/>
              </w:rPr>
            </w:r>
          </w:ins>
          <w:r>
            <w:rPr>
              <w:noProof/>
              <w:webHidden/>
            </w:rPr>
            <w:fldChar w:fldCharType="separate"/>
          </w:r>
          <w:ins w:id="78" w:author="Антон Смирнов" w:date="2023-05-23T22:33:00Z">
            <w:r>
              <w:rPr>
                <w:noProof/>
                <w:webHidden/>
              </w:rPr>
              <w:t>34</w:t>
            </w:r>
            <w:r>
              <w:rPr>
                <w:noProof/>
                <w:webHidden/>
              </w:rPr>
              <w:fldChar w:fldCharType="end"/>
            </w:r>
            <w:r w:rsidRPr="000614E2">
              <w:rPr>
                <w:rStyle w:val="afd"/>
                <w:noProof/>
              </w:rPr>
              <w:fldChar w:fldCharType="end"/>
            </w:r>
          </w:ins>
        </w:p>
        <w:p w14:paraId="2D71EFCB" w14:textId="7B45EBF2" w:rsidR="00410C2A" w:rsidRDefault="00410C2A">
          <w:pPr>
            <w:pStyle w:val="12"/>
            <w:tabs>
              <w:tab w:val="right" w:leader="dot" w:pos="9345"/>
            </w:tabs>
            <w:rPr>
              <w:ins w:id="79" w:author="Антон Смирнов" w:date="2023-05-23T22:33:00Z"/>
              <w:rFonts w:eastAsiaTheme="minorEastAsia"/>
              <w:noProof/>
              <w:sz w:val="22"/>
              <w:szCs w:val="22"/>
              <w:lang w:val="ru-RU" w:eastAsia="ru-RU"/>
            </w:rPr>
          </w:pPr>
          <w:ins w:id="80"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"_Toc135773629"</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Список литературы</w:t>
            </w:r>
            <w:r>
              <w:rPr>
                <w:noProof/>
                <w:webHidden/>
              </w:rPr>
              <w:tab/>
            </w:r>
            <w:r>
              <w:rPr>
                <w:noProof/>
                <w:webHidden/>
              </w:rPr>
              <w:fldChar w:fldCharType="begin"/>
            </w:r>
            <w:r>
              <w:rPr>
                <w:noProof/>
                <w:webHidden/>
              </w:rPr>
              <w:instrText xml:space="preserve"> PAGEREF _Toc135773629 \h </w:instrText>
            </w:r>
            <w:r>
              <w:rPr>
                <w:noProof/>
                <w:webHidden/>
              </w:rPr>
            </w:r>
          </w:ins>
          <w:r>
            <w:rPr>
              <w:noProof/>
              <w:webHidden/>
            </w:rPr>
            <w:fldChar w:fldCharType="separate"/>
          </w:r>
          <w:ins w:id="81" w:author="Антон Смирнов" w:date="2023-05-23T22:33:00Z">
            <w:r>
              <w:rPr>
                <w:noProof/>
                <w:webHidden/>
              </w:rPr>
              <w:t>34</w:t>
            </w:r>
            <w:r>
              <w:rPr>
                <w:noProof/>
                <w:webHidden/>
              </w:rPr>
              <w:fldChar w:fldCharType="end"/>
            </w:r>
            <w:r w:rsidRPr="000614E2">
              <w:rPr>
                <w:rStyle w:val="afd"/>
                <w:noProof/>
              </w:rPr>
              <w:fldChar w:fldCharType="end"/>
            </w:r>
          </w:ins>
        </w:p>
        <w:p w14:paraId="0708F7C5" w14:textId="2CEE25AE" w:rsidR="00410C2A" w:rsidRDefault="00410C2A">
          <w:pPr>
            <w:pStyle w:val="12"/>
            <w:tabs>
              <w:tab w:val="right" w:leader="dot" w:pos="9345"/>
            </w:tabs>
            <w:rPr>
              <w:ins w:id="82" w:author="Антон Смирнов" w:date="2023-05-23T22:33:00Z"/>
              <w:rFonts w:eastAsiaTheme="minorEastAsia"/>
              <w:noProof/>
              <w:sz w:val="22"/>
              <w:szCs w:val="22"/>
              <w:lang w:val="ru-RU" w:eastAsia="ru-RU"/>
            </w:rPr>
          </w:pPr>
          <w:ins w:id="83" w:author="Антон Смирнов" w:date="2023-05-23T22:33:00Z">
            <w:r w:rsidRPr="000614E2">
              <w:rPr>
                <w:rStyle w:val="afd"/>
                <w:noProof/>
              </w:rPr>
              <w:fldChar w:fldCharType="begin"/>
            </w:r>
            <w:r w:rsidRPr="000614E2">
              <w:rPr>
                <w:rStyle w:val="afd"/>
                <w:noProof/>
              </w:rPr>
              <w:instrText xml:space="preserve"> </w:instrText>
            </w:r>
            <w:r>
              <w:rPr>
                <w:noProof/>
              </w:rPr>
              <w:instrText>HYPERLINK \l "_Toc135773630"</w:instrText>
            </w:r>
            <w:r w:rsidRPr="000614E2">
              <w:rPr>
                <w:rStyle w:val="afd"/>
                <w:noProof/>
              </w:rPr>
              <w:instrText xml:space="preserve"> </w:instrText>
            </w:r>
            <w:r w:rsidRPr="000614E2">
              <w:rPr>
                <w:rStyle w:val="afd"/>
                <w:noProof/>
              </w:rPr>
            </w:r>
            <w:r w:rsidRPr="000614E2">
              <w:rPr>
                <w:rStyle w:val="afd"/>
                <w:noProof/>
              </w:rPr>
              <w:fldChar w:fldCharType="separate"/>
            </w:r>
            <w:r w:rsidRPr="000614E2">
              <w:rPr>
                <w:rStyle w:val="afd"/>
                <w:noProof/>
                <w:lang w:val="ru-RU"/>
              </w:rPr>
              <w:t>Приложение</w:t>
            </w:r>
            <w:r>
              <w:rPr>
                <w:noProof/>
                <w:webHidden/>
              </w:rPr>
              <w:tab/>
            </w:r>
            <w:r>
              <w:rPr>
                <w:noProof/>
                <w:webHidden/>
              </w:rPr>
              <w:fldChar w:fldCharType="begin"/>
            </w:r>
            <w:r>
              <w:rPr>
                <w:noProof/>
                <w:webHidden/>
              </w:rPr>
              <w:instrText xml:space="preserve"> PAGEREF _Toc135773630 \h </w:instrText>
            </w:r>
            <w:r>
              <w:rPr>
                <w:noProof/>
                <w:webHidden/>
              </w:rPr>
            </w:r>
          </w:ins>
          <w:r>
            <w:rPr>
              <w:noProof/>
              <w:webHidden/>
            </w:rPr>
            <w:fldChar w:fldCharType="separate"/>
          </w:r>
          <w:ins w:id="84" w:author="Антон Смирнов" w:date="2023-05-23T22:33:00Z">
            <w:r>
              <w:rPr>
                <w:noProof/>
                <w:webHidden/>
              </w:rPr>
              <w:t>44</w:t>
            </w:r>
            <w:r>
              <w:rPr>
                <w:noProof/>
                <w:webHidden/>
              </w:rPr>
              <w:fldChar w:fldCharType="end"/>
            </w:r>
            <w:r w:rsidRPr="000614E2">
              <w:rPr>
                <w:rStyle w:val="afd"/>
                <w:noProof/>
              </w:rPr>
              <w:fldChar w:fldCharType="end"/>
            </w:r>
          </w:ins>
        </w:p>
        <w:p w14:paraId="54C27581" w14:textId="6E239EA4" w:rsidR="007A630F" w:rsidRPr="00BF5734" w:rsidDel="00906D61" w:rsidRDefault="00E241F3">
          <w:pPr>
            <w:pStyle w:val="12"/>
            <w:tabs>
              <w:tab w:val="right" w:leader="dot" w:pos="9345"/>
            </w:tabs>
            <w:rPr>
              <w:del w:id="85" w:author="Антон Смирнов" w:date="2023-05-23T11:43:00Z"/>
              <w:rFonts w:ascii="Times New Roman" w:eastAsiaTheme="minorEastAsia" w:hAnsi="Times New Roman" w:cs="Times New Roman"/>
              <w:noProof/>
              <w:sz w:val="28"/>
              <w:szCs w:val="28"/>
              <w:lang w:val="ru-RU" w:eastAsia="ru-RU"/>
            </w:rPr>
          </w:pPr>
          <w:del w:id="86" w:author="Антон Смирнов" w:date="2023-05-23T11:43:00Z">
            <w:r w:rsidDel="00906D61">
              <w:rPr>
                <w:noProof/>
              </w:rPr>
              <w:fldChar w:fldCharType="begin"/>
            </w:r>
            <w:r w:rsidDel="00906D61">
              <w:rPr>
                <w:noProof/>
              </w:rPr>
              <w:delInstrText xml:space="preserve"> HYPERLINK \l "_Toc132124584" </w:delInstrText>
            </w:r>
            <w:r w:rsidDel="00906D61">
              <w:rPr>
                <w:noProof/>
              </w:rPr>
              <w:fldChar w:fldCharType="separate"/>
            </w:r>
          </w:del>
          <w:ins w:id="87" w:author="Антон Смирнов" w:date="2023-05-23T22:33:00Z">
            <w:r w:rsidR="00410C2A">
              <w:rPr>
                <w:b/>
                <w:bCs/>
                <w:noProof/>
                <w:lang w:val="ru-RU"/>
              </w:rPr>
              <w:t>Ошибка! Недопустимый объект гиперссылки.</w:t>
            </w:r>
          </w:ins>
          <w:del w:id="88" w:author="Антон Смирнов" w:date="2023-05-23T11:43:00Z">
            <w:r w:rsidR="007A630F" w:rsidRPr="00BF5734" w:rsidDel="00906D61">
              <w:rPr>
                <w:rStyle w:val="afd"/>
                <w:rFonts w:ascii="Times New Roman" w:hAnsi="Times New Roman" w:cs="Times New Roman"/>
                <w:noProof/>
                <w:sz w:val="28"/>
                <w:szCs w:val="28"/>
              </w:rPr>
              <w:delText>1. Список сокращений</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_Toc132124584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22A656" w14:textId="2FB9A803" w:rsidR="007A630F" w:rsidRPr="00BF5734" w:rsidDel="00906D61" w:rsidRDefault="00E241F3">
          <w:pPr>
            <w:pStyle w:val="12"/>
            <w:tabs>
              <w:tab w:val="right" w:leader="dot" w:pos="9345"/>
            </w:tabs>
            <w:rPr>
              <w:del w:id="89" w:author="Антон Смирнов" w:date="2023-05-23T11:43:00Z"/>
              <w:rFonts w:ascii="Times New Roman" w:eastAsiaTheme="minorEastAsia" w:hAnsi="Times New Roman" w:cs="Times New Roman"/>
              <w:noProof/>
              <w:sz w:val="28"/>
              <w:szCs w:val="28"/>
              <w:lang w:val="ru-RU" w:eastAsia="ru-RU"/>
            </w:rPr>
          </w:pPr>
          <w:del w:id="90" w:author="Антон Смирнов" w:date="2023-05-23T11:43:00Z">
            <w:r w:rsidDel="00906D61">
              <w:rPr>
                <w:noProof/>
              </w:rPr>
              <w:fldChar w:fldCharType="begin"/>
            </w:r>
            <w:r w:rsidDel="00906D61">
              <w:rPr>
                <w:noProof/>
              </w:rPr>
              <w:delInstrText xml:space="preserve"> HYPERLINK \l "_Toc132124585" </w:delInstrText>
            </w:r>
            <w:r w:rsidDel="00906D61">
              <w:rPr>
                <w:noProof/>
              </w:rPr>
              <w:fldChar w:fldCharType="separate"/>
            </w:r>
          </w:del>
          <w:ins w:id="91" w:author="Антон Смирнов" w:date="2023-05-23T22:33:00Z">
            <w:r w:rsidR="00410C2A">
              <w:rPr>
                <w:b/>
                <w:bCs/>
                <w:noProof/>
                <w:lang w:val="ru-RU"/>
              </w:rPr>
              <w:t>Ошибка! Недопустимый объект гиперссылки.</w:t>
            </w:r>
          </w:ins>
          <w:del w:id="92" w:author="Антон Смирнов" w:date="2023-05-23T11:43:00Z">
            <w:r w:rsidR="007A630F" w:rsidRPr="00BF5734" w:rsidDel="00906D61">
              <w:rPr>
                <w:rStyle w:val="afd"/>
                <w:rFonts w:ascii="Times New Roman" w:hAnsi="Times New Roman" w:cs="Times New Roman"/>
                <w:noProof/>
                <w:sz w:val="28"/>
                <w:szCs w:val="28"/>
              </w:rPr>
              <w:delText>2. Введение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_Toc132124585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3540E3B" w14:textId="498766BA" w:rsidR="007A630F" w:rsidRPr="00BF5734" w:rsidDel="00906D61" w:rsidRDefault="00E241F3">
          <w:pPr>
            <w:pStyle w:val="12"/>
            <w:tabs>
              <w:tab w:val="right" w:leader="dot" w:pos="9345"/>
            </w:tabs>
            <w:rPr>
              <w:del w:id="93" w:author="Антон Смирнов" w:date="2023-05-23T11:43:00Z"/>
              <w:rFonts w:ascii="Times New Roman" w:eastAsiaTheme="minorEastAsia" w:hAnsi="Times New Roman" w:cs="Times New Roman"/>
              <w:noProof/>
              <w:sz w:val="28"/>
              <w:szCs w:val="28"/>
              <w:lang w:val="ru-RU" w:eastAsia="ru-RU"/>
            </w:rPr>
          </w:pPr>
          <w:del w:id="94" w:author="Антон Смирнов" w:date="2023-05-23T11:43:00Z">
            <w:r w:rsidDel="00906D61">
              <w:rPr>
                <w:noProof/>
              </w:rPr>
              <w:fldChar w:fldCharType="begin"/>
            </w:r>
            <w:r w:rsidDel="00906D61">
              <w:rPr>
                <w:noProof/>
              </w:rPr>
              <w:delInstrText xml:space="preserve"> HYPERLINK \l "_Toc132124586" </w:delInstrText>
            </w:r>
            <w:r w:rsidDel="00906D61">
              <w:rPr>
                <w:noProof/>
              </w:rPr>
              <w:fldChar w:fldCharType="separate"/>
            </w:r>
          </w:del>
          <w:ins w:id="95" w:author="Антон Смирнов" w:date="2023-05-23T22:33:00Z">
            <w:r w:rsidR="00410C2A">
              <w:rPr>
                <w:b/>
                <w:bCs/>
                <w:noProof/>
                <w:lang w:val="ru-RU"/>
              </w:rPr>
              <w:t>Ошибка! Недопустимый объект гиперссылки.</w:t>
            </w:r>
          </w:ins>
          <w:del w:id="96" w:author="Антон Смирнов" w:date="2023-05-23T11:43:00Z">
            <w:r w:rsidR="007A630F" w:rsidRPr="00BF5734" w:rsidDel="00906D61">
              <w:rPr>
                <w:rStyle w:val="afd"/>
                <w:rFonts w:ascii="Times New Roman" w:hAnsi="Times New Roman" w:cs="Times New Roman"/>
                <w:noProof/>
                <w:sz w:val="28"/>
                <w:szCs w:val="28"/>
              </w:rPr>
              <w:delText>3. Главный комплекс гистосовместимости</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_Toc132124586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5</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AB2B0DE" w14:textId="52A9E55F" w:rsidR="007A630F" w:rsidRPr="00BF5734" w:rsidDel="00906D61" w:rsidRDefault="00E241F3">
          <w:pPr>
            <w:pStyle w:val="12"/>
            <w:tabs>
              <w:tab w:val="right" w:leader="dot" w:pos="9345"/>
            </w:tabs>
            <w:rPr>
              <w:del w:id="97" w:author="Антон Смирнов" w:date="2023-05-23T11:43:00Z"/>
              <w:rFonts w:ascii="Times New Roman" w:eastAsiaTheme="minorEastAsia" w:hAnsi="Times New Roman" w:cs="Times New Roman"/>
              <w:noProof/>
              <w:sz w:val="28"/>
              <w:szCs w:val="28"/>
              <w:lang w:val="ru-RU" w:eastAsia="ru-RU"/>
            </w:rPr>
          </w:pPr>
          <w:del w:id="98" w:author="Антон Смирнов" w:date="2023-05-23T11:43:00Z">
            <w:r w:rsidDel="00906D61">
              <w:rPr>
                <w:noProof/>
              </w:rPr>
              <w:fldChar w:fldCharType="begin"/>
            </w:r>
            <w:r w:rsidDel="00906D61">
              <w:rPr>
                <w:noProof/>
              </w:rPr>
              <w:delInstrText xml:space="preserve"> HYPERLINK \l "_Toc132124587" </w:delInstrText>
            </w:r>
            <w:r w:rsidDel="00906D61">
              <w:rPr>
                <w:noProof/>
              </w:rPr>
              <w:fldChar w:fldCharType="separate"/>
            </w:r>
          </w:del>
          <w:ins w:id="99" w:author="Антон Смирнов" w:date="2023-05-23T22:33:00Z">
            <w:r w:rsidR="00410C2A">
              <w:rPr>
                <w:b/>
                <w:bCs/>
                <w:noProof/>
                <w:lang w:val="ru-RU"/>
              </w:rPr>
              <w:t>Ошибка! Недопустимый объект гиперссылки.</w:t>
            </w:r>
          </w:ins>
          <w:del w:id="100" w:author="Антон Смирнов" w:date="2023-05-23T11:43:00Z">
            <w:r w:rsidR="007A630F" w:rsidRPr="00BF5734" w:rsidDel="00906D61">
              <w:rPr>
                <w:rStyle w:val="afd"/>
                <w:rFonts w:ascii="Times New Roman" w:hAnsi="Times New Roman" w:cs="Times New Roman"/>
                <w:noProof/>
                <w:sz w:val="28"/>
                <w:szCs w:val="28"/>
              </w:rPr>
              <w:delText>4. Процессинг антигенов для MHC I</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_Toc132124587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10</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43820C5" w14:textId="2A465263" w:rsidR="007A630F" w:rsidRPr="00BF5734" w:rsidDel="00906D61" w:rsidRDefault="00E241F3">
          <w:pPr>
            <w:pStyle w:val="12"/>
            <w:tabs>
              <w:tab w:val="right" w:leader="dot" w:pos="9345"/>
            </w:tabs>
            <w:rPr>
              <w:del w:id="101" w:author="Антон Смирнов" w:date="2023-05-23T11:43:00Z"/>
              <w:rFonts w:ascii="Times New Roman" w:eastAsiaTheme="minorEastAsia" w:hAnsi="Times New Roman" w:cs="Times New Roman"/>
              <w:noProof/>
              <w:sz w:val="28"/>
              <w:szCs w:val="28"/>
              <w:lang w:val="ru-RU" w:eastAsia="ru-RU"/>
            </w:rPr>
          </w:pPr>
          <w:del w:id="102" w:author="Антон Смирнов" w:date="2023-05-23T11:43:00Z">
            <w:r w:rsidDel="00906D61">
              <w:rPr>
                <w:noProof/>
              </w:rPr>
              <w:fldChar w:fldCharType="begin"/>
            </w:r>
            <w:r w:rsidDel="00906D61">
              <w:rPr>
                <w:noProof/>
              </w:rPr>
              <w:delInstrText xml:space="preserve"> HYPERLINK \l "_Toc132124588" </w:delInstrText>
            </w:r>
            <w:r w:rsidDel="00906D61">
              <w:rPr>
                <w:noProof/>
              </w:rPr>
              <w:fldChar w:fldCharType="separate"/>
            </w:r>
          </w:del>
          <w:ins w:id="103" w:author="Антон Смирнов" w:date="2023-05-23T22:33:00Z">
            <w:r w:rsidR="00410C2A">
              <w:rPr>
                <w:b/>
                <w:bCs/>
                <w:noProof/>
                <w:lang w:val="ru-RU"/>
              </w:rPr>
              <w:t>Ошибка! Недопустимый объект гиперссылки.</w:t>
            </w:r>
          </w:ins>
          <w:del w:id="104" w:author="Антон Смирнов" w:date="2023-05-23T11:43:00Z">
            <w:r w:rsidR="007A630F" w:rsidRPr="00BF5734" w:rsidDel="00906D61">
              <w:rPr>
                <w:rStyle w:val="afd"/>
                <w:rFonts w:ascii="Times New Roman" w:hAnsi="Times New Roman" w:cs="Times New Roman"/>
                <w:noProof/>
                <w:sz w:val="28"/>
                <w:szCs w:val="28"/>
              </w:rPr>
              <w:delText>5. Программы и сервисы для предсказания Т-клеточных эпитопов</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_Toc132124588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16</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584E0386" w14:textId="5548DB4E" w:rsidR="007A630F" w:rsidRPr="00BF5734" w:rsidDel="00906D61" w:rsidRDefault="00E241F3">
          <w:pPr>
            <w:pStyle w:val="12"/>
            <w:tabs>
              <w:tab w:val="right" w:leader="dot" w:pos="9345"/>
            </w:tabs>
            <w:rPr>
              <w:del w:id="105" w:author="Антон Смирнов" w:date="2023-05-23T11:43:00Z"/>
              <w:rFonts w:ascii="Times New Roman" w:eastAsiaTheme="minorEastAsia" w:hAnsi="Times New Roman" w:cs="Times New Roman"/>
              <w:noProof/>
              <w:sz w:val="28"/>
              <w:szCs w:val="28"/>
              <w:lang w:val="ru-RU" w:eastAsia="ru-RU"/>
            </w:rPr>
          </w:pPr>
          <w:del w:id="106" w:author="Антон Смирнов" w:date="2023-05-23T11:43:00Z">
            <w:r w:rsidDel="00906D61">
              <w:rPr>
                <w:noProof/>
              </w:rPr>
              <w:fldChar w:fldCharType="begin"/>
            </w:r>
            <w:r w:rsidDel="00906D61">
              <w:rPr>
                <w:noProof/>
              </w:rPr>
              <w:delInstrText xml:space="preserve"> HYPERLINK \l "_Toc132124589" </w:delInstrText>
            </w:r>
            <w:r w:rsidDel="00906D61">
              <w:rPr>
                <w:noProof/>
              </w:rPr>
              <w:fldChar w:fldCharType="separate"/>
            </w:r>
          </w:del>
          <w:ins w:id="107" w:author="Антон Смирнов" w:date="2023-05-23T22:33:00Z">
            <w:r w:rsidR="00410C2A">
              <w:rPr>
                <w:b/>
                <w:bCs/>
                <w:noProof/>
                <w:lang w:val="ru-RU"/>
              </w:rPr>
              <w:t>Ошибка! Недопустимый объект гиперссылки.</w:t>
            </w:r>
          </w:ins>
          <w:del w:id="108" w:author="Антон Смирнов" w:date="2023-05-23T11:43:00Z">
            <w:r w:rsidR="007A630F" w:rsidRPr="00BF5734" w:rsidDel="00906D61">
              <w:rPr>
                <w:rStyle w:val="afd"/>
                <w:rFonts w:ascii="Times New Roman" w:hAnsi="Times New Roman" w:cs="Times New Roman"/>
                <w:noProof/>
                <w:sz w:val="28"/>
                <w:szCs w:val="28"/>
              </w:rPr>
              <w:delText>6. Концептуальная схема модели</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_Toc132124589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EA2357" w14:textId="403F3846" w:rsidR="007A630F" w:rsidRPr="00BF5734" w:rsidDel="00906D61" w:rsidRDefault="00E241F3">
          <w:pPr>
            <w:pStyle w:val="12"/>
            <w:tabs>
              <w:tab w:val="right" w:leader="dot" w:pos="9345"/>
            </w:tabs>
            <w:rPr>
              <w:del w:id="109" w:author="Антон Смирнов" w:date="2023-05-23T11:43:00Z"/>
              <w:rFonts w:ascii="Times New Roman" w:eastAsiaTheme="minorEastAsia" w:hAnsi="Times New Roman" w:cs="Times New Roman"/>
              <w:noProof/>
              <w:sz w:val="28"/>
              <w:szCs w:val="28"/>
              <w:lang w:val="ru-RU" w:eastAsia="ru-RU"/>
            </w:rPr>
          </w:pPr>
          <w:del w:id="110" w:author="Антон Смирнов" w:date="2023-05-23T11:43:00Z">
            <w:r w:rsidDel="00906D61">
              <w:rPr>
                <w:noProof/>
              </w:rPr>
              <w:fldChar w:fldCharType="begin"/>
            </w:r>
            <w:r w:rsidDel="00906D61">
              <w:rPr>
                <w:noProof/>
              </w:rPr>
              <w:delInstrText xml:space="preserve"> HYPERLINK \l "_Toc132124590" </w:delInstrText>
            </w:r>
            <w:r w:rsidDel="00906D61">
              <w:rPr>
                <w:noProof/>
              </w:rPr>
              <w:fldChar w:fldCharType="separate"/>
            </w:r>
          </w:del>
          <w:ins w:id="111" w:author="Антон Смирнов" w:date="2023-05-23T22:33:00Z">
            <w:r w:rsidR="00410C2A">
              <w:rPr>
                <w:b/>
                <w:bCs/>
                <w:noProof/>
                <w:lang w:val="ru-RU"/>
              </w:rPr>
              <w:t>Ошибка! Недопустимый объект гиперссылки.</w:t>
            </w:r>
          </w:ins>
          <w:del w:id="112" w:author="Антон Смирнов" w:date="2023-05-23T11:43:00Z">
            <w:r w:rsidR="007A630F" w:rsidRPr="00BF5734" w:rsidDel="00906D61">
              <w:rPr>
                <w:rStyle w:val="afd"/>
                <w:rFonts w:ascii="Times New Roman" w:hAnsi="Times New Roman" w:cs="Times New Roman"/>
                <w:noProof/>
                <w:sz w:val="28"/>
                <w:szCs w:val="28"/>
              </w:rPr>
              <w:delText>7. Базы данных</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_Toc132124590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085A9D85" w14:textId="4E6E47A3" w:rsidR="007A630F" w:rsidRPr="00BF5734" w:rsidDel="00906D61" w:rsidRDefault="00E241F3">
          <w:pPr>
            <w:pStyle w:val="12"/>
            <w:tabs>
              <w:tab w:val="right" w:leader="dot" w:pos="9345"/>
            </w:tabs>
            <w:rPr>
              <w:del w:id="113" w:author="Антон Смирнов" w:date="2023-05-23T11:43:00Z"/>
              <w:rFonts w:ascii="Times New Roman" w:eastAsiaTheme="minorEastAsia" w:hAnsi="Times New Roman" w:cs="Times New Roman"/>
              <w:noProof/>
              <w:sz w:val="28"/>
              <w:szCs w:val="28"/>
              <w:lang w:val="ru-RU" w:eastAsia="ru-RU"/>
            </w:rPr>
          </w:pPr>
          <w:del w:id="114" w:author="Антон Смирнов" w:date="2023-05-23T11:43:00Z">
            <w:r w:rsidDel="00906D61">
              <w:rPr>
                <w:noProof/>
              </w:rPr>
              <w:fldChar w:fldCharType="begin"/>
            </w:r>
            <w:r w:rsidDel="00906D61">
              <w:rPr>
                <w:noProof/>
              </w:rPr>
              <w:delInstrText xml:space="preserve"> HYPERLINK \l "_Toc132124591" </w:delInstrText>
            </w:r>
            <w:r w:rsidDel="00906D61">
              <w:rPr>
                <w:noProof/>
              </w:rPr>
              <w:fldChar w:fldCharType="separate"/>
            </w:r>
          </w:del>
          <w:ins w:id="115" w:author="Антон Смирнов" w:date="2023-05-23T22:33:00Z">
            <w:r w:rsidR="00410C2A">
              <w:rPr>
                <w:b/>
                <w:bCs/>
                <w:noProof/>
                <w:lang w:val="ru-RU"/>
              </w:rPr>
              <w:t>Ошибка! Недопустимый объект гиперссылки.</w:t>
            </w:r>
          </w:ins>
          <w:del w:id="116" w:author="Антон Смирнов" w:date="2023-05-23T11:43:00Z">
            <w:r w:rsidR="007A630F" w:rsidRPr="00BF5734" w:rsidDel="00906D61">
              <w:rPr>
                <w:rStyle w:val="afd"/>
                <w:rFonts w:ascii="Times New Roman" w:hAnsi="Times New Roman" w:cs="Times New Roman"/>
                <w:noProof/>
                <w:sz w:val="28"/>
                <w:szCs w:val="28"/>
              </w:rPr>
              <w:delText>8. Методы моделирования</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_Toc132124591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1759B3C9" w14:textId="7766BD4A" w:rsidR="007A630F" w:rsidRPr="00BF5734" w:rsidDel="00906D61" w:rsidRDefault="00E241F3">
          <w:pPr>
            <w:pStyle w:val="12"/>
            <w:tabs>
              <w:tab w:val="right" w:leader="dot" w:pos="9345"/>
            </w:tabs>
            <w:rPr>
              <w:del w:id="117" w:author="Антон Смирнов" w:date="2023-05-23T11:43:00Z"/>
              <w:rFonts w:ascii="Times New Roman" w:eastAsiaTheme="minorEastAsia" w:hAnsi="Times New Roman" w:cs="Times New Roman"/>
              <w:noProof/>
              <w:sz w:val="28"/>
              <w:szCs w:val="28"/>
              <w:lang w:val="ru-RU" w:eastAsia="ru-RU"/>
            </w:rPr>
          </w:pPr>
          <w:del w:id="118" w:author="Антон Смирнов" w:date="2023-05-23T11:43:00Z">
            <w:r w:rsidDel="00906D61">
              <w:rPr>
                <w:noProof/>
              </w:rPr>
              <w:fldChar w:fldCharType="begin"/>
            </w:r>
            <w:r w:rsidDel="00906D61">
              <w:rPr>
                <w:noProof/>
              </w:rPr>
              <w:delInstrText xml:space="preserve"> HYPERLINK \l "_Toc132124592" </w:delInstrText>
            </w:r>
            <w:r w:rsidDel="00906D61">
              <w:rPr>
                <w:noProof/>
              </w:rPr>
              <w:fldChar w:fldCharType="separate"/>
            </w:r>
          </w:del>
          <w:ins w:id="119" w:author="Антон Смирнов" w:date="2023-05-23T22:33:00Z">
            <w:r w:rsidR="00410C2A">
              <w:rPr>
                <w:b/>
                <w:bCs/>
                <w:noProof/>
                <w:lang w:val="ru-RU"/>
              </w:rPr>
              <w:t>Ошибка! Недопустимый объект гиперссылки.</w:t>
            </w:r>
          </w:ins>
          <w:del w:id="120" w:author="Антон Смирнов" w:date="2023-05-23T11:43:00Z">
            <w:r w:rsidR="007A630F" w:rsidRPr="00BF5734" w:rsidDel="00906D61">
              <w:rPr>
                <w:rStyle w:val="afd"/>
                <w:rFonts w:ascii="Times New Roman" w:hAnsi="Times New Roman" w:cs="Times New Roman"/>
                <w:noProof/>
                <w:sz w:val="28"/>
                <w:szCs w:val="28"/>
              </w:rPr>
              <w:delText>9. Модель работы протеасомы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_Toc132124592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752EFE6" w14:textId="22E0D891" w:rsidR="007A630F" w:rsidRPr="00BF5734" w:rsidDel="00906D61" w:rsidRDefault="00E241F3">
          <w:pPr>
            <w:pStyle w:val="12"/>
            <w:tabs>
              <w:tab w:val="right" w:leader="dot" w:pos="9345"/>
            </w:tabs>
            <w:rPr>
              <w:del w:id="121" w:author="Антон Смирнов" w:date="2023-05-23T11:43:00Z"/>
              <w:rFonts w:ascii="Times New Roman" w:eastAsiaTheme="minorEastAsia" w:hAnsi="Times New Roman" w:cs="Times New Roman"/>
              <w:noProof/>
              <w:sz w:val="28"/>
              <w:szCs w:val="28"/>
              <w:lang w:val="ru-RU" w:eastAsia="ru-RU"/>
            </w:rPr>
          </w:pPr>
          <w:del w:id="122" w:author="Антон Смирнов" w:date="2023-05-23T11:43:00Z">
            <w:r w:rsidDel="00906D61">
              <w:rPr>
                <w:noProof/>
              </w:rPr>
              <w:fldChar w:fldCharType="begin"/>
            </w:r>
            <w:r w:rsidDel="00906D61">
              <w:rPr>
                <w:noProof/>
              </w:rPr>
              <w:delInstrText xml:space="preserve"> HYPERLINK \l "_Toc132124593" </w:delInstrText>
            </w:r>
            <w:r w:rsidDel="00906D61">
              <w:rPr>
                <w:noProof/>
              </w:rPr>
              <w:fldChar w:fldCharType="separate"/>
            </w:r>
          </w:del>
          <w:ins w:id="123" w:author="Антон Смирнов" w:date="2023-05-23T22:33:00Z">
            <w:r w:rsidR="00410C2A">
              <w:rPr>
                <w:b/>
                <w:bCs/>
                <w:noProof/>
                <w:lang w:val="ru-RU"/>
              </w:rPr>
              <w:t>Ошибка! Недопустимый объект гиперссылки.</w:t>
            </w:r>
          </w:ins>
          <w:del w:id="124" w:author="Антон Смирнов" w:date="2023-05-23T11:43:00Z">
            <w:r w:rsidR="007A630F" w:rsidRPr="00BF5734" w:rsidDel="00906D61">
              <w:rPr>
                <w:rStyle w:val="afd"/>
                <w:rFonts w:ascii="Times New Roman" w:hAnsi="Times New Roman" w:cs="Times New Roman"/>
                <w:noProof/>
                <w:sz w:val="28"/>
                <w:szCs w:val="28"/>
              </w:rPr>
              <w:delText>10. Модель работы ТАР-транспортера</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_Toc132124593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73CA2823" w14:textId="21EF1E09" w:rsidR="007A630F" w:rsidRPr="00BF5734" w:rsidDel="00906D61" w:rsidRDefault="00E241F3">
          <w:pPr>
            <w:pStyle w:val="12"/>
            <w:tabs>
              <w:tab w:val="right" w:leader="dot" w:pos="9345"/>
            </w:tabs>
            <w:rPr>
              <w:del w:id="125" w:author="Антон Смирнов" w:date="2023-05-23T11:43:00Z"/>
              <w:rFonts w:ascii="Times New Roman" w:eastAsiaTheme="minorEastAsia" w:hAnsi="Times New Roman" w:cs="Times New Roman"/>
              <w:noProof/>
              <w:sz w:val="28"/>
              <w:szCs w:val="28"/>
              <w:lang w:val="ru-RU" w:eastAsia="ru-RU"/>
            </w:rPr>
          </w:pPr>
          <w:del w:id="126" w:author="Антон Смирнов" w:date="2023-05-23T11:43:00Z">
            <w:r w:rsidDel="00906D61">
              <w:rPr>
                <w:noProof/>
              </w:rPr>
              <w:fldChar w:fldCharType="begin"/>
            </w:r>
            <w:r w:rsidDel="00906D61">
              <w:rPr>
                <w:noProof/>
              </w:rPr>
              <w:delInstrText xml:space="preserve"> HYPERLINK \l "_Toc132124594" </w:delInstrText>
            </w:r>
            <w:r w:rsidDel="00906D61">
              <w:rPr>
                <w:noProof/>
              </w:rPr>
              <w:fldChar w:fldCharType="separate"/>
            </w:r>
          </w:del>
          <w:ins w:id="127" w:author="Антон Смирнов" w:date="2023-05-23T22:33:00Z">
            <w:r w:rsidR="00410C2A">
              <w:rPr>
                <w:b/>
                <w:bCs/>
                <w:noProof/>
                <w:lang w:val="ru-RU"/>
              </w:rPr>
              <w:t>Ошибка! Недопустимый объект гиперссылки.</w:t>
            </w:r>
          </w:ins>
          <w:del w:id="128" w:author="Антон Смирнов" w:date="2023-05-23T11:43:00Z">
            <w:r w:rsidR="007A630F" w:rsidRPr="00BF5734" w:rsidDel="00906D61">
              <w:rPr>
                <w:rStyle w:val="afd"/>
                <w:rFonts w:ascii="Times New Roman" w:hAnsi="Times New Roman" w:cs="Times New Roman"/>
                <w:noProof/>
                <w:sz w:val="28"/>
                <w:szCs w:val="28"/>
              </w:rPr>
              <w:delText>11. Модель взаимодействия эпитоп-МНС</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_Toc132124594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D72C1E6" w14:textId="14C53D00" w:rsidR="007A630F" w:rsidRPr="00BF5734" w:rsidDel="00906D61" w:rsidRDefault="00E241F3">
          <w:pPr>
            <w:pStyle w:val="12"/>
            <w:tabs>
              <w:tab w:val="right" w:leader="dot" w:pos="9345"/>
            </w:tabs>
            <w:rPr>
              <w:del w:id="129" w:author="Антон Смирнов" w:date="2023-05-23T11:43:00Z"/>
              <w:rFonts w:ascii="Times New Roman" w:eastAsiaTheme="minorEastAsia" w:hAnsi="Times New Roman" w:cs="Times New Roman"/>
              <w:noProof/>
              <w:sz w:val="28"/>
              <w:szCs w:val="28"/>
              <w:lang w:val="ru-RU" w:eastAsia="ru-RU"/>
            </w:rPr>
          </w:pPr>
          <w:del w:id="130" w:author="Антон Смирнов" w:date="2023-05-23T11:43:00Z">
            <w:r w:rsidDel="00906D61">
              <w:rPr>
                <w:noProof/>
              </w:rPr>
              <w:fldChar w:fldCharType="begin"/>
            </w:r>
            <w:r w:rsidDel="00906D61">
              <w:rPr>
                <w:noProof/>
              </w:rPr>
              <w:delInstrText xml:space="preserve"> HYPERLINK \l "_Toc132124595" </w:delInstrText>
            </w:r>
            <w:r w:rsidDel="00906D61">
              <w:rPr>
                <w:noProof/>
              </w:rPr>
              <w:fldChar w:fldCharType="separate"/>
            </w:r>
          </w:del>
          <w:ins w:id="131" w:author="Антон Смирнов" w:date="2023-05-23T22:33:00Z">
            <w:r w:rsidR="00410C2A">
              <w:rPr>
                <w:b/>
                <w:bCs/>
                <w:noProof/>
                <w:lang w:val="ru-RU"/>
              </w:rPr>
              <w:t>Ошибка! Недопустимый объект гиперссылки.</w:t>
            </w:r>
          </w:ins>
          <w:del w:id="132" w:author="Антон Смирнов" w:date="2023-05-23T11:43:00Z">
            <w:r w:rsidR="007A630F" w:rsidRPr="00BF5734" w:rsidDel="00906D61">
              <w:rPr>
                <w:rStyle w:val="afd"/>
                <w:rFonts w:ascii="Times New Roman" w:hAnsi="Times New Roman" w:cs="Times New Roman"/>
                <w:noProof/>
                <w:sz w:val="28"/>
                <w:szCs w:val="28"/>
              </w:rPr>
              <w:delText>12. Объединенная модель</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_Toc132124595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6855FB6" w14:textId="44A95E29" w:rsidR="007A630F" w:rsidRPr="00BF5734" w:rsidDel="00906D61" w:rsidRDefault="00E241F3">
          <w:pPr>
            <w:pStyle w:val="12"/>
            <w:tabs>
              <w:tab w:val="right" w:leader="dot" w:pos="9345"/>
            </w:tabs>
            <w:rPr>
              <w:del w:id="133" w:author="Антон Смирнов" w:date="2023-05-23T11:43:00Z"/>
              <w:rFonts w:ascii="Times New Roman" w:eastAsiaTheme="minorEastAsia" w:hAnsi="Times New Roman" w:cs="Times New Roman"/>
              <w:noProof/>
              <w:sz w:val="28"/>
              <w:szCs w:val="28"/>
              <w:lang w:val="ru-RU" w:eastAsia="ru-RU"/>
            </w:rPr>
          </w:pPr>
          <w:del w:id="134" w:author="Антон Смирнов" w:date="2023-05-23T11:43:00Z">
            <w:r w:rsidDel="00906D61">
              <w:rPr>
                <w:noProof/>
              </w:rPr>
              <w:fldChar w:fldCharType="begin"/>
            </w:r>
            <w:r w:rsidDel="00906D61">
              <w:rPr>
                <w:noProof/>
              </w:rPr>
              <w:delInstrText xml:space="preserve"> HYPERLINK \l "_Toc132124596" </w:delInstrText>
            </w:r>
            <w:r w:rsidDel="00906D61">
              <w:rPr>
                <w:noProof/>
              </w:rPr>
              <w:fldChar w:fldCharType="separate"/>
            </w:r>
          </w:del>
          <w:ins w:id="135" w:author="Антон Смирнов" w:date="2023-05-23T22:33:00Z">
            <w:r w:rsidR="00410C2A">
              <w:rPr>
                <w:b/>
                <w:bCs/>
                <w:noProof/>
                <w:lang w:val="ru-RU"/>
              </w:rPr>
              <w:t>Ошибка! Недопустимый объект гиперссылки.</w:t>
            </w:r>
          </w:ins>
          <w:del w:id="136" w:author="Антон Смирнов" w:date="2023-05-23T11:43:00Z">
            <w:r w:rsidR="007A630F" w:rsidRPr="00BF5734" w:rsidDel="00906D61">
              <w:rPr>
                <w:rStyle w:val="afd"/>
                <w:rFonts w:ascii="Times New Roman" w:hAnsi="Times New Roman" w:cs="Times New Roman"/>
                <w:noProof/>
                <w:sz w:val="28"/>
                <w:szCs w:val="28"/>
              </w:rPr>
              <w:delText>13. Веб-сервис</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_Toc132124596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65B583B6" w14:textId="579A182D" w:rsidR="007A630F" w:rsidRPr="00BF5734" w:rsidDel="00906D61" w:rsidRDefault="00E241F3">
          <w:pPr>
            <w:pStyle w:val="12"/>
            <w:tabs>
              <w:tab w:val="right" w:leader="dot" w:pos="9345"/>
            </w:tabs>
            <w:rPr>
              <w:del w:id="137" w:author="Антон Смирнов" w:date="2023-05-23T11:43:00Z"/>
              <w:rFonts w:ascii="Times New Roman" w:eastAsiaTheme="minorEastAsia" w:hAnsi="Times New Roman" w:cs="Times New Roman"/>
              <w:noProof/>
              <w:sz w:val="28"/>
              <w:szCs w:val="28"/>
              <w:lang w:val="ru-RU" w:eastAsia="ru-RU"/>
            </w:rPr>
          </w:pPr>
          <w:del w:id="138" w:author="Антон Смирнов" w:date="2023-05-23T11:43:00Z">
            <w:r w:rsidDel="00906D61">
              <w:rPr>
                <w:noProof/>
              </w:rPr>
              <w:fldChar w:fldCharType="begin"/>
            </w:r>
            <w:r w:rsidDel="00906D61">
              <w:rPr>
                <w:noProof/>
              </w:rPr>
              <w:delInstrText xml:space="preserve"> HYPERLINK \l "_Toc132124597" </w:delInstrText>
            </w:r>
            <w:r w:rsidDel="00906D61">
              <w:rPr>
                <w:noProof/>
              </w:rPr>
              <w:fldChar w:fldCharType="separate"/>
            </w:r>
          </w:del>
          <w:ins w:id="139" w:author="Антон Смирнов" w:date="2023-05-23T22:33:00Z">
            <w:r w:rsidR="00410C2A">
              <w:rPr>
                <w:b/>
                <w:bCs/>
                <w:noProof/>
                <w:lang w:val="ru-RU"/>
              </w:rPr>
              <w:t>Ошибка! Недопустимый объект гиперссылки.</w:t>
            </w:r>
          </w:ins>
          <w:del w:id="140" w:author="Антон Смирнов" w:date="2023-05-23T11:43:00Z">
            <w:r w:rsidR="007A630F" w:rsidRPr="00BF5734" w:rsidDel="00906D61">
              <w:rPr>
                <w:rStyle w:val="afd"/>
                <w:rFonts w:ascii="Times New Roman" w:hAnsi="Times New Roman" w:cs="Times New Roman"/>
                <w:noProof/>
                <w:sz w:val="28"/>
                <w:szCs w:val="28"/>
              </w:rPr>
              <w:delText>14. Выводы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_Toc132124597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7F8AB89A" w14:textId="4E4BC98A" w:rsidR="007A630F" w:rsidRPr="00BF5734" w:rsidDel="00906D61" w:rsidRDefault="00E241F3">
          <w:pPr>
            <w:pStyle w:val="12"/>
            <w:tabs>
              <w:tab w:val="right" w:leader="dot" w:pos="9345"/>
            </w:tabs>
            <w:rPr>
              <w:del w:id="141" w:author="Антон Смирнов" w:date="2023-05-23T11:43:00Z"/>
              <w:rFonts w:ascii="Times New Roman" w:eastAsiaTheme="minorEastAsia" w:hAnsi="Times New Roman" w:cs="Times New Roman"/>
              <w:noProof/>
              <w:sz w:val="28"/>
              <w:szCs w:val="28"/>
              <w:lang w:val="ru-RU" w:eastAsia="ru-RU"/>
            </w:rPr>
          </w:pPr>
          <w:del w:id="142" w:author="Антон Смирнов" w:date="2023-05-23T11:43:00Z">
            <w:r w:rsidDel="00906D61">
              <w:rPr>
                <w:noProof/>
              </w:rPr>
              <w:fldChar w:fldCharType="begin"/>
            </w:r>
            <w:r w:rsidDel="00906D61">
              <w:rPr>
                <w:noProof/>
              </w:rPr>
              <w:delInstrText xml:space="preserve"> HYPERLINK \l "_Toc132124598" </w:delInstrText>
            </w:r>
            <w:r w:rsidDel="00906D61">
              <w:rPr>
                <w:noProof/>
              </w:rPr>
              <w:fldChar w:fldCharType="separate"/>
            </w:r>
          </w:del>
          <w:ins w:id="143" w:author="Антон Смирнов" w:date="2023-05-23T22:33:00Z">
            <w:r w:rsidR="00410C2A">
              <w:rPr>
                <w:b/>
                <w:bCs/>
                <w:noProof/>
                <w:lang w:val="ru-RU"/>
              </w:rPr>
              <w:t>Ошибка! Недопустимый объект гиперссылки.</w:t>
            </w:r>
          </w:ins>
          <w:del w:id="144" w:author="Антон Смирнов" w:date="2023-05-23T11:43:00Z">
            <w:r w:rsidR="007A630F" w:rsidRPr="00BF5734" w:rsidDel="00906D61">
              <w:rPr>
                <w:rStyle w:val="afd"/>
                <w:rFonts w:ascii="Times New Roman" w:hAnsi="Times New Roman" w:cs="Times New Roman"/>
                <w:noProof/>
                <w:sz w:val="28"/>
                <w:szCs w:val="28"/>
              </w:rPr>
              <w:delText>15. Обсуждение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_Toc132124598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07D8E3D6" w14:textId="54897B8B" w:rsidR="007A630F" w:rsidRPr="00BF5734" w:rsidDel="00906D61" w:rsidRDefault="00E241F3">
          <w:pPr>
            <w:pStyle w:val="12"/>
            <w:tabs>
              <w:tab w:val="right" w:leader="dot" w:pos="9345"/>
            </w:tabs>
            <w:rPr>
              <w:del w:id="145" w:author="Антон Смирнов" w:date="2023-05-23T11:43:00Z"/>
              <w:rFonts w:ascii="Times New Roman" w:eastAsiaTheme="minorEastAsia" w:hAnsi="Times New Roman" w:cs="Times New Roman"/>
              <w:noProof/>
              <w:sz w:val="28"/>
              <w:szCs w:val="28"/>
              <w:lang w:val="ru-RU" w:eastAsia="ru-RU"/>
            </w:rPr>
          </w:pPr>
          <w:del w:id="146" w:author="Антон Смирнов" w:date="2023-05-23T11:43:00Z">
            <w:r w:rsidDel="00906D61">
              <w:rPr>
                <w:noProof/>
              </w:rPr>
              <w:fldChar w:fldCharType="begin"/>
            </w:r>
            <w:r w:rsidDel="00906D61">
              <w:rPr>
                <w:noProof/>
              </w:rPr>
              <w:delInstrText xml:space="preserve"> HYPERLINK \l "_Toc132124599" </w:delInstrText>
            </w:r>
            <w:r w:rsidDel="00906D61">
              <w:rPr>
                <w:noProof/>
              </w:rPr>
              <w:fldChar w:fldCharType="separate"/>
            </w:r>
          </w:del>
          <w:ins w:id="147" w:author="Антон Смирнов" w:date="2023-05-23T22:33:00Z">
            <w:r w:rsidR="00410C2A">
              <w:rPr>
                <w:b/>
                <w:bCs/>
                <w:noProof/>
                <w:lang w:val="ru-RU"/>
              </w:rPr>
              <w:t>Ошибка! Недопустимый объект гиперссылки.</w:t>
            </w:r>
          </w:ins>
          <w:del w:id="148" w:author="Антон Смирнов" w:date="2023-05-23T11:43:00Z">
            <w:r w:rsidR="007A630F" w:rsidRPr="00BF5734" w:rsidDel="00906D61">
              <w:rPr>
                <w:rStyle w:val="afd"/>
                <w:rFonts w:ascii="Times New Roman" w:hAnsi="Times New Roman" w:cs="Times New Roman"/>
                <w:noProof/>
                <w:sz w:val="28"/>
                <w:szCs w:val="28"/>
              </w:rPr>
              <w:delText>16. Приложение</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_Toc132124599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26A92DD5" w14:textId="19FEC885" w:rsidR="007A630F" w:rsidRPr="00BF5734" w:rsidDel="00906D61" w:rsidRDefault="00E241F3">
          <w:pPr>
            <w:pStyle w:val="12"/>
            <w:tabs>
              <w:tab w:val="right" w:leader="dot" w:pos="9345"/>
            </w:tabs>
            <w:rPr>
              <w:del w:id="149" w:author="Антон Смирнов" w:date="2023-05-23T11:43:00Z"/>
              <w:rFonts w:ascii="Times New Roman" w:eastAsiaTheme="minorEastAsia" w:hAnsi="Times New Roman" w:cs="Times New Roman"/>
              <w:noProof/>
              <w:sz w:val="28"/>
              <w:szCs w:val="28"/>
              <w:lang w:val="ru-RU" w:eastAsia="ru-RU"/>
            </w:rPr>
          </w:pPr>
          <w:del w:id="150" w:author="Антон Смирнов" w:date="2023-05-23T11:43:00Z">
            <w:r w:rsidDel="00906D61">
              <w:rPr>
                <w:noProof/>
              </w:rPr>
              <w:fldChar w:fldCharType="begin"/>
            </w:r>
            <w:r w:rsidDel="00906D61">
              <w:rPr>
                <w:noProof/>
              </w:rPr>
              <w:delInstrText xml:space="preserve"> HYPERLINK \l "_Toc132124600" </w:delInstrText>
            </w:r>
            <w:r w:rsidDel="00906D61">
              <w:rPr>
                <w:noProof/>
              </w:rPr>
              <w:fldChar w:fldCharType="separate"/>
            </w:r>
          </w:del>
          <w:ins w:id="151" w:author="Антон Смирнов" w:date="2023-05-23T22:33:00Z">
            <w:r w:rsidR="00410C2A">
              <w:rPr>
                <w:b/>
                <w:bCs/>
                <w:noProof/>
                <w:lang w:val="ru-RU"/>
              </w:rPr>
              <w:t>Ошибка! Недопустимый объект гиперссылки.</w:t>
            </w:r>
          </w:ins>
          <w:del w:id="152" w:author="Антон Смирнов" w:date="2023-05-23T11:43:00Z">
            <w:r w:rsidR="007A630F" w:rsidRPr="00BF5734" w:rsidDel="00906D61">
              <w:rPr>
                <w:rStyle w:val="afd"/>
                <w:rFonts w:ascii="Times New Roman" w:hAnsi="Times New Roman" w:cs="Times New Roman"/>
                <w:noProof/>
                <w:sz w:val="28"/>
                <w:szCs w:val="28"/>
              </w:rPr>
              <w:delText>Список литературы</w:delText>
            </w:r>
            <w:r w:rsidR="007A630F" w:rsidRPr="00BF5734" w:rsidDel="00906D61">
              <w:rPr>
                <w:rFonts w:ascii="Times New Roman" w:hAnsi="Times New Roman" w:cs="Times New Roman"/>
                <w:noProof/>
                <w:webHidden/>
                <w:sz w:val="28"/>
                <w:szCs w:val="28"/>
              </w:rPr>
              <w:tab/>
            </w:r>
            <w:r w:rsidR="007A630F" w:rsidRPr="00BF5734" w:rsidDel="00906D61">
              <w:rPr>
                <w:rFonts w:ascii="Times New Roman" w:hAnsi="Times New Roman" w:cs="Times New Roman"/>
                <w:noProof/>
                <w:webHidden/>
                <w:sz w:val="28"/>
                <w:szCs w:val="28"/>
              </w:rPr>
              <w:fldChar w:fldCharType="begin"/>
            </w:r>
            <w:r w:rsidR="007A630F" w:rsidRPr="00BF5734" w:rsidDel="00906D61">
              <w:rPr>
                <w:rFonts w:ascii="Times New Roman" w:hAnsi="Times New Roman" w:cs="Times New Roman"/>
                <w:noProof/>
                <w:webHidden/>
                <w:sz w:val="28"/>
                <w:szCs w:val="28"/>
              </w:rPr>
              <w:delInstrText xml:space="preserve"> PAGEREF _Toc132124600 \h </w:delInstrText>
            </w:r>
            <w:r w:rsidR="007A630F" w:rsidRPr="00BF5734" w:rsidDel="00906D61">
              <w:rPr>
                <w:rFonts w:ascii="Times New Roman" w:hAnsi="Times New Roman" w:cs="Times New Roman"/>
                <w:noProof/>
                <w:webHidden/>
                <w:sz w:val="28"/>
                <w:szCs w:val="28"/>
              </w:rPr>
            </w:r>
            <w:r w:rsidR="007A630F" w:rsidRPr="00BF5734" w:rsidDel="00906D61">
              <w:rPr>
                <w:rFonts w:ascii="Times New Roman" w:hAnsi="Times New Roman" w:cs="Times New Roman"/>
                <w:noProof/>
                <w:webHidden/>
                <w:sz w:val="28"/>
                <w:szCs w:val="28"/>
              </w:rPr>
              <w:fldChar w:fldCharType="separate"/>
            </w:r>
            <w:r w:rsidR="007A630F" w:rsidRPr="00BF5734" w:rsidDel="00906D61">
              <w:rPr>
                <w:rFonts w:ascii="Times New Roman" w:hAnsi="Times New Roman" w:cs="Times New Roman"/>
                <w:noProof/>
                <w:webHidden/>
                <w:sz w:val="28"/>
                <w:szCs w:val="28"/>
              </w:rPr>
              <w:delText>21</w:delText>
            </w:r>
            <w:r w:rsidR="007A630F" w:rsidRPr="00BF5734" w:rsidDel="00906D61">
              <w:rPr>
                <w:rFonts w:ascii="Times New Roman" w:hAnsi="Times New Roman" w:cs="Times New Roman"/>
                <w:noProof/>
                <w:webHidden/>
                <w:sz w:val="28"/>
                <w:szCs w:val="28"/>
              </w:rPr>
              <w:fldChar w:fldCharType="end"/>
            </w:r>
            <w:r w:rsidDel="00906D61">
              <w:rPr>
                <w:rFonts w:ascii="Times New Roman" w:hAnsi="Times New Roman" w:cs="Times New Roman"/>
                <w:noProof/>
                <w:sz w:val="28"/>
                <w:szCs w:val="28"/>
              </w:rPr>
              <w:fldChar w:fldCharType="end"/>
            </w:r>
          </w:del>
        </w:p>
        <w:p w14:paraId="43501AD9" w14:textId="77777777" w:rsidR="005C4AD5" w:rsidRDefault="00BF5734">
          <w:r w:rsidRPr="007A630F">
            <w:rPr>
              <w:rFonts w:ascii="Times New Roman" w:hAnsi="Times New Roman" w:cs="Times New Roman"/>
            </w:rPr>
            <w:fldChar w:fldCharType="end"/>
          </w:r>
        </w:p>
      </w:sdtContent>
    </w:sdt>
    <w:p w14:paraId="77215AF4" w14:textId="77777777" w:rsidR="007A630F" w:rsidRDefault="007A630F">
      <w:pPr>
        <w:rPr>
          <w:rFonts w:ascii="Times New Roman" w:eastAsiaTheme="majorEastAsia" w:hAnsi="Times New Roman" w:cstheme="majorBidi"/>
          <w:b/>
          <w:bCs/>
          <w:color w:val="000000" w:themeColor="text1"/>
          <w:sz w:val="32"/>
          <w:szCs w:val="32"/>
        </w:rPr>
      </w:pPr>
      <w:bookmarkStart w:id="153" w:name="список-сокращений"/>
      <w:r>
        <w:br w:type="page"/>
      </w:r>
    </w:p>
    <w:p w14:paraId="7322C1D5" w14:textId="062287D1" w:rsidR="005C4AD5" w:rsidRDefault="00BF5734">
      <w:pPr>
        <w:pStyle w:val="1"/>
      </w:pPr>
      <w:del w:id="154" w:author="User" w:date="2023-04-14T11:17:00Z">
        <w:r w:rsidDel="007A5832">
          <w:lastRenderedPageBreak/>
          <w:delText xml:space="preserve">1. </w:delText>
        </w:r>
      </w:del>
      <w:bookmarkStart w:id="155" w:name="_Toc135773605"/>
      <w:proofErr w:type="spellStart"/>
      <w:r>
        <w:t>Список</w:t>
      </w:r>
      <w:proofErr w:type="spellEnd"/>
      <w:r>
        <w:t xml:space="preserve"> </w:t>
      </w:r>
      <w:proofErr w:type="spellStart"/>
      <w:r>
        <w:t>сокращений</w:t>
      </w:r>
      <w:bookmarkEnd w:id="155"/>
      <w:proofErr w:type="spellEnd"/>
    </w:p>
    <w:p w14:paraId="177301C4"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МНС - Major histocompatibility complex - </w:t>
      </w:r>
      <w:proofErr w:type="spellStart"/>
      <w:r w:rsidRPr="00BF5734">
        <w:rPr>
          <w:rFonts w:ascii="Times New Roman" w:hAnsi="Times New Roman" w:cs="Times New Roman"/>
          <w:sz w:val="28"/>
          <w:szCs w:val="28"/>
        </w:rPr>
        <w:t>главный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комплекс</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гистосовместимости</w:t>
      </w:r>
      <w:proofErr w:type="spellEnd"/>
    </w:p>
    <w:p w14:paraId="32177992"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ТКР - Т-</w:t>
      </w:r>
      <w:proofErr w:type="spellStart"/>
      <w:r w:rsidRPr="00BF5734">
        <w:rPr>
          <w:rFonts w:ascii="Times New Roman" w:hAnsi="Times New Roman" w:cs="Times New Roman"/>
          <w:sz w:val="28"/>
          <w:szCs w:val="28"/>
        </w:rPr>
        <w:t>клеточный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рецептор</w:t>
      </w:r>
      <w:proofErr w:type="spellEnd"/>
    </w:p>
    <w:p w14:paraId="499FA6D0"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CDR - complementarity determining region - </w:t>
      </w:r>
      <w:proofErr w:type="spellStart"/>
      <w:r w:rsidRPr="00BF5734">
        <w:rPr>
          <w:rFonts w:ascii="Times New Roman" w:hAnsi="Times New Roman" w:cs="Times New Roman"/>
          <w:sz w:val="28"/>
          <w:szCs w:val="28"/>
        </w:rPr>
        <w:t>регион</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определяющий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комплементарность</w:t>
      </w:r>
      <w:proofErr w:type="spellEnd"/>
    </w:p>
    <w:p w14:paraId="0CCF4C10" w14:textId="77777777" w:rsidR="005C4AD5" w:rsidRPr="00BF5734" w:rsidRDefault="00BF5734" w:rsidP="00BF5734">
      <w:pPr>
        <w:numPr>
          <w:ilvl w:val="0"/>
          <w:numId w:val="3"/>
        </w:numPr>
        <w:spacing w:line="360" w:lineRule="auto"/>
        <w:rPr>
          <w:rFonts w:ascii="Times New Roman" w:hAnsi="Times New Roman" w:cs="Times New Roman"/>
          <w:sz w:val="28"/>
          <w:szCs w:val="28"/>
          <w:lang w:val="ru-RU"/>
        </w:rPr>
      </w:pPr>
      <w:r w:rsidRPr="00BF5734">
        <w:rPr>
          <w:rFonts w:ascii="Times New Roman" w:hAnsi="Times New Roman" w:cs="Times New Roman"/>
          <w:sz w:val="28"/>
          <w:szCs w:val="28"/>
        </w:rPr>
        <w:t>HLA</w:t>
      </w:r>
      <w:r w:rsidRPr="00BF5734">
        <w:rPr>
          <w:rFonts w:ascii="Times New Roman" w:hAnsi="Times New Roman" w:cs="Times New Roman"/>
          <w:sz w:val="28"/>
          <w:szCs w:val="28"/>
          <w:lang w:val="ru-RU"/>
        </w:rPr>
        <w:t xml:space="preserve"> - </w:t>
      </w:r>
      <w:r w:rsidRPr="00BF5734">
        <w:rPr>
          <w:rFonts w:ascii="Times New Roman" w:hAnsi="Times New Roman" w:cs="Times New Roman"/>
          <w:sz w:val="28"/>
          <w:szCs w:val="28"/>
        </w:rPr>
        <w:t>Human</w:t>
      </w:r>
      <w:r w:rsidRPr="00BF5734">
        <w:rPr>
          <w:rFonts w:ascii="Times New Roman" w:hAnsi="Times New Roman" w:cs="Times New Roman"/>
          <w:sz w:val="28"/>
          <w:szCs w:val="28"/>
          <w:lang w:val="ru-RU"/>
        </w:rPr>
        <w:t xml:space="preserve"> </w:t>
      </w:r>
      <w:r w:rsidRPr="00BF5734">
        <w:rPr>
          <w:rFonts w:ascii="Times New Roman" w:hAnsi="Times New Roman" w:cs="Times New Roman"/>
          <w:sz w:val="28"/>
          <w:szCs w:val="28"/>
        </w:rPr>
        <w:t>Leukocytes</w:t>
      </w:r>
      <w:r w:rsidRPr="00BF5734">
        <w:rPr>
          <w:rFonts w:ascii="Times New Roman" w:hAnsi="Times New Roman" w:cs="Times New Roman"/>
          <w:sz w:val="28"/>
          <w:szCs w:val="28"/>
          <w:lang w:val="ru-RU"/>
        </w:rPr>
        <w:t xml:space="preserve"> </w:t>
      </w:r>
      <w:r w:rsidRPr="00BF5734">
        <w:rPr>
          <w:rFonts w:ascii="Times New Roman" w:hAnsi="Times New Roman" w:cs="Times New Roman"/>
          <w:sz w:val="28"/>
          <w:szCs w:val="28"/>
        </w:rPr>
        <w:t>Antigen</w:t>
      </w:r>
      <w:r w:rsidRPr="00BF5734">
        <w:rPr>
          <w:rFonts w:ascii="Times New Roman" w:hAnsi="Times New Roman" w:cs="Times New Roman"/>
          <w:sz w:val="28"/>
          <w:szCs w:val="28"/>
          <w:lang w:val="ru-RU"/>
        </w:rPr>
        <w:t xml:space="preserve"> - человеческий лейкоцитарный антиген, название человеческих генов МНС.</w:t>
      </w:r>
    </w:p>
    <w:p w14:paraId="07A5B4C4"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ЭПР - </w:t>
      </w:r>
      <w:proofErr w:type="spellStart"/>
      <w:r w:rsidRPr="00BF5734">
        <w:rPr>
          <w:rFonts w:ascii="Times New Roman" w:hAnsi="Times New Roman" w:cs="Times New Roman"/>
          <w:sz w:val="28"/>
          <w:szCs w:val="28"/>
        </w:rPr>
        <w:t>эндоплазматический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ретикулюм</w:t>
      </w:r>
      <w:proofErr w:type="spellEnd"/>
    </w:p>
    <w:p w14:paraId="7B148A75"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АПК - </w:t>
      </w:r>
      <w:proofErr w:type="spellStart"/>
      <w:r w:rsidRPr="00BF5734">
        <w:rPr>
          <w:rFonts w:ascii="Times New Roman" w:hAnsi="Times New Roman" w:cs="Times New Roman"/>
          <w:sz w:val="28"/>
          <w:szCs w:val="28"/>
        </w:rPr>
        <w:t>антигенпрезентирующая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клетка</w:t>
      </w:r>
      <w:proofErr w:type="spellEnd"/>
    </w:p>
    <w:p w14:paraId="5E10A0BD"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ЦПМ - </w:t>
      </w:r>
      <w:proofErr w:type="spellStart"/>
      <w:r w:rsidRPr="00BF5734">
        <w:rPr>
          <w:rFonts w:ascii="Times New Roman" w:hAnsi="Times New Roman" w:cs="Times New Roman"/>
          <w:sz w:val="28"/>
          <w:szCs w:val="28"/>
        </w:rPr>
        <w:t>цитоплазматическая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мембрана</w:t>
      </w:r>
      <w:proofErr w:type="spellEnd"/>
    </w:p>
    <w:p w14:paraId="3EF364C7"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UPS - ubiquitin-proteasomal system - </w:t>
      </w:r>
      <w:proofErr w:type="spellStart"/>
      <w:r w:rsidRPr="00BF5734">
        <w:rPr>
          <w:rFonts w:ascii="Times New Roman" w:hAnsi="Times New Roman" w:cs="Times New Roman"/>
          <w:sz w:val="28"/>
          <w:szCs w:val="28"/>
        </w:rPr>
        <w:t>убиквитин-протеосомальная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система</w:t>
      </w:r>
      <w:proofErr w:type="spellEnd"/>
    </w:p>
    <w:p w14:paraId="1A6DF246" w14:textId="77777777" w:rsidR="005C4AD5" w:rsidRPr="00BF5734" w:rsidRDefault="00BF5734" w:rsidP="00BF5734">
      <w:pPr>
        <w:numPr>
          <w:ilvl w:val="0"/>
          <w:numId w:val="3"/>
        </w:numPr>
        <w:spacing w:line="360" w:lineRule="auto"/>
        <w:rPr>
          <w:rFonts w:ascii="Times New Roman" w:hAnsi="Times New Roman" w:cs="Times New Roman"/>
          <w:sz w:val="28"/>
          <w:szCs w:val="28"/>
        </w:rPr>
      </w:pPr>
      <w:proofErr w:type="spellStart"/>
      <w:r w:rsidRPr="00BF5734">
        <w:rPr>
          <w:rFonts w:ascii="Times New Roman" w:hAnsi="Times New Roman" w:cs="Times New Roman"/>
          <w:sz w:val="28"/>
          <w:szCs w:val="28"/>
        </w:rPr>
        <w:t>DRiP</w:t>
      </w:r>
      <w:proofErr w:type="spellEnd"/>
      <w:r w:rsidRPr="00BF5734">
        <w:rPr>
          <w:rFonts w:ascii="Times New Roman" w:hAnsi="Times New Roman" w:cs="Times New Roman"/>
          <w:sz w:val="28"/>
          <w:szCs w:val="28"/>
        </w:rPr>
        <w:t xml:space="preserve"> - defective ribosomal products - </w:t>
      </w:r>
      <w:proofErr w:type="spellStart"/>
      <w:r w:rsidRPr="00BF5734">
        <w:rPr>
          <w:rFonts w:ascii="Times New Roman" w:hAnsi="Times New Roman" w:cs="Times New Roman"/>
          <w:sz w:val="28"/>
          <w:szCs w:val="28"/>
        </w:rPr>
        <w:t>дефективные</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рибосомальные</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продукты</w:t>
      </w:r>
      <w:proofErr w:type="spellEnd"/>
    </w:p>
    <w:p w14:paraId="06F421F4" w14:textId="77777777" w:rsidR="005C4AD5" w:rsidRPr="00BF5734" w:rsidRDefault="00BF5734" w:rsidP="00BF5734">
      <w:pPr>
        <w:numPr>
          <w:ilvl w:val="0"/>
          <w:numId w:val="3"/>
        </w:numPr>
        <w:spacing w:line="360" w:lineRule="auto"/>
        <w:rPr>
          <w:rFonts w:ascii="Times New Roman" w:hAnsi="Times New Roman" w:cs="Times New Roman"/>
          <w:sz w:val="28"/>
          <w:szCs w:val="28"/>
        </w:rPr>
      </w:pPr>
      <w:proofErr w:type="spellStart"/>
      <w:r w:rsidRPr="00BF5734">
        <w:rPr>
          <w:rFonts w:ascii="Times New Roman" w:hAnsi="Times New Roman" w:cs="Times New Roman"/>
          <w:sz w:val="28"/>
          <w:szCs w:val="28"/>
        </w:rPr>
        <w:t>мРНК</w:t>
      </w:r>
      <w:proofErr w:type="spellEnd"/>
      <w:r w:rsidRPr="00BF5734">
        <w:rPr>
          <w:rFonts w:ascii="Times New Roman" w:hAnsi="Times New Roman" w:cs="Times New Roman"/>
          <w:sz w:val="28"/>
          <w:szCs w:val="28"/>
        </w:rPr>
        <w:t xml:space="preserve"> - </w:t>
      </w:r>
      <w:proofErr w:type="spellStart"/>
      <w:r w:rsidRPr="00BF5734">
        <w:rPr>
          <w:rFonts w:ascii="Times New Roman" w:hAnsi="Times New Roman" w:cs="Times New Roman"/>
          <w:sz w:val="28"/>
          <w:szCs w:val="28"/>
        </w:rPr>
        <w:t>матричная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рибонуклеиновая</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кислота</w:t>
      </w:r>
      <w:proofErr w:type="spellEnd"/>
    </w:p>
    <w:p w14:paraId="5EC73BCB" w14:textId="77777777" w:rsidR="005C4AD5" w:rsidRPr="00BF5734" w:rsidRDefault="00BF5734" w:rsidP="00BF5734">
      <w:pPr>
        <w:numPr>
          <w:ilvl w:val="0"/>
          <w:numId w:val="3"/>
        </w:numPr>
        <w:spacing w:line="360" w:lineRule="auto"/>
        <w:rPr>
          <w:rFonts w:ascii="Times New Roman" w:hAnsi="Times New Roman" w:cs="Times New Roman"/>
          <w:sz w:val="28"/>
          <w:szCs w:val="28"/>
        </w:rPr>
      </w:pPr>
      <w:r w:rsidRPr="00BF5734">
        <w:rPr>
          <w:rFonts w:ascii="Times New Roman" w:hAnsi="Times New Roman" w:cs="Times New Roman"/>
          <w:sz w:val="28"/>
          <w:szCs w:val="28"/>
        </w:rPr>
        <w:t xml:space="preserve">CD - cluster of </w:t>
      </w:r>
      <w:proofErr w:type="spellStart"/>
      <w:r w:rsidRPr="00BF5734">
        <w:rPr>
          <w:rFonts w:ascii="Times New Roman" w:hAnsi="Times New Roman" w:cs="Times New Roman"/>
          <w:sz w:val="28"/>
          <w:szCs w:val="28"/>
        </w:rPr>
        <w:t>differntation</w:t>
      </w:r>
      <w:proofErr w:type="spellEnd"/>
      <w:r w:rsidRPr="00BF5734">
        <w:rPr>
          <w:rFonts w:ascii="Times New Roman" w:hAnsi="Times New Roman" w:cs="Times New Roman"/>
          <w:sz w:val="28"/>
          <w:szCs w:val="28"/>
        </w:rPr>
        <w:t xml:space="preserve"> - </w:t>
      </w:r>
      <w:proofErr w:type="spellStart"/>
      <w:r w:rsidRPr="00BF5734">
        <w:rPr>
          <w:rFonts w:ascii="Times New Roman" w:hAnsi="Times New Roman" w:cs="Times New Roman"/>
          <w:sz w:val="28"/>
          <w:szCs w:val="28"/>
        </w:rPr>
        <w:t>кластер</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дифференцировки</w:t>
      </w:r>
      <w:proofErr w:type="spellEnd"/>
    </w:p>
    <w:p w14:paraId="1C4DD6C1" w14:textId="04FC6B9A" w:rsidR="005C4AD5" w:rsidRDefault="00BF5734" w:rsidP="00BF5734">
      <w:pPr>
        <w:numPr>
          <w:ilvl w:val="0"/>
          <w:numId w:val="3"/>
        </w:numPr>
        <w:spacing w:line="360" w:lineRule="auto"/>
        <w:rPr>
          <w:ins w:id="156" w:author="Антон Смирнов" w:date="2023-05-23T14:21:00Z"/>
          <w:rFonts w:ascii="Times New Roman" w:hAnsi="Times New Roman" w:cs="Times New Roman"/>
          <w:sz w:val="28"/>
          <w:szCs w:val="28"/>
        </w:rPr>
      </w:pPr>
      <w:r w:rsidRPr="00BF5734">
        <w:rPr>
          <w:rFonts w:ascii="Times New Roman" w:hAnsi="Times New Roman" w:cs="Times New Roman"/>
          <w:sz w:val="28"/>
          <w:szCs w:val="28"/>
        </w:rPr>
        <w:t xml:space="preserve">PCPS - </w:t>
      </w:r>
      <w:proofErr w:type="spellStart"/>
      <w:r w:rsidRPr="00BF5734">
        <w:rPr>
          <w:rFonts w:ascii="Times New Roman" w:hAnsi="Times New Roman" w:cs="Times New Roman"/>
          <w:sz w:val="28"/>
          <w:szCs w:val="28"/>
        </w:rPr>
        <w:t>proteosome</w:t>
      </w:r>
      <w:proofErr w:type="spellEnd"/>
      <w:r w:rsidRPr="00BF5734">
        <w:rPr>
          <w:rFonts w:ascii="Times New Roman" w:hAnsi="Times New Roman" w:cs="Times New Roman"/>
          <w:sz w:val="28"/>
          <w:szCs w:val="28"/>
        </w:rPr>
        <w:t xml:space="preserve">-catalyzed peptide splicing - </w:t>
      </w:r>
      <w:proofErr w:type="spellStart"/>
      <w:r w:rsidRPr="00BF5734">
        <w:rPr>
          <w:rFonts w:ascii="Times New Roman" w:hAnsi="Times New Roman" w:cs="Times New Roman"/>
          <w:sz w:val="28"/>
          <w:szCs w:val="28"/>
        </w:rPr>
        <w:t>пептидный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сплайсинг</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катализируемый</w:t>
      </w:r>
      <w:proofErr w:type="spellEnd"/>
      <w:r w:rsidRPr="00BF5734">
        <w:rPr>
          <w:rFonts w:ascii="Times New Roman" w:hAnsi="Times New Roman" w:cs="Times New Roman"/>
          <w:sz w:val="28"/>
          <w:szCs w:val="28"/>
        </w:rPr>
        <w:t xml:space="preserve"> </w:t>
      </w:r>
      <w:proofErr w:type="spellStart"/>
      <w:r w:rsidRPr="00BF5734">
        <w:rPr>
          <w:rFonts w:ascii="Times New Roman" w:hAnsi="Times New Roman" w:cs="Times New Roman"/>
          <w:sz w:val="28"/>
          <w:szCs w:val="28"/>
        </w:rPr>
        <w:t>протеосомой</w:t>
      </w:r>
      <w:proofErr w:type="spellEnd"/>
    </w:p>
    <w:p w14:paraId="62B897BC" w14:textId="0B54E158" w:rsidR="00270346" w:rsidRPr="00A84A4B" w:rsidRDefault="00270346" w:rsidP="00BF5734">
      <w:pPr>
        <w:numPr>
          <w:ilvl w:val="0"/>
          <w:numId w:val="3"/>
        </w:numPr>
        <w:spacing w:line="360" w:lineRule="auto"/>
        <w:rPr>
          <w:ins w:id="157" w:author="Антон Смирнов" w:date="2023-05-23T14:27:00Z"/>
          <w:rFonts w:ascii="Times New Roman" w:hAnsi="Times New Roman" w:cs="Times New Roman"/>
          <w:sz w:val="28"/>
          <w:szCs w:val="28"/>
          <w:rPrChange w:id="158" w:author="Антон Смирнов" w:date="2023-05-23T14:27:00Z">
            <w:rPr>
              <w:ins w:id="159" w:author="Антон Смирнов" w:date="2023-05-23T14:27:00Z"/>
              <w:rFonts w:ascii="Times New Roman" w:hAnsi="Times New Roman" w:cs="Times New Roman"/>
              <w:sz w:val="28"/>
              <w:szCs w:val="28"/>
              <w:lang w:val="ru-RU"/>
            </w:rPr>
          </w:rPrChange>
        </w:rPr>
      </w:pPr>
      <w:ins w:id="160" w:author="Антон Смирнов" w:date="2023-05-23T14:21:00Z">
        <w:r>
          <w:rPr>
            <w:rFonts w:ascii="Times New Roman" w:hAnsi="Times New Roman" w:cs="Times New Roman"/>
            <w:sz w:val="28"/>
            <w:szCs w:val="28"/>
          </w:rPr>
          <w:t xml:space="preserve">PLC – peptide-loading complex – </w:t>
        </w:r>
        <w:r>
          <w:rPr>
            <w:rFonts w:ascii="Times New Roman" w:hAnsi="Times New Roman" w:cs="Times New Roman"/>
            <w:sz w:val="28"/>
            <w:szCs w:val="28"/>
            <w:lang w:val="ru-RU"/>
          </w:rPr>
          <w:t>пептид</w:t>
        </w:r>
        <w:r w:rsidRPr="00270346">
          <w:rPr>
            <w:rFonts w:ascii="Times New Roman" w:hAnsi="Times New Roman" w:cs="Times New Roman"/>
            <w:sz w:val="28"/>
            <w:szCs w:val="28"/>
            <w:rPrChange w:id="161" w:author="Антон Смирнов" w:date="2023-05-23T14:21:00Z">
              <w:rPr>
                <w:rFonts w:ascii="Times New Roman" w:hAnsi="Times New Roman" w:cs="Times New Roman"/>
                <w:sz w:val="28"/>
                <w:szCs w:val="28"/>
                <w:lang w:val="ru-RU"/>
              </w:rPr>
            </w:rPrChange>
          </w:rPr>
          <w:t>-</w:t>
        </w:r>
        <w:r>
          <w:rPr>
            <w:rFonts w:ascii="Times New Roman" w:hAnsi="Times New Roman" w:cs="Times New Roman"/>
            <w:sz w:val="28"/>
            <w:szCs w:val="28"/>
            <w:lang w:val="ru-RU"/>
          </w:rPr>
          <w:t>загружающий</w:t>
        </w:r>
        <w:r w:rsidRPr="00270346">
          <w:rPr>
            <w:rFonts w:ascii="Times New Roman" w:hAnsi="Times New Roman" w:cs="Times New Roman"/>
            <w:sz w:val="28"/>
            <w:szCs w:val="28"/>
            <w:rPrChange w:id="162" w:author="Антон Смирнов" w:date="2023-05-23T14:21:00Z">
              <w:rPr>
                <w:rFonts w:ascii="Times New Roman" w:hAnsi="Times New Roman" w:cs="Times New Roman"/>
                <w:sz w:val="28"/>
                <w:szCs w:val="28"/>
                <w:lang w:val="ru-RU"/>
              </w:rPr>
            </w:rPrChange>
          </w:rPr>
          <w:t xml:space="preserve"> </w:t>
        </w:r>
        <w:r>
          <w:rPr>
            <w:rFonts w:ascii="Times New Roman" w:hAnsi="Times New Roman" w:cs="Times New Roman"/>
            <w:sz w:val="28"/>
            <w:szCs w:val="28"/>
            <w:lang w:val="ru-RU"/>
          </w:rPr>
          <w:t>комплекс</w:t>
        </w:r>
      </w:ins>
    </w:p>
    <w:p w14:paraId="5255A1CB" w14:textId="4A525A94" w:rsidR="00A84A4B" w:rsidRDefault="00A84A4B" w:rsidP="00BF5734">
      <w:pPr>
        <w:numPr>
          <w:ilvl w:val="0"/>
          <w:numId w:val="3"/>
        </w:numPr>
        <w:spacing w:line="360" w:lineRule="auto"/>
        <w:rPr>
          <w:ins w:id="163" w:author="Антон Смирнов" w:date="2023-05-23T14:52:00Z"/>
          <w:rFonts w:ascii="Times New Roman" w:hAnsi="Times New Roman" w:cs="Times New Roman"/>
          <w:sz w:val="28"/>
          <w:szCs w:val="28"/>
        </w:rPr>
      </w:pPr>
      <w:ins w:id="164" w:author="Антон Смирнов" w:date="2023-05-23T14:28:00Z">
        <w:r w:rsidRPr="00A84A4B">
          <w:rPr>
            <w:rFonts w:ascii="Times New Roman" w:hAnsi="Times New Roman" w:cs="Times New Roman"/>
            <w:sz w:val="28"/>
            <w:szCs w:val="28"/>
          </w:rPr>
          <w:t>ERAAP</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endoplasmatic</w:t>
        </w:r>
        <w:proofErr w:type="spellEnd"/>
        <w:proofErr w:type="gramEnd"/>
        <w:r w:rsidRPr="00A84A4B">
          <w:rPr>
            <w:rFonts w:ascii="Times New Roman" w:hAnsi="Times New Roman" w:cs="Times New Roman"/>
            <w:sz w:val="28"/>
            <w:szCs w:val="28"/>
          </w:rPr>
          <w:t xml:space="preserve"> reticulum aminopeptidase associated with antigen processing </w:t>
        </w:r>
        <w:r>
          <w:rPr>
            <w:rFonts w:ascii="Times New Roman" w:hAnsi="Times New Roman" w:cs="Times New Roman"/>
            <w:sz w:val="28"/>
            <w:szCs w:val="28"/>
          </w:rPr>
          <w:t xml:space="preserve">- </w:t>
        </w:r>
      </w:ins>
      <w:proofErr w:type="spellStart"/>
      <w:ins w:id="165" w:author="Антон Смирнов" w:date="2023-05-23T14:27:00Z">
        <w:r w:rsidRPr="00A84A4B">
          <w:rPr>
            <w:rFonts w:ascii="Times New Roman" w:hAnsi="Times New Roman" w:cs="Times New Roman"/>
            <w:sz w:val="28"/>
            <w:szCs w:val="28"/>
          </w:rPr>
          <w:t>аминопептидазы</w:t>
        </w:r>
        <w:proofErr w:type="spellEnd"/>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ассоциированные</w:t>
        </w:r>
        <w:proofErr w:type="spellEnd"/>
        <w:r w:rsidRPr="00A84A4B">
          <w:rPr>
            <w:rFonts w:ascii="Times New Roman" w:hAnsi="Times New Roman" w:cs="Times New Roman"/>
            <w:sz w:val="28"/>
            <w:szCs w:val="28"/>
          </w:rPr>
          <w:t xml:space="preserve"> с </w:t>
        </w:r>
        <w:proofErr w:type="spellStart"/>
        <w:r w:rsidRPr="00A84A4B">
          <w:rPr>
            <w:rFonts w:ascii="Times New Roman" w:hAnsi="Times New Roman" w:cs="Times New Roman"/>
            <w:sz w:val="28"/>
            <w:szCs w:val="28"/>
          </w:rPr>
          <w:t>антигенным</w:t>
        </w:r>
        <w:proofErr w:type="spellEnd"/>
        <w:r w:rsidRPr="00A84A4B">
          <w:rPr>
            <w:rFonts w:ascii="Times New Roman" w:hAnsi="Times New Roman" w:cs="Times New Roman"/>
            <w:sz w:val="28"/>
            <w:szCs w:val="28"/>
          </w:rPr>
          <w:t xml:space="preserve"> </w:t>
        </w:r>
        <w:proofErr w:type="spellStart"/>
        <w:r w:rsidRPr="00A84A4B">
          <w:rPr>
            <w:rFonts w:ascii="Times New Roman" w:hAnsi="Times New Roman" w:cs="Times New Roman"/>
            <w:sz w:val="28"/>
            <w:szCs w:val="28"/>
          </w:rPr>
          <w:t>процессингом</w:t>
        </w:r>
      </w:ins>
      <w:proofErr w:type="spellEnd"/>
    </w:p>
    <w:p w14:paraId="5469BED9" w14:textId="3E9B142A" w:rsidR="00281DA5" w:rsidRDefault="00281DA5" w:rsidP="00BF5734">
      <w:pPr>
        <w:numPr>
          <w:ilvl w:val="0"/>
          <w:numId w:val="3"/>
        </w:numPr>
        <w:spacing w:line="360" w:lineRule="auto"/>
        <w:rPr>
          <w:rFonts w:ascii="Times New Roman" w:hAnsi="Times New Roman" w:cs="Times New Roman"/>
          <w:sz w:val="28"/>
          <w:szCs w:val="28"/>
        </w:rPr>
      </w:pPr>
      <w:ins w:id="166" w:author="Антон Смирнов" w:date="2023-05-23T14:52:00Z">
        <w:r>
          <w:rPr>
            <w:rFonts w:ascii="Times New Roman" w:hAnsi="Times New Roman" w:cs="Times New Roman"/>
            <w:sz w:val="28"/>
            <w:szCs w:val="28"/>
            <w:lang w:val="ru-RU"/>
          </w:rPr>
          <w:lastRenderedPageBreak/>
          <w:t>БД – база данных</w:t>
        </w:r>
      </w:ins>
    </w:p>
    <w:p w14:paraId="338D05CA" w14:textId="1156C79E" w:rsidR="0020414D" w:rsidDel="00E57B48" w:rsidRDefault="0020414D" w:rsidP="00E57B48">
      <w:pPr>
        <w:numPr>
          <w:ilvl w:val="0"/>
          <w:numId w:val="3"/>
        </w:numPr>
        <w:spacing w:line="360" w:lineRule="auto"/>
        <w:rPr>
          <w:del w:id="167" w:author="Антон Смирнов" w:date="2023-05-23T16:19:00Z"/>
          <w:rFonts w:ascii="Times New Roman" w:hAnsi="Times New Roman" w:cs="Times New Roman"/>
          <w:sz w:val="28"/>
          <w:szCs w:val="28"/>
        </w:rPr>
      </w:pPr>
      <w:r w:rsidRPr="0020414D">
        <w:rPr>
          <w:rFonts w:ascii="Times New Roman" w:hAnsi="Times New Roman" w:cs="Times New Roman"/>
          <w:sz w:val="28"/>
          <w:szCs w:val="28"/>
        </w:rPr>
        <w:t>ANN</w:t>
      </w:r>
      <w:r>
        <w:rPr>
          <w:rFonts w:ascii="Times New Roman" w:hAnsi="Times New Roman" w:cs="Times New Roman"/>
          <w:sz w:val="28"/>
          <w:szCs w:val="28"/>
        </w:rPr>
        <w:t xml:space="preserve"> – artificial neural network – </w:t>
      </w:r>
      <w:r>
        <w:rPr>
          <w:rFonts w:ascii="Times New Roman" w:hAnsi="Times New Roman" w:cs="Times New Roman"/>
          <w:sz w:val="28"/>
          <w:szCs w:val="28"/>
          <w:lang w:val="ru-RU"/>
        </w:rPr>
        <w:t>искусственная нейронная сеть</w:t>
      </w:r>
      <w:r>
        <w:rPr>
          <w:rFonts w:ascii="Times New Roman" w:hAnsi="Times New Roman" w:cs="Times New Roman"/>
          <w:sz w:val="28"/>
          <w:szCs w:val="28"/>
        </w:rPr>
        <w:t xml:space="preserve"> </w:t>
      </w:r>
    </w:p>
    <w:p w14:paraId="74AD1A62" w14:textId="77777777" w:rsidR="00E57B48" w:rsidRDefault="00E57B48" w:rsidP="00E57B48">
      <w:pPr>
        <w:numPr>
          <w:ilvl w:val="0"/>
          <w:numId w:val="3"/>
        </w:numPr>
        <w:spacing w:line="360" w:lineRule="auto"/>
        <w:rPr>
          <w:ins w:id="168" w:author="Антон Смирнов" w:date="2023-05-23T16:20:00Z"/>
          <w:rFonts w:ascii="Times New Roman" w:hAnsi="Times New Roman" w:cs="Times New Roman"/>
          <w:sz w:val="28"/>
          <w:szCs w:val="28"/>
        </w:rPr>
      </w:pPr>
    </w:p>
    <w:p w14:paraId="489B6961" w14:textId="77777777" w:rsidR="00E57B48" w:rsidRDefault="0020414D" w:rsidP="00E57B48">
      <w:pPr>
        <w:numPr>
          <w:ilvl w:val="0"/>
          <w:numId w:val="3"/>
        </w:numPr>
        <w:spacing w:line="360" w:lineRule="auto"/>
        <w:rPr>
          <w:ins w:id="169" w:author="Антон Смирнов" w:date="2023-05-23T16:20:00Z"/>
          <w:rFonts w:ascii="Times New Roman" w:hAnsi="Times New Roman" w:cs="Times New Roman"/>
          <w:sz w:val="28"/>
          <w:szCs w:val="28"/>
        </w:rPr>
      </w:pPr>
      <w:r w:rsidRPr="00E57B48">
        <w:rPr>
          <w:rFonts w:ascii="Times New Roman" w:hAnsi="Times New Roman" w:cs="Times New Roman"/>
          <w:sz w:val="28"/>
          <w:szCs w:val="28"/>
          <w:rPrChange w:id="170" w:author="Антон Смирнов" w:date="2023-05-23T16:20:00Z">
            <w:rPr>
              <w:rFonts w:ascii="Times New Roman" w:hAnsi="Times New Roman" w:cs="Times New Roman"/>
              <w:sz w:val="28"/>
              <w:szCs w:val="28"/>
            </w:rPr>
          </w:rPrChange>
        </w:rPr>
        <w:t xml:space="preserve">SVM – support vector machine – </w:t>
      </w:r>
      <w:r w:rsidRPr="00E57B48">
        <w:rPr>
          <w:rFonts w:ascii="Times New Roman" w:hAnsi="Times New Roman" w:cs="Times New Roman"/>
          <w:sz w:val="28"/>
          <w:szCs w:val="28"/>
          <w:lang w:val="ru-RU"/>
          <w:rPrChange w:id="171" w:author="Антон Смирнов" w:date="2023-05-23T16:20:00Z">
            <w:rPr>
              <w:rFonts w:ascii="Times New Roman" w:hAnsi="Times New Roman" w:cs="Times New Roman"/>
              <w:sz w:val="28"/>
              <w:szCs w:val="28"/>
              <w:lang w:val="ru-RU"/>
            </w:rPr>
          </w:rPrChange>
        </w:rPr>
        <w:t>метод</w:t>
      </w:r>
      <w:r w:rsidRPr="00E57B48">
        <w:rPr>
          <w:rFonts w:ascii="Times New Roman" w:hAnsi="Times New Roman" w:cs="Times New Roman"/>
          <w:sz w:val="28"/>
          <w:szCs w:val="28"/>
          <w:rPrChange w:id="172" w:author="Антон Смирнов" w:date="2023-05-23T16:20:00Z">
            <w:rPr>
              <w:rFonts w:ascii="Times New Roman" w:hAnsi="Times New Roman" w:cs="Times New Roman"/>
              <w:sz w:val="28"/>
              <w:szCs w:val="28"/>
            </w:rPr>
          </w:rPrChange>
        </w:rPr>
        <w:t xml:space="preserve"> </w:t>
      </w:r>
      <w:r w:rsidRPr="00E57B48">
        <w:rPr>
          <w:rFonts w:ascii="Times New Roman" w:hAnsi="Times New Roman" w:cs="Times New Roman"/>
          <w:sz w:val="28"/>
          <w:szCs w:val="28"/>
          <w:lang w:val="ru-RU"/>
          <w:rPrChange w:id="173" w:author="Антон Смирнов" w:date="2023-05-23T16:20:00Z">
            <w:rPr>
              <w:rFonts w:ascii="Times New Roman" w:hAnsi="Times New Roman" w:cs="Times New Roman"/>
              <w:sz w:val="28"/>
              <w:szCs w:val="28"/>
              <w:lang w:val="ru-RU"/>
            </w:rPr>
          </w:rPrChange>
        </w:rPr>
        <w:t>опорных</w:t>
      </w:r>
      <w:r w:rsidRPr="00E57B48">
        <w:rPr>
          <w:rFonts w:ascii="Times New Roman" w:hAnsi="Times New Roman" w:cs="Times New Roman"/>
          <w:sz w:val="28"/>
          <w:szCs w:val="28"/>
          <w:rPrChange w:id="174" w:author="Антон Смирнов" w:date="2023-05-23T16:20:00Z">
            <w:rPr>
              <w:rFonts w:ascii="Times New Roman" w:hAnsi="Times New Roman" w:cs="Times New Roman"/>
              <w:sz w:val="28"/>
              <w:szCs w:val="28"/>
            </w:rPr>
          </w:rPrChange>
        </w:rPr>
        <w:t xml:space="preserve"> </w:t>
      </w:r>
      <w:r w:rsidRPr="00E57B48">
        <w:rPr>
          <w:rFonts w:ascii="Times New Roman" w:hAnsi="Times New Roman" w:cs="Times New Roman"/>
          <w:sz w:val="28"/>
          <w:szCs w:val="28"/>
          <w:lang w:val="ru-RU"/>
          <w:rPrChange w:id="175" w:author="Антон Смирнов" w:date="2023-05-23T16:20:00Z">
            <w:rPr>
              <w:rFonts w:ascii="Times New Roman" w:hAnsi="Times New Roman" w:cs="Times New Roman"/>
              <w:sz w:val="28"/>
              <w:szCs w:val="28"/>
              <w:lang w:val="ru-RU"/>
            </w:rPr>
          </w:rPrChange>
        </w:rPr>
        <w:t>векторов</w:t>
      </w:r>
    </w:p>
    <w:p w14:paraId="0579B61B" w14:textId="0D267C64" w:rsidR="00E57B48" w:rsidRPr="00E57B48" w:rsidRDefault="00E57B48" w:rsidP="00E57B48">
      <w:pPr>
        <w:numPr>
          <w:ilvl w:val="0"/>
          <w:numId w:val="3"/>
        </w:numPr>
        <w:spacing w:line="360" w:lineRule="auto"/>
        <w:rPr>
          <w:ins w:id="176" w:author="Антон Смирнов" w:date="2023-05-23T16:20:00Z"/>
          <w:rFonts w:ascii="Times New Roman" w:hAnsi="Times New Roman" w:cs="Times New Roman"/>
          <w:sz w:val="28"/>
          <w:szCs w:val="28"/>
          <w:rPrChange w:id="177" w:author="Антон Смирнов" w:date="2023-05-23T16:20:00Z">
            <w:rPr>
              <w:ins w:id="178" w:author="Антон Смирнов" w:date="2023-05-23T16:20:00Z"/>
              <w:rFonts w:ascii="Times New Roman" w:hAnsi="Times New Roman" w:cs="Times New Roman"/>
              <w:sz w:val="28"/>
              <w:szCs w:val="28"/>
              <w:lang w:val="ru-RU"/>
            </w:rPr>
          </w:rPrChange>
        </w:rPr>
      </w:pPr>
      <w:ins w:id="179" w:author="Антон Смирнов" w:date="2023-05-23T16:18:00Z">
        <w:r w:rsidRPr="00E57B48">
          <w:rPr>
            <w:rFonts w:ascii="Times New Roman" w:hAnsi="Times New Roman" w:cs="Times New Roman"/>
            <w:sz w:val="28"/>
            <w:szCs w:val="28"/>
            <w:rPrChange w:id="180" w:author="Антон Смирнов" w:date="2023-05-23T16:20:00Z">
              <w:rPr>
                <w:rFonts w:ascii="Times New Roman" w:hAnsi="Times New Roman" w:cs="Times New Roman"/>
                <w:sz w:val="28"/>
                <w:szCs w:val="28"/>
              </w:rPr>
            </w:rPrChange>
          </w:rPr>
          <w:t>IC</w:t>
        </w:r>
        <w:r w:rsidRPr="00E57B48">
          <w:rPr>
            <w:rFonts w:ascii="Times New Roman" w:hAnsi="Times New Roman" w:cs="Times New Roman"/>
            <w:sz w:val="28"/>
            <w:szCs w:val="28"/>
            <w:vertAlign w:val="subscript"/>
            <w:lang w:val="ru-RU"/>
            <w:rPrChange w:id="181" w:author="Антон Смирнов" w:date="2023-05-23T16:20:00Z">
              <w:rPr>
                <w:rFonts w:ascii="Times New Roman" w:hAnsi="Times New Roman" w:cs="Times New Roman"/>
                <w:sz w:val="28"/>
                <w:szCs w:val="28"/>
              </w:rPr>
            </w:rPrChange>
          </w:rPr>
          <w:t>50</w:t>
        </w:r>
        <w:r w:rsidRPr="00E57B48">
          <w:rPr>
            <w:rFonts w:ascii="Times New Roman" w:hAnsi="Times New Roman" w:cs="Times New Roman"/>
            <w:sz w:val="28"/>
            <w:szCs w:val="28"/>
            <w:vertAlign w:val="subscript"/>
            <w:lang w:val="ru-RU"/>
            <w:rPrChange w:id="182" w:author="Антон Смирнов" w:date="2023-05-23T16:20:00Z">
              <w:rPr>
                <w:rFonts w:ascii="Times New Roman" w:hAnsi="Times New Roman" w:cs="Times New Roman"/>
                <w:sz w:val="28"/>
                <w:szCs w:val="28"/>
                <w:vertAlign w:val="subscript"/>
                <w:lang w:val="ru-RU"/>
              </w:rPr>
            </w:rPrChange>
          </w:rPr>
          <w:t xml:space="preserve"> </w:t>
        </w:r>
        <w:r w:rsidRPr="00E57B48">
          <w:rPr>
            <w:rFonts w:ascii="Times New Roman" w:hAnsi="Times New Roman" w:cs="Times New Roman"/>
            <w:sz w:val="28"/>
            <w:szCs w:val="28"/>
            <w:lang w:val="ru-RU"/>
            <w:rPrChange w:id="183" w:author="Антон Смирнов" w:date="2023-05-23T16:20:00Z">
              <w:rPr>
                <w:rFonts w:ascii="Times New Roman" w:hAnsi="Times New Roman" w:cs="Times New Roman"/>
                <w:sz w:val="28"/>
                <w:szCs w:val="28"/>
                <w:lang w:val="ru-RU"/>
              </w:rPr>
            </w:rPrChange>
          </w:rPr>
          <w:t xml:space="preserve">- </w:t>
        </w:r>
        <w:r w:rsidRPr="00E57B48">
          <w:rPr>
            <w:rFonts w:ascii="Times New Roman" w:hAnsi="Times New Roman" w:cs="Times New Roman"/>
            <w:sz w:val="28"/>
            <w:szCs w:val="28"/>
            <w:lang w:val="ru-RU"/>
            <w:rPrChange w:id="184" w:author="Антон Смирнов" w:date="2023-05-23T16:20:00Z">
              <w:rPr>
                <w:rFonts w:ascii="Times New Roman" w:hAnsi="Times New Roman" w:cs="Times New Roman"/>
                <w:sz w:val="28"/>
                <w:szCs w:val="28"/>
              </w:rPr>
            </w:rPrChange>
          </w:rPr>
          <w:t xml:space="preserve">концентрации </w:t>
        </w:r>
        <w:proofErr w:type="spellStart"/>
        <w:r w:rsidRPr="00E57B48">
          <w:rPr>
            <w:rFonts w:ascii="Times New Roman" w:hAnsi="Times New Roman" w:cs="Times New Roman"/>
            <w:sz w:val="28"/>
            <w:szCs w:val="28"/>
            <w:lang w:val="ru-RU"/>
            <w:rPrChange w:id="185" w:author="Антон Смирнов" w:date="2023-05-23T16:20:00Z">
              <w:rPr>
                <w:rFonts w:ascii="Times New Roman" w:hAnsi="Times New Roman" w:cs="Times New Roman"/>
                <w:sz w:val="28"/>
                <w:szCs w:val="28"/>
              </w:rPr>
            </w:rPrChange>
          </w:rPr>
          <w:t>полумаксимального</w:t>
        </w:r>
        <w:proofErr w:type="spellEnd"/>
        <w:r w:rsidRPr="00E57B48">
          <w:rPr>
            <w:rFonts w:ascii="Times New Roman" w:hAnsi="Times New Roman" w:cs="Times New Roman"/>
            <w:sz w:val="28"/>
            <w:szCs w:val="28"/>
            <w:lang w:val="ru-RU"/>
            <w:rPrChange w:id="186" w:author="Антон Смирнов" w:date="2023-05-23T16:20:00Z">
              <w:rPr>
                <w:rFonts w:ascii="Times New Roman" w:hAnsi="Times New Roman" w:cs="Times New Roman"/>
                <w:sz w:val="28"/>
                <w:szCs w:val="28"/>
              </w:rPr>
            </w:rPrChange>
          </w:rPr>
          <w:t xml:space="preserve"> ингибирования</w:t>
        </w:r>
      </w:ins>
    </w:p>
    <w:p w14:paraId="187ECD1D" w14:textId="34A6C935" w:rsidR="00E57B48" w:rsidRPr="00E11DF9" w:rsidRDefault="00E57B48" w:rsidP="00E57B48">
      <w:pPr>
        <w:numPr>
          <w:ilvl w:val="0"/>
          <w:numId w:val="3"/>
        </w:numPr>
        <w:spacing w:line="360" w:lineRule="auto"/>
        <w:rPr>
          <w:ins w:id="187" w:author="Антон Смирнов" w:date="2023-05-23T18:08:00Z"/>
          <w:rFonts w:ascii="Times New Roman" w:hAnsi="Times New Roman" w:cs="Times New Roman"/>
          <w:sz w:val="28"/>
          <w:szCs w:val="28"/>
          <w:rPrChange w:id="188" w:author="Антон Смирнов" w:date="2023-05-23T18:08:00Z">
            <w:rPr>
              <w:ins w:id="189" w:author="Антон Смирнов" w:date="2023-05-23T18:08:00Z"/>
              <w:rFonts w:ascii="Times New Roman" w:hAnsi="Times New Roman" w:cs="Times New Roman"/>
              <w:sz w:val="28"/>
              <w:szCs w:val="28"/>
              <w:lang w:val="ru-RU"/>
            </w:rPr>
          </w:rPrChange>
        </w:rPr>
      </w:pPr>
      <w:proofErr w:type="spellStart"/>
      <w:ins w:id="190" w:author="Антон Смирнов" w:date="2023-05-23T16:20:00Z">
        <w:r>
          <w:rPr>
            <w:rFonts w:ascii="Times New Roman" w:hAnsi="Times New Roman" w:cs="Times New Roman"/>
            <w:sz w:val="28"/>
            <w:szCs w:val="28"/>
            <w:lang w:val="ru-RU"/>
          </w:rPr>
          <w:t>нМ</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наномоль</w:t>
        </w:r>
        <w:proofErr w:type="spellEnd"/>
        <w:r>
          <w:rPr>
            <w:rFonts w:ascii="Times New Roman" w:hAnsi="Times New Roman" w:cs="Times New Roman"/>
            <w:sz w:val="28"/>
            <w:szCs w:val="28"/>
            <w:lang w:val="ru-RU"/>
          </w:rPr>
          <w:t>/литр</w:t>
        </w:r>
      </w:ins>
    </w:p>
    <w:p w14:paraId="7D81C72C" w14:textId="3B5B18F6" w:rsidR="00E11DF9" w:rsidRPr="00E57B48" w:rsidRDefault="00E11DF9" w:rsidP="00E57B48">
      <w:pPr>
        <w:numPr>
          <w:ilvl w:val="0"/>
          <w:numId w:val="3"/>
        </w:numPr>
        <w:spacing w:line="360" w:lineRule="auto"/>
        <w:rPr>
          <w:ins w:id="191" w:author="Антон Смирнов" w:date="2023-05-23T16:19:00Z"/>
          <w:rFonts w:ascii="Times New Roman" w:hAnsi="Times New Roman" w:cs="Times New Roman"/>
          <w:sz w:val="28"/>
          <w:szCs w:val="28"/>
          <w:rPrChange w:id="192" w:author="Антон Смирнов" w:date="2023-05-23T16:20:00Z">
            <w:rPr>
              <w:ins w:id="193" w:author="Антон Смирнов" w:date="2023-05-23T16:19:00Z"/>
              <w:lang w:val="ru-RU"/>
            </w:rPr>
          </w:rPrChange>
        </w:rPr>
        <w:pPrChange w:id="194" w:author="Антон Смирнов" w:date="2023-05-23T16:20:00Z">
          <w:pPr>
            <w:pStyle w:val="a4"/>
          </w:pPr>
        </w:pPrChange>
      </w:pPr>
      <w:ins w:id="195" w:author="Антон Смирнов" w:date="2023-05-23T18:08:00Z">
        <w:r>
          <w:rPr>
            <w:rFonts w:ascii="Times New Roman" w:hAnsi="Times New Roman" w:cs="Times New Roman"/>
            <w:sz w:val="28"/>
            <w:szCs w:val="28"/>
          </w:rPr>
          <w:t xml:space="preserve">MNA - </w:t>
        </w:r>
        <w:r w:rsidRPr="00E11DF9">
          <w:rPr>
            <w:rFonts w:ascii="Times New Roman" w:hAnsi="Times New Roman" w:cs="Times New Roman"/>
            <w:sz w:val="28"/>
            <w:szCs w:val="28"/>
          </w:rPr>
          <w:t>Multilevel Neighborhoods of Atoms</w:t>
        </w:r>
        <w:r>
          <w:rPr>
            <w:rFonts w:ascii="Times New Roman" w:hAnsi="Times New Roman" w:cs="Times New Roman"/>
            <w:sz w:val="28"/>
            <w:szCs w:val="28"/>
          </w:rPr>
          <w:t xml:space="preserve"> – </w:t>
        </w:r>
        <w:r>
          <w:rPr>
            <w:rFonts w:ascii="Times New Roman" w:hAnsi="Times New Roman" w:cs="Times New Roman"/>
            <w:sz w:val="28"/>
            <w:szCs w:val="28"/>
            <w:lang w:val="ru-RU"/>
          </w:rPr>
          <w:t>многоуровневые</w:t>
        </w:r>
        <w:r w:rsidRPr="00E11DF9">
          <w:rPr>
            <w:rFonts w:ascii="Times New Roman" w:hAnsi="Times New Roman" w:cs="Times New Roman"/>
            <w:sz w:val="28"/>
            <w:szCs w:val="28"/>
            <w:rPrChange w:id="196" w:author="Антон Смирнов" w:date="2023-05-23T18:08:00Z">
              <w:rPr>
                <w:rFonts w:ascii="Times New Roman" w:hAnsi="Times New Roman" w:cs="Times New Roman"/>
                <w:sz w:val="28"/>
                <w:szCs w:val="28"/>
                <w:lang w:val="ru-RU"/>
              </w:rPr>
            </w:rPrChange>
          </w:rPr>
          <w:t xml:space="preserve"> </w:t>
        </w:r>
        <w:r>
          <w:rPr>
            <w:rFonts w:ascii="Times New Roman" w:hAnsi="Times New Roman" w:cs="Times New Roman"/>
            <w:sz w:val="28"/>
            <w:szCs w:val="28"/>
            <w:lang w:val="ru-RU"/>
          </w:rPr>
          <w:t>атомные</w:t>
        </w:r>
        <w:r w:rsidRPr="00E11DF9">
          <w:rPr>
            <w:rFonts w:ascii="Times New Roman" w:hAnsi="Times New Roman" w:cs="Times New Roman"/>
            <w:sz w:val="28"/>
            <w:szCs w:val="28"/>
            <w:rPrChange w:id="197" w:author="Антон Смирнов" w:date="2023-05-23T18:08:00Z">
              <w:rPr>
                <w:rFonts w:ascii="Times New Roman" w:hAnsi="Times New Roman" w:cs="Times New Roman"/>
                <w:sz w:val="28"/>
                <w:szCs w:val="28"/>
                <w:lang w:val="ru-RU"/>
              </w:rPr>
            </w:rPrChange>
          </w:rPr>
          <w:t xml:space="preserve"> </w:t>
        </w:r>
        <w:r>
          <w:rPr>
            <w:rFonts w:ascii="Times New Roman" w:hAnsi="Times New Roman" w:cs="Times New Roman"/>
            <w:sz w:val="28"/>
            <w:szCs w:val="28"/>
            <w:lang w:val="ru-RU"/>
          </w:rPr>
          <w:t>окрестности</w:t>
        </w:r>
      </w:ins>
    </w:p>
    <w:p w14:paraId="2FA85396" w14:textId="774AA3C5" w:rsidR="00E57B48" w:rsidRPr="00E57B48" w:rsidDel="00E57B48" w:rsidRDefault="00E57B48" w:rsidP="00E57B48">
      <w:pPr>
        <w:pStyle w:val="a4"/>
        <w:numPr>
          <w:ilvl w:val="0"/>
          <w:numId w:val="3"/>
        </w:numPr>
        <w:rPr>
          <w:del w:id="198" w:author="Антон Смирнов" w:date="2023-05-23T16:18:00Z"/>
          <w:rFonts w:ascii="Times New Roman" w:hAnsi="Times New Roman" w:cs="Times New Roman"/>
          <w:sz w:val="28"/>
          <w:szCs w:val="28"/>
          <w:rPrChange w:id="199" w:author="Антон Смирнов" w:date="2023-05-23T16:19:00Z">
            <w:rPr>
              <w:del w:id="200" w:author="Антон Смирнов" w:date="2023-05-23T16:18:00Z"/>
              <w:rFonts w:ascii="Times New Roman" w:hAnsi="Times New Roman" w:cs="Times New Roman"/>
              <w:sz w:val="28"/>
              <w:szCs w:val="28"/>
            </w:rPr>
          </w:rPrChange>
        </w:rPr>
        <w:pPrChange w:id="201" w:author="Антон Смирнов" w:date="2023-05-23T16:19:00Z">
          <w:pPr>
            <w:numPr>
              <w:numId w:val="3"/>
            </w:numPr>
            <w:spacing w:line="360" w:lineRule="auto"/>
            <w:ind w:left="720" w:hanging="480"/>
          </w:pPr>
        </w:pPrChange>
      </w:pPr>
      <w:ins w:id="202" w:author="Антон Смирнов" w:date="2023-05-23T16:18:00Z">
        <w:r w:rsidRPr="00E11DF9">
          <w:rPr>
            <w:rFonts w:ascii="Times New Roman" w:hAnsi="Times New Roman" w:cs="Times New Roman"/>
            <w:sz w:val="28"/>
            <w:szCs w:val="28"/>
            <w:rPrChange w:id="203" w:author="Антон Смирнов" w:date="2023-05-23T18:08:00Z">
              <w:rPr>
                <w:rFonts w:ascii="Times New Roman" w:hAnsi="Times New Roman" w:cs="Times New Roman"/>
                <w:sz w:val="28"/>
                <w:szCs w:val="28"/>
              </w:rPr>
            </w:rPrChange>
          </w:rPr>
          <w:t xml:space="preserve"> </w:t>
        </w:r>
      </w:ins>
    </w:p>
    <w:p w14:paraId="26E54225" w14:textId="77777777" w:rsidR="007A630F" w:rsidRPr="00E11DF9" w:rsidRDefault="007A630F" w:rsidP="00E57B48">
      <w:pPr>
        <w:pStyle w:val="a4"/>
        <w:rPr>
          <w:rFonts w:eastAsiaTheme="majorEastAsia" w:cstheme="majorBidi"/>
          <w:b/>
          <w:bCs/>
          <w:color w:val="000000" w:themeColor="text1"/>
          <w:sz w:val="32"/>
          <w:szCs w:val="32"/>
          <w:rPrChange w:id="204" w:author="Антон Смирнов" w:date="2023-05-23T18:08:00Z">
            <w:rPr>
              <w:rFonts w:ascii="Times New Roman" w:eastAsiaTheme="majorEastAsia" w:hAnsi="Times New Roman" w:cstheme="majorBidi"/>
              <w:b/>
              <w:bCs/>
              <w:color w:val="000000" w:themeColor="text1"/>
              <w:sz w:val="32"/>
              <w:szCs w:val="32"/>
            </w:rPr>
          </w:rPrChange>
        </w:rPr>
        <w:pPrChange w:id="205" w:author="Антон Смирнов" w:date="2023-05-23T16:19:00Z">
          <w:pPr/>
        </w:pPrChange>
      </w:pPr>
      <w:bookmarkStart w:id="206" w:name="введение"/>
      <w:bookmarkEnd w:id="153"/>
      <w:r w:rsidRPr="00E11DF9">
        <w:rPr>
          <w:rPrChange w:id="207" w:author="Антон Смирнов" w:date="2023-05-23T18:08:00Z">
            <w:rPr/>
          </w:rPrChange>
        </w:rPr>
        <w:br w:type="page"/>
      </w:r>
    </w:p>
    <w:p w14:paraId="71347530" w14:textId="7EFC9261" w:rsidR="005C4AD5" w:rsidRPr="007A630F" w:rsidRDefault="00BF5734">
      <w:pPr>
        <w:pStyle w:val="1"/>
        <w:rPr>
          <w:lang w:val="ru-RU"/>
        </w:rPr>
      </w:pPr>
      <w:del w:id="208" w:author="User" w:date="2023-04-14T11:18:00Z">
        <w:r w:rsidRPr="007A630F" w:rsidDel="007A5832">
          <w:rPr>
            <w:lang w:val="ru-RU"/>
          </w:rPr>
          <w:lastRenderedPageBreak/>
          <w:delText>2</w:delText>
        </w:r>
      </w:del>
      <w:del w:id="209" w:author="User" w:date="2023-04-14T12:00:00Z">
        <w:r w:rsidRPr="007A630F" w:rsidDel="008F474C">
          <w:rPr>
            <w:lang w:val="ru-RU"/>
          </w:rPr>
          <w:delText xml:space="preserve">. </w:delText>
        </w:r>
      </w:del>
      <w:bookmarkStart w:id="210" w:name="_Toc135773606"/>
      <w:r w:rsidRPr="007A630F">
        <w:rPr>
          <w:lang w:val="ru-RU"/>
        </w:rPr>
        <w:t>Введение</w:t>
      </w:r>
      <w:bookmarkEnd w:id="210"/>
    </w:p>
    <w:p w14:paraId="0480B2CB" w14:textId="771E1FE2" w:rsidR="005C4AD5" w:rsidRPr="007A630F" w:rsidRDefault="00BF5734">
      <w:pPr>
        <w:pStyle w:val="FirstParagraph"/>
        <w:rPr>
          <w:lang w:val="ru-RU"/>
        </w:rPr>
      </w:pPr>
      <w:r w:rsidRPr="007A630F">
        <w:rPr>
          <w:lang w:val="ru-RU"/>
        </w:rPr>
        <w:t>Каждый живой организм на нашей планете стремится передать свой генетический материал потомкам. Для осуществления этой цели у каждого вида организмов должны быть механизмы защиты от конкурентов. Эти механизмы эволюционируют вместе с организмами. Примерно 500 миллионов лет назад, у хордовых возник ароморфоз: адаптивная иммунная система</w:t>
      </w:r>
      <w:r w:rsidR="007A630F">
        <w:rPr>
          <w:lang w:val="ru-RU"/>
        </w:rPr>
        <w:t xml:space="preserve"> </w:t>
      </w:r>
      <w:r w:rsidR="00236796">
        <w:rPr>
          <w:lang w:val="ru-RU"/>
        </w:rPr>
        <w:fldChar w:fldCharType="begin"/>
      </w:r>
      <w:r w:rsidR="00236796">
        <w:rPr>
          <w:lang w:val="ru-RU"/>
        </w:rPr>
        <w:instrText xml:space="preserve"> ADDIN ZOTERO_ITEM CSL_CITATION {"citationID":"rUq8wnbW","properties":{"formattedCitation":"[1]","plainCitation":"[1]","noteIndex":0},"citationItems":[{"id":412,"uris":["http://zotero.org/users/10071278/items/Z3JCGB4M"],"itemData":{"id":412,"type":"book","event-place":"Москва","ISBN":"978-5-9704-1319-7","number-of-pages":"752","publisher":"ГЭОТАР-Медиа","publisher-place":"Москва","title":"Иммунология","author":[{"family":"Ярилин","given":"А.А."}],"issued":{"date-parts":[["2010"]]}}}],"schema":"https://github.com/citation-style-language/schema/raw/master/csl-citation.json"} </w:instrText>
      </w:r>
      <w:r w:rsidR="00236796">
        <w:rPr>
          <w:lang w:val="ru-RU"/>
        </w:rPr>
        <w:fldChar w:fldCharType="separate"/>
      </w:r>
      <w:r w:rsidR="00236796" w:rsidRPr="00236796">
        <w:rPr>
          <w:rFonts w:cs="Times New Roman"/>
          <w:lang w:val="ru-RU"/>
          <w:rPrChange w:id="211" w:author="Антон Смирнов" w:date="2023-05-23T12:39:00Z">
            <w:rPr>
              <w:rFonts w:cs="Times New Roman"/>
            </w:rPr>
          </w:rPrChange>
        </w:rPr>
        <w:t>[1]</w:t>
      </w:r>
      <w:r w:rsidR="00236796">
        <w:rPr>
          <w:lang w:val="ru-RU"/>
        </w:rPr>
        <w:fldChar w:fldCharType="end"/>
      </w:r>
      <w:del w:id="212" w:author="Антон Смирнов" w:date="2023-05-23T12:39:00Z">
        <w:r w:rsidRPr="007A630F" w:rsidDel="00236796">
          <w:rPr>
            <w:lang w:val="ru-RU"/>
          </w:rPr>
          <w:delText>[1]</w:delText>
        </w:r>
      </w:del>
      <w:r w:rsidRPr="007A630F">
        <w:rPr>
          <w:lang w:val="ru-RU"/>
        </w:rPr>
        <w:t>. Иммунная система - специализированная система органов и тканей, обеспечивающих иммунитет</w:t>
      </w:r>
      <w:r w:rsidR="007A630F">
        <w:rPr>
          <w:lang w:val="ru-RU"/>
        </w:rPr>
        <w:t xml:space="preserve"> </w:t>
      </w:r>
      <w:r w:rsidR="00236796">
        <w:rPr>
          <w:lang w:val="ru-RU"/>
        </w:rPr>
        <w:fldChar w:fldCharType="begin"/>
      </w:r>
      <w:r w:rsidR="00236796">
        <w:rPr>
          <w:lang w:val="ru-RU"/>
        </w:rPr>
        <w:instrText xml:space="preserve"> ADDIN ZOTERO_ITEM CSL_CITATION {"citationID":"UYvQ3QIA","properties":{"formattedCitation":"[2]","plainCitation":"[2]","noteIndex":0},"citationItems":[{"id":411,"uris":["http://zotero.org/users/10071278/items/V8KUK7UQ"],"itemData":{"id":411,"type":"book","abstract":"В учебном пособии подробно освещены основы общей иммунологии: структурa и функции иммунной системы, формирование иммунного ответа в норме и при патологии, врожденный и приобретенный иммунитет. Отдельные главы посвящены характеристике клеток иммунной системы, описанию различных антигенов, маркеров и рецепторов, процессам дифференцировки Т- и В-лимфоцитов, механизмам клеточной цитотоксичности, структуре и функциям антител, системе цитокинов. Рассматриваются строение и функции главного комплекса гистосовместимости человека. В пособии приведены перечень вопросов для самоконтроля, тестовые задания. Предложенная структура пособия поможет студентам выделить принципиальные аспекты изучаемых процессов, организовать и конкретизировать изучение дисциплины. Учебное пособие «Основы общей иммунологии», подготовлено по дисциплине «Иммунология» в соответствии с Федеральным государственным образовательным стандартом высшего профессионального образования и предназначено для студентов, обучающихся по специальностям Лечебное дело, Педиатрия и Стоматология.","event-place":"Москва","ISBN":"978-5-906332-39-4","publisher":"ПедиатрЪ","publisher-place":"Москва","title":"Основы общей иммунологии. Учебно-методическое пособие для студентов медицинских вузов","author":[{"family":"Ганковская","given":"Л.В."},{"family":"Намазова-Баранова","given":"Л.С."},{"family":"Мешкова","given":"Р.Я."}],"issued":{"date-parts":[["2014"]]}}}],"schema":"https://github.com/citation-style-language/schema/raw/master/csl-citation.json"} </w:instrText>
      </w:r>
      <w:r w:rsidR="00236796">
        <w:rPr>
          <w:lang w:val="ru-RU"/>
        </w:rPr>
        <w:fldChar w:fldCharType="separate"/>
      </w:r>
      <w:r w:rsidR="00236796" w:rsidRPr="00236796">
        <w:rPr>
          <w:rFonts w:cs="Times New Roman"/>
          <w:lang w:val="ru-RU"/>
          <w:rPrChange w:id="213" w:author="Антон Смирнов" w:date="2023-05-23T12:40:00Z">
            <w:rPr>
              <w:rFonts w:cs="Times New Roman"/>
            </w:rPr>
          </w:rPrChange>
        </w:rPr>
        <w:t>[2]</w:t>
      </w:r>
      <w:r w:rsidR="00236796">
        <w:rPr>
          <w:lang w:val="ru-RU"/>
        </w:rPr>
        <w:fldChar w:fldCharType="end"/>
      </w:r>
      <w:del w:id="214" w:author="Антон Смирнов" w:date="2023-05-23T12:40:00Z">
        <w:r w:rsidRPr="007A630F" w:rsidDel="00236796">
          <w:rPr>
            <w:lang w:val="ru-RU"/>
          </w:rPr>
          <w:delText>[2]</w:delText>
        </w:r>
      </w:del>
      <w:r w:rsidRPr="007A630F">
        <w:rPr>
          <w:lang w:val="ru-RU"/>
        </w:rPr>
        <w:t>. Иммунитет - способ защиты организма от живых тел и веществ, несущих признаки чужеродной информации</w:t>
      </w:r>
      <w:del w:id="215" w:author="Антон Смирнов" w:date="2023-05-23T12:40:00Z">
        <w:r w:rsidR="007A630F" w:rsidDel="00236796">
          <w:rPr>
            <w:lang w:val="ru-RU"/>
          </w:rPr>
          <w:delText xml:space="preserve"> </w:delText>
        </w:r>
        <w:r w:rsidRPr="007A630F" w:rsidDel="00236796">
          <w:rPr>
            <w:lang w:val="ru-RU"/>
          </w:rPr>
          <w:delText>[2]</w:delText>
        </w:r>
      </w:del>
      <w:ins w:id="216" w:author="Антон Смирнов" w:date="2023-05-23T12:40:00Z">
        <w:r w:rsidR="00236796">
          <w:rPr>
            <w:lang w:val="ru-RU"/>
          </w:rPr>
          <w:t xml:space="preserve"> </w:t>
        </w:r>
      </w:ins>
      <w:r w:rsidR="00236796">
        <w:rPr>
          <w:lang w:val="ru-RU"/>
        </w:rPr>
        <w:fldChar w:fldCharType="begin"/>
      </w:r>
      <w:r w:rsidR="00236796">
        <w:rPr>
          <w:lang w:val="ru-RU"/>
        </w:rPr>
        <w:instrText xml:space="preserve"> ADDIN ZOTERO_ITEM CSL_CITATION {"citationID":"lVfmj7Kk","properties":{"formattedCitation":"[2]","plainCitation":"[2]","noteIndex":0},"citationItems":[{"id":411,"uris":["http://zotero.org/users/10071278/items/V8KUK7UQ"],"itemData":{"id":411,"type":"book","abstract":"В учебном пособии подробно освещены основы общей иммунологии: структурa и функции иммунной системы, формирование иммунного ответа в норме и при патологии, врожденный и приобретенный иммунитет. Отдельные главы посвящены характеристике клеток иммунной системы, описанию различных антигенов, маркеров и рецепторов, процессам дифференцировки Т- и В-лимфоцитов, механизмам клеточной цитотоксичности, структуре и функциям антител, системе цитокинов. Рассматриваются строение и функции главного комплекса гистосовместимости человека. В пособии приведены перечень вопросов для самоконтроля, тестовые задания. Предложенная структура пособия поможет студентам выделить принципиальные аспекты изучаемых процессов, организовать и конкретизировать изучение дисциплины. Учебное пособие «Основы общей иммунологии», подготовлено по дисциплине «Иммунология» в соответствии с Федеральным государственным образовательным стандартом высшего профессионального образования и предназначено для студентов, обучающихся по специальностям Лечебное дело, Педиатрия и Стоматология.","event-place":"Москва","ISBN":"978-5-906332-39-4","publisher":"ПедиатрЪ","publisher-place":"Москва","title":"Основы общей иммунологии. Учебно-методическое пособие для студентов медицинских вузов","author":[{"family":"Ганковская","given":"Л.В."},{"family":"Намазова-Баранова","given":"Л.С."},{"family":"Мешкова","given":"Р.Я."}],"issued":{"date-parts":[["2014"]]}}}],"schema":"https://github.com/citation-style-language/schema/raw/master/csl-citation.json"} </w:instrText>
      </w:r>
      <w:r w:rsidR="00236796">
        <w:rPr>
          <w:lang w:val="ru-RU"/>
        </w:rPr>
        <w:fldChar w:fldCharType="separate"/>
      </w:r>
      <w:r w:rsidR="00236796" w:rsidRPr="00236796">
        <w:rPr>
          <w:rFonts w:cs="Times New Roman"/>
          <w:lang w:val="ru-RU"/>
          <w:rPrChange w:id="217" w:author="Антон Смирнов" w:date="2023-05-23T12:40:00Z">
            <w:rPr>
              <w:rFonts w:cs="Times New Roman"/>
            </w:rPr>
          </w:rPrChange>
        </w:rPr>
        <w:t>[2]</w:t>
      </w:r>
      <w:r w:rsidR="00236796">
        <w:rPr>
          <w:lang w:val="ru-RU"/>
        </w:rPr>
        <w:fldChar w:fldCharType="end"/>
      </w:r>
      <w:r w:rsidRPr="007A630F">
        <w:rPr>
          <w:lang w:val="ru-RU"/>
        </w:rPr>
        <w:t>. Вещества, которые несут такие признаки называются антигенами.</w:t>
      </w:r>
    </w:p>
    <w:p w14:paraId="5857CF11" w14:textId="5B0ADDC7" w:rsidR="005C4AD5" w:rsidRPr="007A630F" w:rsidRDefault="00BF5734">
      <w:pPr>
        <w:pStyle w:val="a0"/>
        <w:rPr>
          <w:lang w:val="ru-RU"/>
        </w:rPr>
      </w:pPr>
      <w:r w:rsidRPr="007A630F">
        <w:rPr>
          <w:lang w:val="ru-RU"/>
        </w:rPr>
        <w:t>Адаптивная иммунная система названа так потому, что спектр антигенов, против которых защищает адаптивная иммунная система, не наследуется, а формируется в процессе жизни организма и определяется антигенами, встреченными организмом на протяжении жизни. То есть иммунная система организма адаптируется к своему окружению. Т- и В-лимфоциты, основ</w:t>
      </w:r>
      <w:r w:rsidR="007A630F">
        <w:rPr>
          <w:lang w:val="ru-RU"/>
        </w:rPr>
        <w:t>н</w:t>
      </w:r>
      <w:r w:rsidRPr="007A630F">
        <w:rPr>
          <w:lang w:val="ru-RU"/>
        </w:rPr>
        <w:t>ые составляющие адаптивной иммунной систем</w:t>
      </w:r>
      <w:del w:id="218" w:author="User" w:date="2023-04-14T11:19:00Z">
        <w:r w:rsidRPr="007A630F" w:rsidDel="007A5832">
          <w:rPr>
            <w:lang w:val="ru-RU"/>
          </w:rPr>
          <w:delText>у</w:delText>
        </w:r>
      </w:del>
      <w:ins w:id="219" w:author="User" w:date="2023-04-14T11:19:00Z">
        <w:r w:rsidR="007A5832">
          <w:rPr>
            <w:lang w:val="ru-RU"/>
          </w:rPr>
          <w:t>ы</w:t>
        </w:r>
      </w:ins>
      <w:r w:rsidRPr="007A630F">
        <w:rPr>
          <w:lang w:val="ru-RU"/>
        </w:rPr>
        <w:t>, распознают участок молекулы антигена, которые называется эпитоп (антигенная детерминанта) с помощью специализированных молекул-рецепторов на своих цитоплазматических мембранах.</w:t>
      </w:r>
    </w:p>
    <w:p w14:paraId="3BAF974B" w14:textId="5CF3CF3E" w:rsidR="005C4AD5" w:rsidRPr="007A630F" w:rsidRDefault="00BF5734">
      <w:pPr>
        <w:pStyle w:val="a0"/>
        <w:rPr>
          <w:lang w:val="ru-RU"/>
        </w:rPr>
      </w:pPr>
      <w:r w:rsidRPr="007A630F">
        <w:rPr>
          <w:lang w:val="ru-RU"/>
        </w:rPr>
        <w:t>Существуют разница в том, как и с помощью каких молекул распознается антиген Т- и В-</w:t>
      </w:r>
      <w:del w:id="220" w:author="Антон Смирнов" w:date="2023-05-23T12:12:00Z">
        <w:r w:rsidRPr="007A630F" w:rsidDel="00E66A88">
          <w:rPr>
            <w:lang w:val="ru-RU"/>
          </w:rPr>
          <w:delText>лимофцитами</w:delText>
        </w:r>
      </w:del>
      <w:ins w:id="221" w:author="Антон Смирнов" w:date="2023-05-23T12:12:00Z">
        <w:r w:rsidR="00E66A88" w:rsidRPr="007A630F">
          <w:rPr>
            <w:lang w:val="ru-RU"/>
          </w:rPr>
          <w:t>лимфоцитами</w:t>
        </w:r>
      </w:ins>
      <w:r w:rsidRPr="007A630F">
        <w:rPr>
          <w:lang w:val="ru-RU"/>
        </w:rPr>
        <w:t xml:space="preserve">. </w:t>
      </w:r>
      <w:r>
        <w:t>B</w:t>
      </w:r>
      <w:r w:rsidRPr="007A630F">
        <w:rPr>
          <w:lang w:val="ru-RU"/>
        </w:rPr>
        <w:t xml:space="preserve">-лимфоциты способны распознавать </w:t>
      </w:r>
      <w:proofErr w:type="spellStart"/>
      <w:r w:rsidRPr="007A630F">
        <w:rPr>
          <w:lang w:val="ru-RU"/>
        </w:rPr>
        <w:t>нативный</w:t>
      </w:r>
      <w:proofErr w:type="spellEnd"/>
      <w:r w:rsidRPr="007A630F">
        <w:rPr>
          <w:lang w:val="ru-RU"/>
        </w:rPr>
        <w:t xml:space="preserve"> антиген с помощью своего В-клеточного рецептора. Т-лимфоциты способны распознавать только антигены, </w:t>
      </w:r>
      <w:proofErr w:type="spellStart"/>
      <w:r w:rsidRPr="007A630F">
        <w:rPr>
          <w:lang w:val="ru-RU"/>
        </w:rPr>
        <w:t>презентированные</w:t>
      </w:r>
      <w:proofErr w:type="spellEnd"/>
      <w:r w:rsidRPr="007A630F">
        <w:rPr>
          <w:lang w:val="ru-RU"/>
        </w:rPr>
        <w:t xml:space="preserve"> на главном комплексе </w:t>
      </w:r>
      <w:proofErr w:type="spellStart"/>
      <w:r w:rsidRPr="007A630F">
        <w:rPr>
          <w:lang w:val="ru-RU"/>
        </w:rPr>
        <w:t>гистосовместимости</w:t>
      </w:r>
      <w:proofErr w:type="spellEnd"/>
      <w:r w:rsidRPr="007A630F">
        <w:rPr>
          <w:lang w:val="ru-RU"/>
        </w:rPr>
        <w:t xml:space="preserve"> (МНС), с помощью своих Т-клеточных рецепторов (ТКР). Такое ограничение называют в иммунологии МНС-рестрикцией. МНС представляет своеобразную систему “свой-чужой”, в состав которой входят не только молекулы, отвечающие за процессинг и </w:t>
      </w:r>
      <w:r w:rsidRPr="007A630F">
        <w:rPr>
          <w:lang w:val="ru-RU"/>
        </w:rPr>
        <w:lastRenderedPageBreak/>
        <w:t xml:space="preserve">презентацию антигенов, но и помогающие в реализации иммунного ответа. Для развития эффективного иммунного ответа, как правило, необходимо, чтобы Т-хелперы или Т-киллеры с помощью своих ТКР распознали антиген и передали сигнал о наличии чужеродного антигена. В данной работе будет рассмотрено, как организм </w:t>
      </w:r>
      <w:del w:id="222" w:author="Антон Смирнов" w:date="2023-05-23T12:12:00Z">
        <w:r w:rsidRPr="007A630F" w:rsidDel="00E66A88">
          <w:rPr>
            <w:lang w:val="ru-RU"/>
          </w:rPr>
          <w:delText>подгатавливает</w:delText>
        </w:r>
      </w:del>
      <w:ins w:id="223" w:author="Антон Смирнов" w:date="2023-05-23T12:12:00Z">
        <w:r w:rsidR="00E66A88" w:rsidRPr="007A630F">
          <w:rPr>
            <w:lang w:val="ru-RU"/>
          </w:rPr>
          <w:t>подготавливает</w:t>
        </w:r>
      </w:ins>
      <w:r w:rsidRPr="007A630F">
        <w:rPr>
          <w:lang w:val="ru-RU"/>
        </w:rPr>
        <w:t xml:space="preserve"> антигены для распознавания Т-лимфоцитами и как этот процесс можно предсказывать, и будет предложен новый подход к предсказанию результата этого процесса.</w:t>
      </w:r>
    </w:p>
    <w:p w14:paraId="5A4BE319" w14:textId="76691415" w:rsidR="005C4AD5" w:rsidRPr="007A630F" w:rsidRDefault="00BF5734">
      <w:pPr>
        <w:pStyle w:val="a0"/>
        <w:rPr>
          <w:lang w:val="ru-RU"/>
        </w:rPr>
      </w:pPr>
      <w:r w:rsidRPr="007A630F">
        <w:rPr>
          <w:lang w:val="ru-RU"/>
        </w:rPr>
        <w:t xml:space="preserve">Математическая оценка возможного количества </w:t>
      </w:r>
      <m:oMath>
        <m:r>
          <w:rPr>
            <w:rFonts w:ascii="Cambria Math" w:hAnsi="Cambria Math"/>
          </w:rPr>
          <m:t>β</m:t>
        </m:r>
      </m:oMath>
      <w:r w:rsidRPr="007A630F">
        <w:rPr>
          <w:lang w:val="ru-RU"/>
        </w:rPr>
        <w:t xml:space="preserve">-цепей ТКР равно </w:t>
      </w:r>
      <m:oMath>
        <m:sSup>
          <m:sSupPr>
            <m:ctrlPr>
              <w:rPr>
                <w:rFonts w:ascii="Cambria Math" w:hAnsi="Cambria Math"/>
              </w:rPr>
            </m:ctrlPr>
          </m:sSupPr>
          <m:e>
            <m:r>
              <w:rPr>
                <w:rFonts w:ascii="Cambria Math" w:hAnsi="Cambria Math"/>
                <w:lang w:val="ru-RU"/>
              </w:rPr>
              <m:t>10</m:t>
            </m:r>
          </m:e>
          <m:sup>
            <m:r>
              <w:rPr>
                <w:rFonts w:ascii="Cambria Math" w:hAnsi="Cambria Math"/>
                <w:lang w:val="ru-RU"/>
              </w:rPr>
              <m:t>14</m:t>
            </m:r>
          </m:sup>
        </m:sSup>
      </m:oMath>
      <w:r w:rsidR="00236796" w:rsidRPr="00236796">
        <w:rPr>
          <w:lang w:val="ru-RU"/>
        </w:rPr>
        <w:t xml:space="preserve"> </w:t>
      </w:r>
      <w:del w:id="224" w:author="Антон Смирнов" w:date="2023-05-23T12:42:00Z">
        <w:r w:rsidRPr="007A630F" w:rsidDel="00236796">
          <w:rPr>
            <w:lang w:val="ru-RU"/>
          </w:rPr>
          <w:delText>[3]</w:delText>
        </w:r>
      </w:del>
      <w:r w:rsidR="00236796">
        <w:rPr>
          <w:lang w:val="ru-RU"/>
        </w:rPr>
        <w:fldChar w:fldCharType="begin"/>
      </w:r>
      <w:r w:rsidR="00236796">
        <w:rPr>
          <w:lang w:val="ru-RU"/>
        </w:rPr>
        <w:instrText xml:space="preserve"> ADDIN ZOTERO_ITEM CSL_CITATION {"citationID":"4wn6OyNq","properties":{"formattedCitation":"[3]","plainCitation":"[3]","noteIndex":0},"citationItems":[{"id":491,"uris":["http://zotero.org/users/10071278/items/37RE2STP"],"itemData":{"id":491,"type":"article-journal","container-title":"Proceedings of the National Academy of Sciences","DOI":"10.1073/pnas.1212755109","issue":"40","page":"16161–16166","title":"Statistical inference of the generation probability of T-cell receptors from sequence repertoires","volume":"109","author":[{"family":"Murugan","given":"Anand"},{"family":"Mora","given":"Thierry"},{"family":"Walczak","given":"Aleksandra M."},{"family":"Callan","given":"Curtis G."}],"issued":{"date-parts":[["2012",9,17]]}}}],"schema":"https://github.com/citation-style-language/schema/raw/master/csl-citation.json"} </w:instrText>
      </w:r>
      <w:r w:rsidR="00236796">
        <w:rPr>
          <w:lang w:val="ru-RU"/>
        </w:rPr>
        <w:fldChar w:fldCharType="separate"/>
      </w:r>
      <w:r w:rsidR="00236796" w:rsidRPr="00236796">
        <w:rPr>
          <w:rFonts w:cs="Times New Roman"/>
          <w:lang w:val="ru-RU"/>
        </w:rPr>
        <w:t>[3]</w:t>
      </w:r>
      <w:r w:rsidR="00236796">
        <w:rPr>
          <w:lang w:val="ru-RU"/>
        </w:rPr>
        <w:fldChar w:fldCharType="end"/>
      </w:r>
      <w:r w:rsidRPr="007A630F">
        <w:rPr>
          <w:lang w:val="ru-RU"/>
        </w:rPr>
        <w:t xml:space="preserve">. Количество возможных белков длины </w:t>
      </w:r>
      <w:r>
        <w:t>n</w:t>
      </w:r>
      <w:r w:rsidRPr="007A630F">
        <w:rPr>
          <w:lang w:val="ru-RU"/>
        </w:rPr>
        <w:t xml:space="preserve"> из 20 основных </w:t>
      </w:r>
      <w:proofErr w:type="spellStart"/>
      <w:r w:rsidRPr="007A630F">
        <w:rPr>
          <w:lang w:val="ru-RU"/>
        </w:rPr>
        <w:t>протеиногенных</w:t>
      </w:r>
      <w:proofErr w:type="spellEnd"/>
      <w:r w:rsidRPr="007A630F">
        <w:rPr>
          <w:lang w:val="ru-RU"/>
        </w:rPr>
        <w:t xml:space="preserve"> аминокислот равняется </w:t>
      </w:r>
      <m:oMath>
        <m:sSup>
          <m:sSupPr>
            <m:ctrlPr>
              <w:rPr>
                <w:rFonts w:ascii="Cambria Math" w:hAnsi="Cambria Math"/>
              </w:rPr>
            </m:ctrlPr>
          </m:sSupPr>
          <m:e>
            <m:r>
              <w:rPr>
                <w:rFonts w:ascii="Cambria Math" w:hAnsi="Cambria Math"/>
                <w:lang w:val="ru-RU"/>
              </w:rPr>
              <m:t>20</m:t>
            </m:r>
          </m:e>
          <m:sup>
            <m:r>
              <w:rPr>
                <w:rFonts w:ascii="Cambria Math" w:hAnsi="Cambria Math"/>
              </w:rPr>
              <m:t>n</m:t>
            </m:r>
          </m:sup>
        </m:sSup>
      </m:oMath>
      <w:r w:rsidRPr="007A630F">
        <w:rPr>
          <w:lang w:val="ru-RU"/>
        </w:rPr>
        <w:t xml:space="preserve"> и из этого разнообразия возможно появление ещё большего числа пептидов, которые могут быть эпитопами. Невозможно и нецелесообразно проверять все сочетания этого разнообразия на предмет наличия или отсутствия взаимодействия экспериментально. Однако за 50 лет активной работы был нако</w:t>
      </w:r>
      <w:del w:id="225" w:author="User" w:date="2023-04-14T11:22:00Z">
        <w:r w:rsidRPr="007A630F" w:rsidDel="007A5832">
          <w:rPr>
            <w:lang w:val="ru-RU"/>
          </w:rPr>
          <w:delText>м</w:delText>
        </w:r>
      </w:del>
      <w:r w:rsidRPr="007A630F">
        <w:rPr>
          <w:lang w:val="ru-RU"/>
        </w:rPr>
        <w:t>плен огромный массив данных о процессах подготовки антигенов, их презентации и распознавания целевыми молекулами, в нашем случае ТКР. Эти данные аккумулированы в различные базы данных и базы знаний, которые позволяют учёным строить математические модели для предсказания результатов разных этапов процессинга антигенов, наличия или отсутствия иммуногенности и аллергенности эпитопов.</w:t>
      </w:r>
    </w:p>
    <w:p w14:paraId="76131B62" w14:textId="70E71CF8" w:rsidR="009F2324" w:rsidRDefault="00BF5734">
      <w:pPr>
        <w:pStyle w:val="a0"/>
        <w:rPr>
          <w:ins w:id="226" w:author="User" w:date="2023-04-14T11:30:00Z"/>
          <w:lang w:val="ru-RU"/>
        </w:rPr>
      </w:pPr>
      <w:r w:rsidRPr="007A630F">
        <w:rPr>
          <w:lang w:val="ru-RU"/>
        </w:rPr>
        <w:t xml:space="preserve">Над </w:t>
      </w:r>
      <w:del w:id="227" w:author="User" w:date="2023-04-14T11:23:00Z">
        <w:r w:rsidRPr="007A630F" w:rsidDel="007A5832">
          <w:rPr>
            <w:lang w:val="ru-RU"/>
          </w:rPr>
          <w:delText xml:space="preserve">построением </w:delText>
        </w:r>
      </w:del>
      <w:r w:rsidR="007A5832">
        <w:rPr>
          <w:lang w:val="ru-RU"/>
        </w:rPr>
        <w:t>созданием</w:t>
      </w:r>
      <w:r w:rsidR="007A5832" w:rsidRPr="007A630F">
        <w:rPr>
          <w:lang w:val="ru-RU"/>
        </w:rPr>
        <w:t xml:space="preserve"> </w:t>
      </w:r>
      <w:r w:rsidRPr="007A630F">
        <w:rPr>
          <w:lang w:val="ru-RU"/>
        </w:rPr>
        <w:t xml:space="preserve">математических моделей </w:t>
      </w:r>
      <w:r w:rsidR="007A5832">
        <w:rPr>
          <w:lang w:val="ru-RU"/>
        </w:rPr>
        <w:t xml:space="preserve">прогноза эпитопов </w:t>
      </w:r>
      <w:r w:rsidRPr="007A630F">
        <w:rPr>
          <w:lang w:val="ru-RU"/>
        </w:rPr>
        <w:t xml:space="preserve">работает большое количество ученых уже больше двадцати лет: первые программы начали появляться в начале нулевых годов этого века. Данные модели крайне полезны в </w:t>
      </w:r>
      <w:proofErr w:type="spellStart"/>
      <w:r w:rsidRPr="007A630F">
        <w:rPr>
          <w:lang w:val="ru-RU"/>
        </w:rPr>
        <w:t>вакцинологии</w:t>
      </w:r>
      <w:proofErr w:type="spellEnd"/>
      <w:r w:rsidRPr="007A630F">
        <w:rPr>
          <w:lang w:val="ru-RU"/>
        </w:rPr>
        <w:t xml:space="preserve"> и онкологии. В </w:t>
      </w:r>
      <w:proofErr w:type="spellStart"/>
      <w:r w:rsidRPr="007A630F">
        <w:rPr>
          <w:lang w:val="ru-RU"/>
        </w:rPr>
        <w:t>вакцинологии</w:t>
      </w:r>
      <w:proofErr w:type="spellEnd"/>
      <w:r w:rsidRPr="007A630F">
        <w:rPr>
          <w:lang w:val="ru-RU"/>
        </w:rPr>
        <w:t xml:space="preserve"> они используются для проектирования вакцин от различных заболеваний, в частности от лихорадки Эбола и </w:t>
      </w:r>
      <w:r>
        <w:t>COVID</w:t>
      </w:r>
      <w:r w:rsidRPr="007A630F">
        <w:rPr>
          <w:lang w:val="ru-RU"/>
        </w:rPr>
        <w:t>-19</w:t>
      </w:r>
      <w:r w:rsidR="009F2324">
        <w:rPr>
          <w:lang w:val="ru-RU"/>
        </w:rPr>
        <w:t xml:space="preserve"> </w:t>
      </w:r>
      <w:r w:rsidR="00236796">
        <w:rPr>
          <w:lang w:val="ru-RU"/>
        </w:rPr>
        <w:fldChar w:fldCharType="begin"/>
      </w:r>
      <w:r w:rsidR="00236796">
        <w:rPr>
          <w:lang w:val="ru-RU"/>
        </w:rPr>
        <w:instrText xml:space="preserve"> ADDIN ZOTERO_ITEM CSL_CITATION {"citationID":"iYaTVwKf","properties":{"formattedCitation":"[4, 5]","plainCitation":"[4, 5]","noteIndex":0},"citationItems":[{"id":395,"uris":["http://zotero.org/users/10071278/items/G5Y3GJMR"],"itemData":{"id":395,"type":"article-journal","container-title":"Advances and Applications in Bioinformatics and Chemistry","DOI":"10.2147/AABC.S115859","ISSN":"1178-6949","journalAbbreviation":"AABC","language":"en","page":"11-28","source":"DOI.org (Crossref)","title":"In silico-based vaccine design against Ebola virus glycoprotein","volume":"Volume 10","author":[{"family":"Dash","given":"Raju"},{"family":"Das","given":"Rasel"},{"family":"Junaid","given":"Md"},{"family":"Akash","given":"Md Forhad Chowdhury"},{"family":"Islam","given":"Ashekul"},{"family":"Hosen","given":"SM Zahid"}],"issued":{"date-parts":[["2017",3]]}}},{"id":396,"uris":["http://zotero.org/users/10071278/items/LZTAQ38U"],"itemData":{"id":396,"type":"article-journal","container-title":"Human Vaccines &amp; Immunotherapeutics","DOI":"10.1080/21645515.2021.1974288","ISSN":"2164-5515, 2164-554X","issue":"11","journalAbbreviation":"Human Vaccines &amp; Immunotherapeutics","language":"en","page":"3855-3870","source":"DOI.org (Crossref)","title":"Development of synthetic antigen vaccines for COVID-19","volume":"17","author":[{"family":"Viana Invenção","given":"Maria da Conceição"},{"family":"Melo","given":"Alanne Rayssa da Silva"},{"family":"Macêdo","given":"Larissa Silva","non-dropping-particle":"de"},{"family":"Costa Neves","given":"Thaís Souto Paula","non-dropping-particle":"da"},{"family":"Melo","given":"Cristiane Moutinho Lagos","non-dropping-particle":"de"},{"family":"Cordeiro","given":"Marcelo Nazário"},{"family":"Aragão Batista","given":"Marcus Vinicius","non-dropping-particle":"de"},{"family":"Freitas","given":"Antonio Carlos","non-dropping-particle":"de"}],"issued":{"date-parts":[["2021",11,2]]}}}],"schema":"https://github.com/citation-style-language/schema/raw/master/csl-citation.json"} </w:instrText>
      </w:r>
      <w:r w:rsidR="00236796">
        <w:rPr>
          <w:lang w:val="ru-RU"/>
        </w:rPr>
        <w:fldChar w:fldCharType="separate"/>
      </w:r>
      <w:r w:rsidR="00236796" w:rsidRPr="00236796">
        <w:rPr>
          <w:rFonts w:cs="Times New Roman"/>
          <w:lang w:val="ru-RU"/>
          <w:rPrChange w:id="228" w:author="Антон Смирнов" w:date="2023-05-23T12:46:00Z">
            <w:rPr>
              <w:rFonts w:cs="Times New Roman"/>
            </w:rPr>
          </w:rPrChange>
        </w:rPr>
        <w:t>[4, 5]</w:t>
      </w:r>
      <w:r w:rsidR="00236796">
        <w:rPr>
          <w:lang w:val="ru-RU"/>
        </w:rPr>
        <w:fldChar w:fldCharType="end"/>
      </w:r>
      <w:del w:id="229" w:author="Антон Смирнов" w:date="2023-05-23T12:46:00Z">
        <w:r w:rsidRPr="007A630F" w:rsidDel="00236796">
          <w:rPr>
            <w:lang w:val="ru-RU"/>
          </w:rPr>
          <w:delText>[4; 5]</w:delText>
        </w:r>
      </w:del>
      <w:r w:rsidRPr="007A630F">
        <w:rPr>
          <w:lang w:val="ru-RU"/>
        </w:rPr>
        <w:t xml:space="preserve">. Методология разработки вакцин, когда сначала ведут компьютерный поиск антигенов, предсказывают их </w:t>
      </w:r>
      <w:proofErr w:type="spellStart"/>
      <w:r w:rsidRPr="007A630F">
        <w:rPr>
          <w:lang w:val="ru-RU"/>
        </w:rPr>
        <w:t>иммунногенность</w:t>
      </w:r>
      <w:proofErr w:type="spellEnd"/>
      <w:r w:rsidRPr="007A630F">
        <w:rPr>
          <w:lang w:val="ru-RU"/>
        </w:rPr>
        <w:t xml:space="preserve">, а потом проверяют экспериментально, называется обратной </w:t>
      </w:r>
      <w:proofErr w:type="spellStart"/>
      <w:r w:rsidRPr="007A630F">
        <w:rPr>
          <w:lang w:val="ru-RU"/>
        </w:rPr>
        <w:t>вакцинологией</w:t>
      </w:r>
      <w:proofErr w:type="spellEnd"/>
      <w:r w:rsidRPr="007A630F">
        <w:rPr>
          <w:lang w:val="ru-RU"/>
        </w:rPr>
        <w:t xml:space="preserve"> (</w:t>
      </w:r>
      <w:r>
        <w:t>reverse</w:t>
      </w:r>
      <w:r w:rsidRPr="007A630F">
        <w:rPr>
          <w:lang w:val="ru-RU"/>
        </w:rPr>
        <w:t xml:space="preserve"> </w:t>
      </w:r>
      <w:r>
        <w:t>vaccinology</w:t>
      </w:r>
      <w:r w:rsidRPr="007A630F">
        <w:rPr>
          <w:lang w:val="ru-RU"/>
        </w:rPr>
        <w:t xml:space="preserve">). В онкологии они используются для предсказания </w:t>
      </w:r>
      <w:proofErr w:type="spellStart"/>
      <w:r w:rsidRPr="007A630F">
        <w:rPr>
          <w:lang w:val="ru-RU"/>
        </w:rPr>
        <w:lastRenderedPageBreak/>
        <w:t>неоантигенов</w:t>
      </w:r>
      <w:proofErr w:type="spellEnd"/>
      <w:r w:rsidRPr="007A630F">
        <w:rPr>
          <w:lang w:val="ru-RU"/>
        </w:rPr>
        <w:t xml:space="preserve">. </w:t>
      </w:r>
      <w:proofErr w:type="spellStart"/>
      <w:r w:rsidRPr="007A630F">
        <w:rPr>
          <w:lang w:val="ru-RU"/>
        </w:rPr>
        <w:t>Неоантигены</w:t>
      </w:r>
      <w:proofErr w:type="spellEnd"/>
      <w:r w:rsidRPr="007A630F">
        <w:rPr>
          <w:lang w:val="ru-RU"/>
        </w:rPr>
        <w:t xml:space="preserve"> - новые антигены, которых нет в здоровых клетках и которые появились в раковых в процессе накопления новых генетических вариантов в сравнении с исходными, </w:t>
      </w:r>
      <w:proofErr w:type="spellStart"/>
      <w:r w:rsidRPr="007A630F">
        <w:rPr>
          <w:lang w:val="ru-RU"/>
        </w:rPr>
        <w:t>герминальными</w:t>
      </w:r>
      <w:proofErr w:type="spellEnd"/>
      <w:r w:rsidRPr="007A630F">
        <w:rPr>
          <w:lang w:val="ru-RU"/>
        </w:rPr>
        <w:t xml:space="preserve"> клетками. Точное предсказание антигенов и </w:t>
      </w:r>
      <w:proofErr w:type="spellStart"/>
      <w:r w:rsidRPr="007A630F">
        <w:rPr>
          <w:lang w:val="ru-RU"/>
        </w:rPr>
        <w:t>неоантигенов</w:t>
      </w:r>
      <w:proofErr w:type="spellEnd"/>
      <w:r w:rsidRPr="007A630F">
        <w:rPr>
          <w:lang w:val="ru-RU"/>
        </w:rPr>
        <w:t xml:space="preserve"> открывает новые возможности в персонализированной иммунотерапии опухолей</w:t>
      </w:r>
      <w:r w:rsidR="000B7CEC">
        <w:rPr>
          <w:lang w:val="ru-RU"/>
        </w:rPr>
        <w:t xml:space="preserve"> </w:t>
      </w:r>
      <w:del w:id="230" w:author="Антон Смирнов" w:date="2023-05-23T12:46:00Z">
        <w:r w:rsidRPr="007A630F" w:rsidDel="009C4524">
          <w:rPr>
            <w:lang w:val="ru-RU"/>
          </w:rPr>
          <w:delText>[6]</w:delText>
        </w:r>
      </w:del>
      <w:r w:rsidR="009C4524">
        <w:rPr>
          <w:lang w:val="ru-RU"/>
        </w:rPr>
        <w:fldChar w:fldCharType="begin"/>
      </w:r>
      <w:r w:rsidR="009C4524">
        <w:rPr>
          <w:lang w:val="ru-RU"/>
        </w:rPr>
        <w:instrText xml:space="preserve"> ADDIN ZOTERO_ITEM CSL_CITATION {"citationID":"VKeiXdBU","properties":{"formattedCitation":"[6]","plainCitation":"[6]","noteIndex":0},"citationItems":[{"id":392,"uris":["http://zotero.org/users/10071278/items/DXNUJLTZ"],"itemData":{"id":392,"type":"article-journal","abstract":"CD8+ T cell recognition of peptide epitopes plays a central role in immune responses against pathogens and tumors. However, the rules that govern which peptides are truly recognized by existing T cell receptors (TCRs) remain poorly understood, precluding accurate predictions of neo-epitopes for cancer immunotherapy. Here, we capitalize on recent (neo-)epitope data to train a predictor of immunogenic epitopes (PRIME), which captures molecular properties of both antigen presentation and TCR recognition. PRIME not only improves prioritization of neo-epitopes but also correlates with T cell potency and unravels biophysical determinants of TCR recognition that we experimentally validate. Analysis of cancer genomics data reveals that recurrent mutations tend to be less frequent in patients where they are predicted to be immunogenic, providing further evidence for immunoediting in human cancer. PRIME will facilitate identiﬁcation of pathogen epitopes in infectious diseases and neo-epitopes in cancer immunotherapy.","container-title":"Cell Reports Medicine","DOI":"10.1016/j.xcrm.2021.100194","ISSN":"26663791","issue":"2","journalAbbreviation":"Cell Reports Medicine","language":"en","page":"100194","source":"DOI.org (Crossref)","title":"Prediction of neo-epitope immunogenicity reveals TCR recognition determinants and provides insight into immunoediting","volume":"2","author":[{"family":"Schmidt","given":"Julien"},{"family":"Smith","given":"Angela R."},{"family":"Magnin","given":"Morgane"},{"family":"Racle","given":"Julien"},{"family":"Devlin","given":"Jason R."},{"family":"Bobisse","given":"Sara"},{"family":"Cesbron","given":"Julien"},{"family":"Bonnet","given":"Victor"},{"family":"Carmona","given":"Santiago J."},{"family":"Huber","given":"Florian"},{"family":"Ciriello","given":"Giovanni"},{"family":"Speiser","given":"Daniel E."},{"family":"Bassani-Sternberg","given":"Michal"},{"family":"Coukos","given":"George"},{"family":"Baker","given":"Brian M."},{"family":"Harari","given":"Alexandre"},{"family":"Gfeller","given":"David"}],"issued":{"date-parts":[["2021",2]]}}}],"schema":"https://github.com/citation-style-language/schema/raw/master/csl-citation.json"} </w:instrText>
      </w:r>
      <w:r w:rsidR="009C4524">
        <w:rPr>
          <w:lang w:val="ru-RU"/>
        </w:rPr>
        <w:fldChar w:fldCharType="separate"/>
      </w:r>
      <w:r w:rsidR="009C4524" w:rsidRPr="009C4524">
        <w:rPr>
          <w:rFonts w:cs="Times New Roman"/>
        </w:rPr>
        <w:t>[6]</w:t>
      </w:r>
      <w:r w:rsidR="009C4524">
        <w:rPr>
          <w:lang w:val="ru-RU"/>
        </w:rPr>
        <w:fldChar w:fldCharType="end"/>
      </w:r>
      <w:r w:rsidRPr="007A630F">
        <w:rPr>
          <w:lang w:val="ru-RU"/>
        </w:rPr>
        <w:t xml:space="preserve">. С течением времени качество моделей заметно росло и современные модели показывают хорошие результаты, но они ограничены небольшой выборкой людей, к которым они применимы. Существующие аналоги, как правило, позволяют предсказывать результат одного из этапов процессинга и работают на алгоритмах, требующих </w:t>
      </w:r>
      <w:proofErr w:type="spellStart"/>
      <w:r w:rsidRPr="007A630F">
        <w:rPr>
          <w:lang w:val="ru-RU"/>
        </w:rPr>
        <w:t>эмбеддинга</w:t>
      </w:r>
      <w:proofErr w:type="spellEnd"/>
      <w:r w:rsidRPr="007A630F">
        <w:rPr>
          <w:lang w:val="ru-RU"/>
        </w:rPr>
        <w:t xml:space="preserve">, то есть представления последовательности белка в виде числовых </w:t>
      </w:r>
      <w:commentRangeStart w:id="231"/>
      <w:r w:rsidRPr="007A630F">
        <w:rPr>
          <w:lang w:val="ru-RU"/>
        </w:rPr>
        <w:t>векторов</w:t>
      </w:r>
      <w:ins w:id="232" w:author="User" w:date="2023-04-14T11:26:00Z">
        <w:r w:rsidR="009F2324">
          <w:rPr>
            <w:lang w:val="ru-RU"/>
          </w:rPr>
          <w:t xml:space="preserve"> </w:t>
        </w:r>
        <w:r w:rsidR="009F2324" w:rsidRPr="009F2324">
          <w:rPr>
            <w:lang w:val="ru-RU"/>
            <w:rPrChange w:id="233" w:author="User" w:date="2023-04-14T11:26:00Z">
              <w:rPr/>
            </w:rPrChange>
          </w:rPr>
          <w:t>[]</w:t>
        </w:r>
      </w:ins>
      <w:r w:rsidRPr="007A630F">
        <w:rPr>
          <w:lang w:val="ru-RU"/>
        </w:rPr>
        <w:t xml:space="preserve">. </w:t>
      </w:r>
      <w:commentRangeEnd w:id="231"/>
      <w:r w:rsidR="00A54B59">
        <w:rPr>
          <w:rStyle w:val="aff2"/>
          <w:rFonts w:asciiTheme="minorHAnsi" w:hAnsiTheme="minorHAnsi"/>
        </w:rPr>
        <w:commentReference w:id="231"/>
      </w:r>
      <w:r w:rsidRPr="007A630F">
        <w:rPr>
          <w:lang w:val="ru-RU"/>
        </w:rPr>
        <w:t>Самые современные программы работают на нейрон</w:t>
      </w:r>
      <w:ins w:id="234" w:author="Антон Смирнов" w:date="2023-05-23T11:30:00Z">
        <w:r w:rsidR="00E241F3">
          <w:rPr>
            <w:lang w:val="ru-RU"/>
          </w:rPr>
          <w:t>н</w:t>
        </w:r>
      </w:ins>
      <w:r w:rsidRPr="007A630F">
        <w:rPr>
          <w:lang w:val="ru-RU"/>
        </w:rPr>
        <w:t>ых сетях различных архитектур</w:t>
      </w:r>
      <w:ins w:id="235" w:author="User" w:date="2023-04-14T11:26:00Z">
        <w:r w:rsidR="009F2324" w:rsidRPr="00960AF7">
          <w:rPr>
            <w:lang w:val="ru-RU"/>
            <w:rPrChange w:id="236" w:author="Лагунин Алексей Александрович" w:date="2023-04-14T14:53:00Z">
              <w:rPr/>
            </w:rPrChange>
          </w:rPr>
          <w:t xml:space="preserve"> []</w:t>
        </w:r>
      </w:ins>
      <w:r w:rsidRPr="007A630F">
        <w:rPr>
          <w:lang w:val="ru-RU"/>
        </w:rPr>
        <w:t xml:space="preserve">. Их главная проблема в том, что крайне трудно определить, почему программа пришла к такому выводу. </w:t>
      </w:r>
    </w:p>
    <w:p w14:paraId="38CA0F07" w14:textId="6FBB2DE0" w:rsidR="00DA1734" w:rsidRPr="00EA3D12" w:rsidRDefault="00BF5734">
      <w:pPr>
        <w:pStyle w:val="a0"/>
        <w:rPr>
          <w:ins w:id="237" w:author="User" w:date="2023-04-14T11:39:00Z"/>
          <w:lang w:val="ru-RU"/>
        </w:rPr>
      </w:pPr>
      <w:commentRangeStart w:id="238"/>
      <w:commentRangeStart w:id="239"/>
      <w:r w:rsidRPr="00906D61">
        <w:rPr>
          <w:b/>
          <w:bCs/>
          <w:lang w:val="ru-RU"/>
          <w:rPrChange w:id="240" w:author="Антон Смирнов" w:date="2023-05-23T11:39:00Z">
            <w:rPr>
              <w:lang w:val="ru-RU"/>
            </w:rPr>
          </w:rPrChange>
        </w:rPr>
        <w:t>Цель</w:t>
      </w:r>
      <w:r w:rsidRPr="007A630F">
        <w:rPr>
          <w:lang w:val="ru-RU"/>
        </w:rPr>
        <w:t xml:space="preserve"> </w:t>
      </w:r>
      <w:del w:id="241" w:author="User" w:date="2023-04-14T11:40:00Z">
        <w:r w:rsidRPr="007A630F" w:rsidDel="00DA1734">
          <w:rPr>
            <w:lang w:val="ru-RU"/>
          </w:rPr>
          <w:delText xml:space="preserve">данной </w:delText>
        </w:r>
      </w:del>
      <w:r w:rsidRPr="007A630F">
        <w:rPr>
          <w:lang w:val="ru-RU"/>
        </w:rPr>
        <w:t xml:space="preserve">работы </w:t>
      </w:r>
      <w:del w:id="242" w:author="User" w:date="2023-04-14T11:29:00Z">
        <w:r w:rsidRPr="007A630F" w:rsidDel="009F2324">
          <w:rPr>
            <w:lang w:val="ru-RU"/>
          </w:rPr>
          <w:delText>-</w:delText>
        </w:r>
      </w:del>
      <w:ins w:id="243" w:author="User" w:date="2023-04-14T11:29:00Z">
        <w:r w:rsidR="009F2324">
          <w:rPr>
            <w:lang w:val="ru-RU"/>
          </w:rPr>
          <w:t>–</w:t>
        </w:r>
      </w:ins>
      <w:r w:rsidRPr="007A630F">
        <w:rPr>
          <w:lang w:val="ru-RU"/>
        </w:rPr>
        <w:t xml:space="preserve"> </w:t>
      </w:r>
      <w:ins w:id="244" w:author="User" w:date="2023-04-14T11:29:00Z">
        <w:r w:rsidR="009F2324">
          <w:rPr>
            <w:lang w:val="ru-RU"/>
          </w:rPr>
          <w:t xml:space="preserve">создать подход на основе </w:t>
        </w:r>
      </w:ins>
      <w:del w:id="245" w:author="User" w:date="2023-04-14T11:29:00Z">
        <w:r w:rsidRPr="007A630F" w:rsidDel="009F2324">
          <w:rPr>
            <w:lang w:val="ru-RU"/>
          </w:rPr>
          <w:delText>построить</w:delText>
        </w:r>
      </w:del>
      <w:r w:rsidRPr="007A630F">
        <w:rPr>
          <w:lang w:val="ru-RU"/>
        </w:rPr>
        <w:t xml:space="preserve"> модел</w:t>
      </w:r>
      <w:ins w:id="246" w:author="User" w:date="2023-04-14T11:29:00Z">
        <w:r w:rsidR="009F2324">
          <w:rPr>
            <w:lang w:val="ru-RU"/>
          </w:rPr>
          <w:t>ей</w:t>
        </w:r>
      </w:ins>
      <w:del w:id="247" w:author="User" w:date="2023-04-14T11:29:00Z">
        <w:r w:rsidRPr="007A630F" w:rsidDel="009F2324">
          <w:rPr>
            <w:lang w:val="ru-RU"/>
          </w:rPr>
          <w:delText>ь</w:delText>
        </w:r>
      </w:del>
      <w:r w:rsidRPr="007A630F">
        <w:rPr>
          <w:lang w:val="ru-RU"/>
        </w:rPr>
        <w:t xml:space="preserve"> </w:t>
      </w:r>
      <w:ins w:id="248" w:author="User" w:date="2023-04-14T11:27:00Z">
        <w:r w:rsidR="009F2324">
          <w:rPr>
            <w:lang w:val="ru-RU"/>
          </w:rPr>
          <w:t xml:space="preserve">связи </w:t>
        </w:r>
      </w:ins>
      <w:r w:rsidRPr="007A630F">
        <w:rPr>
          <w:lang w:val="ru-RU"/>
        </w:rPr>
        <w:t>“структура-активность” процессинга антигенов для МНС первого класса у человека (</w:t>
      </w:r>
      <w:r>
        <w:t>Homo</w:t>
      </w:r>
      <w:r w:rsidRPr="007A630F">
        <w:rPr>
          <w:lang w:val="ru-RU"/>
        </w:rPr>
        <w:t xml:space="preserve"> </w:t>
      </w:r>
      <w:r>
        <w:t>sapiens</w:t>
      </w:r>
      <w:r w:rsidRPr="007A630F">
        <w:rPr>
          <w:lang w:val="ru-RU"/>
        </w:rPr>
        <w:t>)</w:t>
      </w:r>
      <w:ins w:id="249" w:author="Антон Смирнов" w:date="2023-05-23T11:36:00Z">
        <w:r w:rsidR="00E241F3">
          <w:rPr>
            <w:lang w:val="ru-RU"/>
          </w:rPr>
          <w:t xml:space="preserve"> на основе структурных формул</w:t>
        </w:r>
        <w:r w:rsidR="00906D61">
          <w:rPr>
            <w:lang w:val="ru-RU"/>
          </w:rPr>
          <w:t xml:space="preserve"> белков и их фра</w:t>
        </w:r>
      </w:ins>
      <w:ins w:id="250" w:author="Антон Смирнов" w:date="2023-05-23T11:37:00Z">
        <w:r w:rsidR="00906D61">
          <w:rPr>
            <w:lang w:val="ru-RU"/>
          </w:rPr>
          <w:t>гментов</w:t>
        </w:r>
      </w:ins>
      <w:del w:id="251" w:author="Антон Смирнов" w:date="2023-05-23T11:36:00Z">
        <w:r w:rsidRPr="007A630F" w:rsidDel="00E241F3">
          <w:rPr>
            <w:lang w:val="ru-RU"/>
          </w:rPr>
          <w:delText>, где каждый предыдущий результат подстроен и оптимизирован для следующего этапа</w:delText>
        </w:r>
      </w:del>
      <w:r w:rsidRPr="007A630F">
        <w:rPr>
          <w:lang w:val="ru-RU"/>
        </w:rPr>
        <w:t xml:space="preserve">. </w:t>
      </w:r>
      <w:ins w:id="252" w:author="Антон Смирнов" w:date="2023-05-23T11:47:00Z">
        <w:r w:rsidR="00A54B59" w:rsidRPr="00A54B59">
          <w:rPr>
            <w:b/>
            <w:bCs/>
            <w:lang w:val="ru-RU"/>
            <w:rPrChange w:id="253" w:author="Антон Смирнов" w:date="2023-05-23T11:52:00Z">
              <w:rPr>
                <w:lang w:val="ru-RU"/>
              </w:rPr>
            </w:rPrChange>
          </w:rPr>
          <w:t>Новизна</w:t>
        </w:r>
        <w:r w:rsidR="00A54B59">
          <w:rPr>
            <w:lang w:val="ru-RU"/>
          </w:rPr>
          <w:t xml:space="preserve"> настоящей работы заключается в использовании представления</w:t>
        </w:r>
      </w:ins>
      <w:ins w:id="254" w:author="Антон Смирнов" w:date="2023-05-23T11:48:00Z">
        <w:r w:rsidR="00A54B59">
          <w:rPr>
            <w:lang w:val="ru-RU"/>
          </w:rPr>
          <w:t xml:space="preserve"> белков</w:t>
        </w:r>
      </w:ins>
      <w:ins w:id="255" w:author="Антон Смирнов" w:date="2023-05-23T11:51:00Z">
        <w:r w:rsidR="00A54B59">
          <w:rPr>
            <w:lang w:val="ru-RU"/>
          </w:rPr>
          <w:t xml:space="preserve"> в виде совокупности молекулярных фрагментов, а не числовы</w:t>
        </w:r>
      </w:ins>
      <w:ins w:id="256" w:author="Антон Смирнов" w:date="2023-05-23T11:52:00Z">
        <w:r w:rsidR="00A54B59">
          <w:rPr>
            <w:lang w:val="ru-RU"/>
          </w:rPr>
          <w:t>х векторов.</w:t>
        </w:r>
      </w:ins>
      <w:del w:id="257" w:author="Антон Смирнов" w:date="2023-05-23T11:38:00Z">
        <w:r w:rsidRPr="007A630F" w:rsidDel="00906D61">
          <w:rPr>
            <w:lang w:val="ru-RU"/>
          </w:rPr>
          <w:delText xml:space="preserve">Данный подход разумен, так как результаты исследований показывают, что так действительно сложилось в живых организмах, но по разным причинам редко используется. </w:delText>
        </w:r>
      </w:del>
      <w:del w:id="258" w:author="Антон Смирнов" w:date="2023-05-23T11:52:00Z">
        <w:r w:rsidRPr="007A630F" w:rsidDel="00A54B59">
          <w:rPr>
            <w:lang w:val="ru-RU"/>
          </w:rPr>
          <w:delText xml:space="preserve">В </w:delText>
        </w:r>
      </w:del>
      <w:del w:id="259" w:author="User" w:date="2023-04-14T11:28:00Z">
        <w:r w:rsidRPr="007A630F" w:rsidDel="009F2324">
          <w:rPr>
            <w:lang w:val="ru-RU"/>
          </w:rPr>
          <w:delText xml:space="preserve">моей </w:delText>
        </w:r>
      </w:del>
      <w:ins w:id="260" w:author="User" w:date="2023-04-14T11:28:00Z">
        <w:del w:id="261" w:author="Антон Смирнов" w:date="2023-05-23T11:52:00Z">
          <w:r w:rsidR="009F2324" w:rsidDel="00A54B59">
            <w:rPr>
              <w:lang w:val="ru-RU"/>
            </w:rPr>
            <w:delText>разрабатываемом подходе при создании</w:delText>
          </w:r>
          <w:r w:rsidR="009F2324" w:rsidRPr="007A630F" w:rsidDel="00A54B59">
            <w:rPr>
              <w:lang w:val="ru-RU"/>
            </w:rPr>
            <w:delText xml:space="preserve"> </w:delText>
          </w:r>
        </w:del>
      </w:ins>
      <w:del w:id="262" w:author="Антон Смирнов" w:date="2023-05-23T11:52:00Z">
        <w:r w:rsidRPr="007A630F" w:rsidDel="00A54B59">
          <w:rPr>
            <w:lang w:val="ru-RU"/>
          </w:rPr>
          <w:delText>модел</w:delText>
        </w:r>
      </w:del>
      <w:ins w:id="263" w:author="User" w:date="2023-04-14T11:30:00Z">
        <w:del w:id="264" w:author="Антон Смирнов" w:date="2023-05-23T11:52:00Z">
          <w:r w:rsidR="009F2324" w:rsidDel="00A54B59">
            <w:rPr>
              <w:lang w:val="ru-RU"/>
            </w:rPr>
            <w:delText>ей</w:delText>
          </w:r>
        </w:del>
      </w:ins>
      <w:del w:id="265" w:author="User" w:date="2023-04-14T11:29:00Z">
        <w:r w:rsidRPr="007A630F" w:rsidDel="009F2324">
          <w:rPr>
            <w:lang w:val="ru-RU"/>
          </w:rPr>
          <w:delText>и</w:delText>
        </w:r>
      </w:del>
      <w:del w:id="266" w:author="Антон Смирнов" w:date="2023-05-23T11:52:00Z">
        <w:r w:rsidRPr="007A630F" w:rsidDel="00A54B59">
          <w:rPr>
            <w:lang w:val="ru-RU"/>
          </w:rPr>
          <w:delText xml:space="preserve"> структура белков будет использована в виде совокупности молекулярных фрагментов, а не числовых векторов.</w:delText>
        </w:r>
      </w:del>
      <w:commentRangeEnd w:id="238"/>
      <w:r w:rsidR="00DA1734">
        <w:rPr>
          <w:rStyle w:val="aff2"/>
          <w:rFonts w:asciiTheme="minorHAnsi" w:hAnsiTheme="minorHAnsi"/>
        </w:rPr>
        <w:commentReference w:id="238"/>
      </w:r>
      <w:commentRangeEnd w:id="239"/>
      <w:r w:rsidR="006B357D">
        <w:rPr>
          <w:rStyle w:val="aff2"/>
          <w:rFonts w:asciiTheme="minorHAnsi" w:hAnsiTheme="minorHAnsi"/>
        </w:rPr>
        <w:commentReference w:id="239"/>
      </w:r>
      <w:r w:rsidRPr="007A630F">
        <w:rPr>
          <w:lang w:val="ru-RU"/>
        </w:rPr>
        <w:t xml:space="preserve"> </w:t>
      </w:r>
    </w:p>
    <w:p w14:paraId="2C542188" w14:textId="3AAF4C32" w:rsidR="005C4AD5" w:rsidRPr="009F2324" w:rsidRDefault="00BF5734">
      <w:pPr>
        <w:pStyle w:val="a0"/>
        <w:rPr>
          <w:lang w:val="ru-RU"/>
          <w:rPrChange w:id="267" w:author="User" w:date="2023-04-14T11:28:00Z">
            <w:rPr/>
          </w:rPrChange>
        </w:rPr>
      </w:pPr>
      <w:r w:rsidRPr="009F2324">
        <w:rPr>
          <w:lang w:val="ru-RU"/>
          <w:rPrChange w:id="268" w:author="User" w:date="2023-04-14T11:28:00Z">
            <w:rPr/>
          </w:rPrChange>
        </w:rPr>
        <w:t xml:space="preserve">Для выполнения цели данной работы необходимо решить следующие </w:t>
      </w:r>
      <w:r w:rsidRPr="00906D61">
        <w:rPr>
          <w:b/>
          <w:bCs/>
          <w:lang w:val="ru-RU"/>
          <w:rPrChange w:id="269" w:author="Антон Смирнов" w:date="2023-05-23T11:42:00Z">
            <w:rPr/>
          </w:rPrChange>
        </w:rPr>
        <w:t>задачи</w:t>
      </w:r>
      <w:r w:rsidRPr="009F2324">
        <w:rPr>
          <w:lang w:val="ru-RU"/>
          <w:rPrChange w:id="270" w:author="User" w:date="2023-04-14T11:28:00Z">
            <w:rPr/>
          </w:rPrChange>
        </w:rPr>
        <w:t>:</w:t>
      </w:r>
    </w:p>
    <w:p w14:paraId="32972404" w14:textId="3FA9FEAD" w:rsidR="005C4AD5" w:rsidRPr="007A630F" w:rsidDel="00E66A88" w:rsidRDefault="00BF5734" w:rsidP="007A630F">
      <w:pPr>
        <w:numPr>
          <w:ilvl w:val="0"/>
          <w:numId w:val="4"/>
        </w:numPr>
        <w:spacing w:line="360" w:lineRule="auto"/>
        <w:rPr>
          <w:del w:id="271" w:author="Антон Смирнов" w:date="2023-05-23T12:10:00Z"/>
          <w:rFonts w:ascii="Times New Roman" w:hAnsi="Times New Roman" w:cs="Times New Roman"/>
          <w:sz w:val="28"/>
          <w:szCs w:val="28"/>
          <w:lang w:val="ru-RU"/>
        </w:rPr>
      </w:pPr>
      <w:del w:id="272" w:author="Антон Смирнов" w:date="2023-05-23T12:10:00Z">
        <w:r w:rsidRPr="007A630F" w:rsidDel="00E66A88">
          <w:rPr>
            <w:rFonts w:ascii="Times New Roman" w:hAnsi="Times New Roman" w:cs="Times New Roman"/>
            <w:sz w:val="28"/>
            <w:szCs w:val="28"/>
            <w:lang w:val="ru-RU"/>
          </w:rPr>
          <w:delText xml:space="preserve">Разработать концепт </w:delText>
        </w:r>
      </w:del>
      <w:ins w:id="273" w:author="User" w:date="2023-04-14T11:45:00Z">
        <w:del w:id="274" w:author="Антон Смирнов" w:date="2023-05-23T12:10:00Z">
          <w:r w:rsidR="00DA1734" w:rsidDel="00E66A88">
            <w:rPr>
              <w:rFonts w:ascii="Times New Roman" w:hAnsi="Times New Roman" w:cs="Times New Roman"/>
              <w:sz w:val="28"/>
              <w:szCs w:val="28"/>
              <w:lang w:val="ru-RU"/>
            </w:rPr>
            <w:delText>общий подход</w:delText>
          </w:r>
          <w:r w:rsidR="00C445AB" w:rsidDel="00E66A88">
            <w:rPr>
              <w:rFonts w:ascii="Times New Roman" w:hAnsi="Times New Roman" w:cs="Times New Roman"/>
              <w:sz w:val="28"/>
              <w:szCs w:val="28"/>
              <w:lang w:val="ru-RU"/>
            </w:rPr>
            <w:delText xml:space="preserve"> прогноза эпитопов, взаимодействующих с </w:delText>
          </w:r>
          <w:r w:rsidR="00C445AB" w:rsidDel="00E66A88">
            <w:rPr>
              <w:rFonts w:ascii="Times New Roman" w:hAnsi="Times New Roman" w:cs="Times New Roman"/>
              <w:sz w:val="28"/>
              <w:szCs w:val="28"/>
            </w:rPr>
            <w:delText>MHC</w:delText>
          </w:r>
          <w:r w:rsidR="00C445AB" w:rsidRPr="00C445AB" w:rsidDel="00E66A88">
            <w:rPr>
              <w:rFonts w:ascii="Times New Roman" w:hAnsi="Times New Roman" w:cs="Times New Roman"/>
              <w:sz w:val="28"/>
              <w:szCs w:val="28"/>
              <w:lang w:val="ru-RU"/>
              <w:rPrChange w:id="275" w:author="User" w:date="2023-04-14T11:45:00Z">
                <w:rPr>
                  <w:rFonts w:ascii="Times New Roman" w:hAnsi="Times New Roman" w:cs="Times New Roman"/>
                  <w:sz w:val="28"/>
                  <w:szCs w:val="28"/>
                </w:rPr>
              </w:rPrChange>
            </w:rPr>
            <w:delText xml:space="preserve"> </w:delText>
          </w:r>
          <w:r w:rsidR="00C445AB" w:rsidDel="00E66A88">
            <w:rPr>
              <w:rFonts w:ascii="Times New Roman" w:hAnsi="Times New Roman" w:cs="Times New Roman"/>
              <w:sz w:val="28"/>
              <w:szCs w:val="28"/>
            </w:rPr>
            <w:delText>I</w:delText>
          </w:r>
          <w:r w:rsidR="00C445AB" w:rsidRPr="00C445AB" w:rsidDel="00E66A88">
            <w:rPr>
              <w:rFonts w:ascii="Times New Roman" w:hAnsi="Times New Roman" w:cs="Times New Roman"/>
              <w:sz w:val="28"/>
              <w:szCs w:val="28"/>
              <w:lang w:val="ru-RU"/>
              <w:rPrChange w:id="276" w:author="User" w:date="2023-04-14T11:45:00Z">
                <w:rPr>
                  <w:rFonts w:ascii="Times New Roman" w:hAnsi="Times New Roman" w:cs="Times New Roman"/>
                  <w:sz w:val="28"/>
                  <w:szCs w:val="28"/>
                </w:rPr>
              </w:rPrChange>
            </w:rPr>
            <w:delText xml:space="preserve"> </w:delText>
          </w:r>
        </w:del>
      </w:ins>
      <w:commentRangeStart w:id="277"/>
      <w:del w:id="278" w:author="Антон Смирнов" w:date="2023-05-23T12:10:00Z">
        <w:r w:rsidRPr="007A630F" w:rsidDel="00E66A88">
          <w:rPr>
            <w:rFonts w:ascii="Times New Roman" w:hAnsi="Times New Roman" w:cs="Times New Roman"/>
            <w:sz w:val="28"/>
            <w:szCs w:val="28"/>
            <w:lang w:val="ru-RU"/>
          </w:rPr>
          <w:delText>системы</w:delText>
        </w:r>
        <w:commentRangeEnd w:id="277"/>
        <w:r w:rsidR="00DA1734" w:rsidDel="00E66A88">
          <w:rPr>
            <w:rStyle w:val="aff2"/>
          </w:rPr>
          <w:commentReference w:id="277"/>
        </w:r>
        <w:r w:rsidRPr="007A630F" w:rsidDel="00E66A88">
          <w:rPr>
            <w:rFonts w:ascii="Times New Roman" w:hAnsi="Times New Roman" w:cs="Times New Roman"/>
            <w:sz w:val="28"/>
            <w:szCs w:val="28"/>
            <w:lang w:val="ru-RU"/>
          </w:rPr>
          <w:delText xml:space="preserve">, определить алгоритмы и метрики, которые будут использованы для разработки и оценки как отдельных частей, так и системы </w:delText>
        </w:r>
      </w:del>
      <w:ins w:id="279" w:author="User" w:date="2023-04-14T11:46:00Z">
        <w:del w:id="280" w:author="Антон Смирнов" w:date="2023-05-23T12:10:00Z">
          <w:r w:rsidR="00C445AB" w:rsidDel="00E66A88">
            <w:rPr>
              <w:rFonts w:ascii="Times New Roman" w:hAnsi="Times New Roman" w:cs="Times New Roman"/>
              <w:sz w:val="28"/>
              <w:szCs w:val="28"/>
              <w:lang w:val="ru-RU"/>
            </w:rPr>
            <w:delText>подхода</w:delText>
          </w:r>
          <w:r w:rsidR="00C445AB" w:rsidRPr="007A630F" w:rsidDel="00E66A88">
            <w:rPr>
              <w:rFonts w:ascii="Times New Roman" w:hAnsi="Times New Roman" w:cs="Times New Roman"/>
              <w:sz w:val="28"/>
              <w:szCs w:val="28"/>
              <w:lang w:val="ru-RU"/>
            </w:rPr>
            <w:delText xml:space="preserve"> </w:delText>
          </w:r>
        </w:del>
      </w:ins>
      <w:del w:id="281" w:author="Антон Смирнов" w:date="2023-05-23T12:10:00Z">
        <w:r w:rsidRPr="007A630F" w:rsidDel="00E66A88">
          <w:rPr>
            <w:rFonts w:ascii="Times New Roman" w:hAnsi="Times New Roman" w:cs="Times New Roman"/>
            <w:sz w:val="28"/>
            <w:szCs w:val="28"/>
            <w:lang w:val="ru-RU"/>
          </w:rPr>
          <w:delText>в целом;</w:delText>
        </w:r>
      </w:del>
    </w:p>
    <w:p w14:paraId="6B4D7D79" w14:textId="434E2A5D" w:rsidR="005C4AD5" w:rsidRPr="007A630F" w:rsidRDefault="00BF5734" w:rsidP="007A630F">
      <w:pPr>
        <w:numPr>
          <w:ilvl w:val="0"/>
          <w:numId w:val="4"/>
        </w:numPr>
        <w:spacing w:line="360" w:lineRule="auto"/>
        <w:rPr>
          <w:rFonts w:ascii="Times New Roman" w:hAnsi="Times New Roman" w:cs="Times New Roman"/>
          <w:sz w:val="28"/>
          <w:szCs w:val="28"/>
          <w:lang w:val="ru-RU"/>
        </w:rPr>
      </w:pPr>
      <w:commentRangeStart w:id="282"/>
      <w:commentRangeStart w:id="283"/>
      <w:r w:rsidRPr="007A630F">
        <w:rPr>
          <w:rFonts w:ascii="Times New Roman" w:hAnsi="Times New Roman" w:cs="Times New Roman"/>
          <w:sz w:val="28"/>
          <w:szCs w:val="28"/>
          <w:lang w:val="ru-RU"/>
        </w:rPr>
        <w:t xml:space="preserve">Подготовить выборки для обучения и валидации </w:t>
      </w:r>
      <w:del w:id="284" w:author="Антон Смирнов" w:date="2023-05-23T12:11:00Z">
        <w:r w:rsidRPr="007A630F" w:rsidDel="00E66A88">
          <w:rPr>
            <w:rFonts w:ascii="Times New Roman" w:hAnsi="Times New Roman" w:cs="Times New Roman"/>
            <w:sz w:val="28"/>
            <w:szCs w:val="28"/>
            <w:lang w:val="ru-RU"/>
          </w:rPr>
          <w:delText xml:space="preserve">как отдельных частей, так и системы </w:delText>
        </w:r>
      </w:del>
      <w:ins w:id="285" w:author="User" w:date="2023-04-14T11:46:00Z">
        <w:del w:id="286" w:author="Антон Смирнов" w:date="2023-05-23T12:11:00Z">
          <w:r w:rsidR="00C445AB" w:rsidDel="00E66A88">
            <w:rPr>
              <w:rFonts w:ascii="Times New Roman" w:hAnsi="Times New Roman" w:cs="Times New Roman"/>
              <w:sz w:val="28"/>
              <w:szCs w:val="28"/>
              <w:lang w:val="ru-RU"/>
            </w:rPr>
            <w:delText>подхода</w:delText>
          </w:r>
          <w:r w:rsidR="00C445AB" w:rsidRPr="007A630F" w:rsidDel="00E66A88">
            <w:rPr>
              <w:rFonts w:ascii="Times New Roman" w:hAnsi="Times New Roman" w:cs="Times New Roman"/>
              <w:sz w:val="28"/>
              <w:szCs w:val="28"/>
              <w:lang w:val="ru-RU"/>
            </w:rPr>
            <w:delText xml:space="preserve"> </w:delText>
          </w:r>
        </w:del>
      </w:ins>
      <w:del w:id="287" w:author="Антон Смирнов" w:date="2023-05-23T12:11:00Z">
        <w:r w:rsidRPr="007A630F" w:rsidDel="00E66A88">
          <w:rPr>
            <w:rFonts w:ascii="Times New Roman" w:hAnsi="Times New Roman" w:cs="Times New Roman"/>
            <w:sz w:val="28"/>
            <w:szCs w:val="28"/>
            <w:lang w:val="ru-RU"/>
          </w:rPr>
          <w:delText>в целом</w:delText>
        </w:r>
      </w:del>
      <w:ins w:id="288" w:author="Антон Смирнов" w:date="2023-05-23T12:11:00Z">
        <w:r w:rsidR="00E66A88">
          <w:rPr>
            <w:rFonts w:ascii="Times New Roman" w:hAnsi="Times New Roman" w:cs="Times New Roman"/>
            <w:sz w:val="28"/>
            <w:szCs w:val="28"/>
            <w:lang w:val="ru-RU"/>
          </w:rPr>
          <w:t xml:space="preserve">моделей </w:t>
        </w:r>
      </w:ins>
      <w:ins w:id="289" w:author="Антон Смирнов" w:date="2023-05-23T12:12:00Z">
        <w:r w:rsidR="00E66A88">
          <w:rPr>
            <w:rFonts w:ascii="Times New Roman" w:hAnsi="Times New Roman" w:cs="Times New Roman"/>
            <w:sz w:val="28"/>
            <w:szCs w:val="28"/>
            <w:lang w:val="ru-RU"/>
          </w:rPr>
          <w:t>прогноза сайтов</w:t>
        </w:r>
      </w:ins>
      <w:ins w:id="290" w:author="Антон Смирнов" w:date="2023-05-23T12:13:00Z">
        <w:r w:rsidR="00E66A88">
          <w:rPr>
            <w:rFonts w:ascii="Times New Roman" w:hAnsi="Times New Roman" w:cs="Times New Roman"/>
            <w:sz w:val="28"/>
            <w:szCs w:val="28"/>
            <w:lang w:val="ru-RU"/>
          </w:rPr>
          <w:t xml:space="preserve"> расщепления белков протеасомой, активности белковых фрагментов по отношению к ТАР транспортеру</w:t>
        </w:r>
      </w:ins>
      <w:ins w:id="291" w:author="Антон Смирнов" w:date="2023-05-23T12:14:00Z">
        <w:r w:rsidR="00E66A88">
          <w:rPr>
            <w:rFonts w:ascii="Times New Roman" w:hAnsi="Times New Roman" w:cs="Times New Roman"/>
            <w:sz w:val="28"/>
            <w:szCs w:val="28"/>
            <w:lang w:val="ru-RU"/>
          </w:rPr>
          <w:t xml:space="preserve">, связывания белковых фрагментов с конкретными аллелями </w:t>
        </w:r>
        <w:r w:rsidR="00E66A88">
          <w:rPr>
            <w:rFonts w:ascii="Times New Roman" w:hAnsi="Times New Roman" w:cs="Times New Roman"/>
            <w:sz w:val="28"/>
            <w:szCs w:val="28"/>
          </w:rPr>
          <w:t>MHC</w:t>
        </w:r>
        <w:r w:rsidR="00E66A88" w:rsidRPr="00E66A88">
          <w:rPr>
            <w:rFonts w:ascii="Times New Roman" w:hAnsi="Times New Roman" w:cs="Times New Roman"/>
            <w:sz w:val="28"/>
            <w:szCs w:val="28"/>
            <w:lang w:val="ru-RU"/>
            <w:rPrChange w:id="292" w:author="Антон Смирнов" w:date="2023-05-23T12:14:00Z">
              <w:rPr>
                <w:rFonts w:ascii="Times New Roman" w:hAnsi="Times New Roman" w:cs="Times New Roman"/>
                <w:sz w:val="28"/>
                <w:szCs w:val="28"/>
              </w:rPr>
            </w:rPrChange>
          </w:rPr>
          <w:t xml:space="preserve"> </w:t>
        </w:r>
        <w:r w:rsidR="00E66A88">
          <w:rPr>
            <w:rFonts w:ascii="Times New Roman" w:hAnsi="Times New Roman" w:cs="Times New Roman"/>
            <w:sz w:val="28"/>
            <w:szCs w:val="28"/>
          </w:rPr>
          <w:t>I</w:t>
        </w:r>
      </w:ins>
      <w:r w:rsidRPr="007A630F">
        <w:rPr>
          <w:rFonts w:ascii="Times New Roman" w:hAnsi="Times New Roman" w:cs="Times New Roman"/>
          <w:sz w:val="28"/>
          <w:szCs w:val="28"/>
          <w:lang w:val="ru-RU"/>
        </w:rPr>
        <w:t>;</w:t>
      </w:r>
    </w:p>
    <w:p w14:paraId="16D38ADD" w14:textId="13E469C0" w:rsidR="005C4AD5" w:rsidRDefault="00E66A88" w:rsidP="007A630F">
      <w:pPr>
        <w:numPr>
          <w:ilvl w:val="0"/>
          <w:numId w:val="4"/>
        </w:numPr>
        <w:spacing w:line="360" w:lineRule="auto"/>
        <w:rPr>
          <w:ins w:id="293" w:author="Антон Смирнов" w:date="2023-05-23T11:57:00Z"/>
          <w:rFonts w:ascii="Times New Roman" w:hAnsi="Times New Roman" w:cs="Times New Roman"/>
          <w:sz w:val="28"/>
          <w:szCs w:val="28"/>
          <w:lang w:val="ru-RU"/>
        </w:rPr>
      </w:pPr>
      <w:ins w:id="294" w:author="Антон Смирнов" w:date="2023-05-23T12:16:00Z">
        <w:r>
          <w:rPr>
            <w:rFonts w:ascii="Times New Roman" w:hAnsi="Times New Roman" w:cs="Times New Roman"/>
            <w:sz w:val="28"/>
            <w:szCs w:val="28"/>
            <w:lang w:val="ru-RU"/>
          </w:rPr>
          <w:t xml:space="preserve">Используя подготовленные выборки </w:t>
        </w:r>
      </w:ins>
      <w:del w:id="295" w:author="Антон Смирнов" w:date="2023-05-23T12:16:00Z">
        <w:r w:rsidR="00BF5734" w:rsidRPr="007A630F" w:rsidDel="00E66A88">
          <w:rPr>
            <w:rFonts w:ascii="Times New Roman" w:hAnsi="Times New Roman" w:cs="Times New Roman"/>
            <w:sz w:val="28"/>
            <w:szCs w:val="28"/>
            <w:lang w:val="ru-RU"/>
          </w:rPr>
          <w:delText>П</w:delText>
        </w:r>
      </w:del>
      <w:ins w:id="296" w:author="Антон Смирнов" w:date="2023-05-23T12:16:00Z">
        <w:r>
          <w:rPr>
            <w:rFonts w:ascii="Times New Roman" w:hAnsi="Times New Roman" w:cs="Times New Roman"/>
            <w:sz w:val="28"/>
            <w:szCs w:val="28"/>
            <w:lang w:val="ru-RU"/>
          </w:rPr>
          <w:t>п</w:t>
        </w:r>
      </w:ins>
      <w:r w:rsidR="00BF5734" w:rsidRPr="007A630F">
        <w:rPr>
          <w:rFonts w:ascii="Times New Roman" w:hAnsi="Times New Roman" w:cs="Times New Roman"/>
          <w:sz w:val="28"/>
          <w:szCs w:val="28"/>
          <w:lang w:val="ru-RU"/>
        </w:rPr>
        <w:t>остроить модели</w:t>
      </w:r>
      <w:ins w:id="297" w:author="User" w:date="2023-04-14T11:47:00Z">
        <w:r w:rsidR="00C445AB">
          <w:rPr>
            <w:rFonts w:ascii="Times New Roman" w:hAnsi="Times New Roman" w:cs="Times New Roman"/>
            <w:sz w:val="28"/>
            <w:szCs w:val="28"/>
            <w:lang w:val="ru-RU"/>
          </w:rPr>
          <w:t xml:space="preserve"> связи структура-активность</w:t>
        </w:r>
      </w:ins>
      <w:ins w:id="298" w:author="Антон Смирнов" w:date="2023-05-23T11:53:00Z">
        <w:r w:rsidR="00A54B59">
          <w:rPr>
            <w:rFonts w:ascii="Times New Roman" w:hAnsi="Times New Roman" w:cs="Times New Roman"/>
            <w:sz w:val="28"/>
            <w:szCs w:val="28"/>
            <w:lang w:val="ru-RU"/>
          </w:rPr>
          <w:t xml:space="preserve"> для </w:t>
        </w:r>
      </w:ins>
      <w:ins w:id="299" w:author="Антон Смирнов" w:date="2023-05-23T12:15:00Z">
        <w:r>
          <w:rPr>
            <w:rFonts w:ascii="Times New Roman" w:hAnsi="Times New Roman" w:cs="Times New Roman"/>
            <w:sz w:val="28"/>
            <w:szCs w:val="28"/>
            <w:lang w:val="ru-RU"/>
          </w:rPr>
          <w:t xml:space="preserve">прогноза сайтов расщепления белков </w:t>
        </w:r>
        <w:r>
          <w:rPr>
            <w:rFonts w:ascii="Times New Roman" w:hAnsi="Times New Roman" w:cs="Times New Roman"/>
            <w:sz w:val="28"/>
            <w:szCs w:val="28"/>
            <w:lang w:val="ru-RU"/>
          </w:rPr>
          <w:lastRenderedPageBreak/>
          <w:t xml:space="preserve">протеасомой, активности белковых фрагментов по отношению к ТАР транспортеру, связывания белковых фрагментов с конкретными аллелями </w:t>
        </w:r>
        <w:r>
          <w:rPr>
            <w:rFonts w:ascii="Times New Roman" w:hAnsi="Times New Roman" w:cs="Times New Roman"/>
            <w:sz w:val="28"/>
            <w:szCs w:val="28"/>
          </w:rPr>
          <w:t>MHC</w:t>
        </w:r>
        <w:r w:rsidRPr="00BB51BC">
          <w:rPr>
            <w:rFonts w:ascii="Times New Roman" w:hAnsi="Times New Roman" w:cs="Times New Roman"/>
            <w:sz w:val="28"/>
            <w:szCs w:val="28"/>
            <w:lang w:val="ru-RU"/>
          </w:rPr>
          <w:t xml:space="preserve"> </w:t>
        </w:r>
        <w:r>
          <w:rPr>
            <w:rFonts w:ascii="Times New Roman" w:hAnsi="Times New Roman" w:cs="Times New Roman"/>
            <w:sz w:val="28"/>
            <w:szCs w:val="28"/>
          </w:rPr>
          <w:t>I</w:t>
        </w:r>
      </w:ins>
      <w:del w:id="300" w:author="Антон Смирнов" w:date="2023-05-23T12:15:00Z">
        <w:r w:rsidR="00BF5734" w:rsidRPr="007A630F" w:rsidDel="00E66A88">
          <w:rPr>
            <w:rFonts w:ascii="Times New Roman" w:hAnsi="Times New Roman" w:cs="Times New Roman"/>
            <w:sz w:val="28"/>
            <w:szCs w:val="28"/>
            <w:lang w:val="ru-RU"/>
          </w:rPr>
          <w:delText>,</w:delText>
        </w:r>
      </w:del>
      <w:ins w:id="301" w:author="Антон Смирнов" w:date="2023-05-23T12:15:00Z">
        <w:r w:rsidRPr="00E66A88">
          <w:rPr>
            <w:rFonts w:ascii="Times New Roman" w:hAnsi="Times New Roman" w:cs="Times New Roman"/>
            <w:sz w:val="28"/>
            <w:szCs w:val="28"/>
            <w:lang w:val="ru-RU"/>
            <w:rPrChange w:id="302" w:author="Антон Смирнов" w:date="2023-05-23T12:15:00Z">
              <w:rPr>
                <w:rFonts w:ascii="Times New Roman" w:hAnsi="Times New Roman" w:cs="Times New Roman"/>
                <w:sz w:val="28"/>
                <w:szCs w:val="28"/>
              </w:rPr>
            </w:rPrChange>
          </w:rPr>
          <w:t xml:space="preserve"> </w:t>
        </w:r>
        <w:r>
          <w:rPr>
            <w:rFonts w:ascii="Times New Roman" w:hAnsi="Times New Roman" w:cs="Times New Roman"/>
            <w:sz w:val="28"/>
            <w:szCs w:val="28"/>
            <w:lang w:val="ru-RU"/>
          </w:rPr>
          <w:t>и</w:t>
        </w:r>
      </w:ins>
      <w:r w:rsidR="00BF5734" w:rsidRPr="007A630F">
        <w:rPr>
          <w:rFonts w:ascii="Times New Roman" w:hAnsi="Times New Roman" w:cs="Times New Roman"/>
          <w:sz w:val="28"/>
          <w:szCs w:val="28"/>
          <w:lang w:val="ru-RU"/>
        </w:rPr>
        <w:t xml:space="preserve"> оценить их качество;</w:t>
      </w:r>
      <w:commentRangeEnd w:id="282"/>
      <w:r w:rsidR="008F474C">
        <w:rPr>
          <w:rStyle w:val="aff2"/>
        </w:rPr>
        <w:commentReference w:id="282"/>
      </w:r>
      <w:commentRangeEnd w:id="283"/>
      <w:r w:rsidR="006B357D">
        <w:rPr>
          <w:rStyle w:val="aff2"/>
        </w:rPr>
        <w:commentReference w:id="283"/>
      </w:r>
    </w:p>
    <w:p w14:paraId="4F158C5F" w14:textId="3D00BE85" w:rsidR="00EA3D12" w:rsidRPr="007A630F" w:rsidRDefault="00EA3D12" w:rsidP="007A630F">
      <w:pPr>
        <w:numPr>
          <w:ilvl w:val="0"/>
          <w:numId w:val="4"/>
        </w:numPr>
        <w:spacing w:line="360" w:lineRule="auto"/>
        <w:rPr>
          <w:rFonts w:ascii="Times New Roman" w:hAnsi="Times New Roman" w:cs="Times New Roman"/>
          <w:sz w:val="28"/>
          <w:szCs w:val="28"/>
          <w:lang w:val="ru-RU"/>
        </w:rPr>
      </w:pPr>
      <w:ins w:id="303" w:author="Антон Смирнов" w:date="2023-05-23T12:00:00Z">
        <w:r>
          <w:rPr>
            <w:rFonts w:ascii="Times New Roman" w:hAnsi="Times New Roman" w:cs="Times New Roman"/>
            <w:sz w:val="28"/>
            <w:szCs w:val="28"/>
            <w:lang w:val="ru-RU"/>
          </w:rPr>
          <w:t xml:space="preserve">Объединить </w:t>
        </w:r>
      </w:ins>
      <w:ins w:id="304" w:author="Антон Смирнов" w:date="2023-05-23T12:04:00Z">
        <w:r>
          <w:rPr>
            <w:rFonts w:ascii="Times New Roman" w:hAnsi="Times New Roman" w:cs="Times New Roman"/>
            <w:sz w:val="28"/>
            <w:szCs w:val="28"/>
            <w:lang w:val="ru-RU"/>
          </w:rPr>
          <w:t xml:space="preserve">построенные </w:t>
        </w:r>
      </w:ins>
      <w:ins w:id="305" w:author="Антон Смирнов" w:date="2023-05-23T12:00:00Z">
        <w:r>
          <w:rPr>
            <w:rFonts w:ascii="Times New Roman" w:hAnsi="Times New Roman" w:cs="Times New Roman"/>
            <w:sz w:val="28"/>
            <w:szCs w:val="28"/>
            <w:lang w:val="ru-RU"/>
          </w:rPr>
          <w:t>модели</w:t>
        </w:r>
      </w:ins>
      <w:ins w:id="306" w:author="Антон Смирнов" w:date="2023-05-23T12:01:00Z">
        <w:r>
          <w:rPr>
            <w:rFonts w:ascii="Times New Roman" w:hAnsi="Times New Roman" w:cs="Times New Roman"/>
            <w:sz w:val="28"/>
            <w:szCs w:val="28"/>
            <w:lang w:val="ru-RU"/>
          </w:rPr>
          <w:t xml:space="preserve"> в единую систему для </w:t>
        </w:r>
      </w:ins>
      <w:ins w:id="307" w:author="Антон Смирнов" w:date="2023-05-23T12:02:00Z">
        <w:r>
          <w:rPr>
            <w:rFonts w:ascii="Times New Roman" w:hAnsi="Times New Roman" w:cs="Times New Roman"/>
            <w:sz w:val="28"/>
            <w:szCs w:val="28"/>
            <w:lang w:val="ru-RU"/>
          </w:rPr>
          <w:t>пр</w:t>
        </w:r>
      </w:ins>
      <w:ins w:id="308" w:author="Антон Смирнов" w:date="2023-05-23T12:04:00Z">
        <w:r>
          <w:rPr>
            <w:rFonts w:ascii="Times New Roman" w:hAnsi="Times New Roman" w:cs="Times New Roman"/>
            <w:sz w:val="28"/>
            <w:szCs w:val="28"/>
            <w:lang w:val="ru-RU"/>
          </w:rPr>
          <w:t xml:space="preserve">огноза эпитопов, </w:t>
        </w:r>
        <w:proofErr w:type="spellStart"/>
        <w:r>
          <w:rPr>
            <w:rFonts w:ascii="Times New Roman" w:hAnsi="Times New Roman" w:cs="Times New Roman"/>
            <w:sz w:val="28"/>
            <w:szCs w:val="28"/>
            <w:lang w:val="ru-RU"/>
          </w:rPr>
          <w:t>презентируемых</w:t>
        </w:r>
        <w:proofErr w:type="spellEnd"/>
        <w:r>
          <w:rPr>
            <w:rFonts w:ascii="Times New Roman" w:hAnsi="Times New Roman" w:cs="Times New Roman"/>
            <w:sz w:val="28"/>
            <w:szCs w:val="28"/>
            <w:lang w:val="ru-RU"/>
          </w:rPr>
          <w:t xml:space="preserve"> </w:t>
        </w:r>
      </w:ins>
      <w:ins w:id="309" w:author="Антон Смирнов" w:date="2023-05-23T12:05:00Z">
        <w:r>
          <w:rPr>
            <w:rFonts w:ascii="Times New Roman" w:hAnsi="Times New Roman" w:cs="Times New Roman"/>
            <w:sz w:val="28"/>
            <w:szCs w:val="28"/>
            <w:lang w:val="ru-RU"/>
          </w:rPr>
          <w:t xml:space="preserve">на МНС </w:t>
        </w:r>
        <w:r>
          <w:rPr>
            <w:rFonts w:ascii="Times New Roman" w:hAnsi="Times New Roman" w:cs="Times New Roman"/>
            <w:sz w:val="28"/>
            <w:szCs w:val="28"/>
          </w:rPr>
          <w:t>I</w:t>
        </w:r>
      </w:ins>
    </w:p>
    <w:p w14:paraId="4C82F628" w14:textId="34C9FB25" w:rsidR="005C4AD5" w:rsidRPr="007A630F" w:rsidRDefault="00BF5734" w:rsidP="007A630F">
      <w:pPr>
        <w:numPr>
          <w:ilvl w:val="0"/>
          <w:numId w:val="4"/>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 xml:space="preserve">Разработать </w:t>
      </w:r>
      <w:ins w:id="310" w:author="User" w:date="2023-04-14T11:48:00Z">
        <w:del w:id="311" w:author="Антон Смирнов" w:date="2023-05-23T12:09:00Z">
          <w:r w:rsidR="00C445AB" w:rsidDel="00E66A88">
            <w:rPr>
              <w:rFonts w:ascii="Times New Roman" w:hAnsi="Times New Roman" w:cs="Times New Roman"/>
              <w:sz w:val="28"/>
              <w:szCs w:val="28"/>
              <w:lang w:val="ru-RU"/>
            </w:rPr>
            <w:delText xml:space="preserve">свободно доступный </w:delText>
          </w:r>
        </w:del>
      </w:ins>
      <w:r w:rsidRPr="007A630F">
        <w:rPr>
          <w:rFonts w:ascii="Times New Roman" w:hAnsi="Times New Roman" w:cs="Times New Roman"/>
          <w:sz w:val="28"/>
          <w:szCs w:val="28"/>
          <w:lang w:val="ru-RU"/>
        </w:rPr>
        <w:t xml:space="preserve">веб-сервис </w:t>
      </w:r>
      <w:del w:id="312" w:author="User" w:date="2023-04-14T11:48:00Z">
        <w:r w:rsidRPr="007A630F" w:rsidDel="00C445AB">
          <w:rPr>
            <w:rFonts w:ascii="Times New Roman" w:hAnsi="Times New Roman" w:cs="Times New Roman"/>
            <w:sz w:val="28"/>
            <w:szCs w:val="28"/>
            <w:lang w:val="ru-RU"/>
          </w:rPr>
          <w:delText>для общедоступного использования разработанной системы</w:delText>
        </w:r>
      </w:del>
      <w:ins w:id="313" w:author="User" w:date="2023-04-14T11:48:00Z">
        <w:del w:id="314" w:author="Антон Смирнов" w:date="2023-05-23T12:09:00Z">
          <w:r w:rsidR="00C445AB" w:rsidDel="00E66A88">
            <w:rPr>
              <w:rFonts w:ascii="Times New Roman" w:hAnsi="Times New Roman" w:cs="Times New Roman"/>
              <w:sz w:val="28"/>
              <w:szCs w:val="28"/>
              <w:lang w:val="ru-RU"/>
            </w:rPr>
            <w:delText>для прогноза эпитопов</w:delText>
          </w:r>
        </w:del>
        <w:del w:id="315" w:author="Антон Смирнов" w:date="2023-05-23T12:01:00Z">
          <w:r w:rsidR="00C445AB" w:rsidDel="00EA3D12">
            <w:rPr>
              <w:rFonts w:ascii="Times New Roman" w:hAnsi="Times New Roman" w:cs="Times New Roman"/>
              <w:sz w:val="28"/>
              <w:szCs w:val="28"/>
              <w:lang w:val="ru-RU"/>
            </w:rPr>
            <w:delText xml:space="preserve"> </w:delText>
          </w:r>
        </w:del>
        <w:del w:id="316" w:author="Антон Смирнов" w:date="2023-05-23T12:09:00Z">
          <w:r w:rsidR="00C445AB" w:rsidDel="00E66A88">
            <w:rPr>
              <w:rFonts w:ascii="Times New Roman" w:hAnsi="Times New Roman" w:cs="Times New Roman"/>
              <w:sz w:val="28"/>
              <w:szCs w:val="28"/>
            </w:rPr>
            <w:delText>MHC</w:delText>
          </w:r>
          <w:r w:rsidR="00C445AB" w:rsidRPr="00C445AB" w:rsidDel="00E66A88">
            <w:rPr>
              <w:rFonts w:ascii="Times New Roman" w:hAnsi="Times New Roman" w:cs="Times New Roman"/>
              <w:sz w:val="28"/>
              <w:szCs w:val="28"/>
              <w:lang w:val="ru-RU"/>
              <w:rPrChange w:id="317" w:author="User" w:date="2023-04-14T11:48:00Z">
                <w:rPr>
                  <w:rFonts w:ascii="Times New Roman" w:hAnsi="Times New Roman" w:cs="Times New Roman"/>
                  <w:sz w:val="28"/>
                  <w:szCs w:val="28"/>
                </w:rPr>
              </w:rPrChange>
            </w:rPr>
            <w:delText xml:space="preserve"> </w:delText>
          </w:r>
          <w:r w:rsidR="00C445AB" w:rsidDel="00E66A88">
            <w:rPr>
              <w:rFonts w:ascii="Times New Roman" w:hAnsi="Times New Roman" w:cs="Times New Roman"/>
              <w:sz w:val="28"/>
              <w:szCs w:val="28"/>
            </w:rPr>
            <w:delText>I</w:delText>
          </w:r>
        </w:del>
      </w:ins>
      <w:del w:id="318" w:author="Антон Смирнов" w:date="2023-05-23T12:09:00Z">
        <w:r w:rsidRPr="007A630F" w:rsidDel="00E66A88">
          <w:rPr>
            <w:rFonts w:ascii="Times New Roman" w:hAnsi="Times New Roman" w:cs="Times New Roman"/>
            <w:sz w:val="28"/>
            <w:szCs w:val="28"/>
            <w:lang w:val="ru-RU"/>
          </w:rPr>
          <w:delText>.</w:delText>
        </w:r>
      </w:del>
      <w:ins w:id="319" w:author="Антон Смирнов" w:date="2023-05-23T12:09:00Z">
        <w:r w:rsidR="00E66A88">
          <w:rPr>
            <w:rFonts w:ascii="Times New Roman" w:hAnsi="Times New Roman" w:cs="Times New Roman"/>
            <w:sz w:val="28"/>
            <w:szCs w:val="28"/>
            <w:lang w:val="ru-RU"/>
          </w:rPr>
          <w:t>для свободного доступа к раз</w:t>
        </w:r>
      </w:ins>
      <w:ins w:id="320" w:author="Антон Смирнов" w:date="2023-05-23T12:10:00Z">
        <w:r w:rsidR="00E66A88">
          <w:rPr>
            <w:rFonts w:ascii="Times New Roman" w:hAnsi="Times New Roman" w:cs="Times New Roman"/>
            <w:sz w:val="28"/>
            <w:szCs w:val="28"/>
            <w:lang w:val="ru-RU"/>
          </w:rPr>
          <w:t>работанной системе.</w:t>
        </w:r>
      </w:ins>
      <w:ins w:id="321" w:author="Антон Смирнов" w:date="2023-05-23T12:19:00Z">
        <w:r w:rsidR="00E24135">
          <w:rPr>
            <w:rFonts w:ascii="Times New Roman" w:hAnsi="Times New Roman" w:cs="Times New Roman"/>
            <w:sz w:val="28"/>
            <w:szCs w:val="28"/>
            <w:lang w:val="ru-RU"/>
          </w:rPr>
          <w:t xml:space="preserve"> </w:t>
        </w:r>
      </w:ins>
      <w:ins w:id="322" w:author="Антон Смирнов" w:date="2023-05-23T12:20:00Z">
        <w:r w:rsidR="00E24135" w:rsidRPr="00E24135">
          <w:rPr>
            <w:rFonts w:ascii="Times New Roman" w:hAnsi="Times New Roman" w:cs="Times New Roman"/>
            <w:sz w:val="28"/>
            <w:szCs w:val="28"/>
            <w:lang w:val="ru-RU"/>
          </w:rPr>
          <w:t>Целевая аудитория</w:t>
        </w:r>
        <w:r w:rsidR="00E24135">
          <w:rPr>
            <w:rFonts w:ascii="Times New Roman" w:hAnsi="Times New Roman" w:cs="Times New Roman"/>
            <w:sz w:val="28"/>
            <w:szCs w:val="28"/>
            <w:lang w:val="ru-RU"/>
          </w:rPr>
          <w:t xml:space="preserve"> разработанного сервиса</w:t>
        </w:r>
        <w:r w:rsidR="00E24135" w:rsidRPr="00E24135">
          <w:rPr>
            <w:rFonts w:ascii="Times New Roman" w:hAnsi="Times New Roman" w:cs="Times New Roman"/>
            <w:sz w:val="28"/>
            <w:szCs w:val="28"/>
            <w:lang w:val="ru-RU"/>
          </w:rPr>
          <w:t xml:space="preserve"> – ученые-иммунологи, разработчики вакцин и препараты для иммунотерапии.</w:t>
        </w:r>
      </w:ins>
    </w:p>
    <w:p w14:paraId="572A4D5F" w14:textId="3BD95BD5" w:rsidR="005C4AD5" w:rsidRPr="007A630F" w:rsidRDefault="00BF5734">
      <w:pPr>
        <w:pStyle w:val="FirstParagraph"/>
        <w:rPr>
          <w:lang w:val="ru-RU"/>
        </w:rPr>
      </w:pPr>
      <w:del w:id="323" w:author="User" w:date="2023-04-14T11:31:00Z">
        <w:r w:rsidRPr="007A630F" w:rsidDel="009F2324">
          <w:rPr>
            <w:lang w:val="ru-RU"/>
          </w:rPr>
          <w:delText>Из-за ограниченного количества времени в</w:delText>
        </w:r>
      </w:del>
      <w:del w:id="324" w:author="User" w:date="2023-04-14T11:47:00Z">
        <w:r w:rsidRPr="007A630F" w:rsidDel="00C445AB">
          <w:rPr>
            <w:lang w:val="ru-RU"/>
          </w:rPr>
          <w:delText xml:space="preserve"> этой работе будет рассмотрено моделирование стандартного каскада реакций для МНС первого класса. Концепция системы и варианты её расширения будут представлены ниже. В дальнейшем я надеюсь, что построенная система будет пригодна к использованию в исследовательской и клинической практике.</w:delText>
        </w:r>
      </w:del>
    </w:p>
    <w:p w14:paraId="331ADA60" w14:textId="77777777" w:rsidR="007A630F" w:rsidRDefault="007A630F">
      <w:pPr>
        <w:rPr>
          <w:rFonts w:ascii="Times New Roman" w:eastAsiaTheme="majorEastAsia" w:hAnsi="Times New Roman" w:cstheme="majorBidi"/>
          <w:b/>
          <w:bCs/>
          <w:color w:val="000000" w:themeColor="text1"/>
          <w:sz w:val="32"/>
          <w:szCs w:val="32"/>
          <w:lang w:val="ru-RU"/>
        </w:rPr>
      </w:pPr>
      <w:bookmarkStart w:id="325" w:name="главный-комплекс-гистосовместимости"/>
      <w:bookmarkEnd w:id="206"/>
      <w:r>
        <w:rPr>
          <w:lang w:val="ru-RU"/>
        </w:rPr>
        <w:br w:type="page"/>
      </w:r>
    </w:p>
    <w:p w14:paraId="62A4852F" w14:textId="4F01E417" w:rsidR="008F474C" w:rsidRDefault="004C7AE4">
      <w:pPr>
        <w:pStyle w:val="1"/>
        <w:rPr>
          <w:ins w:id="326" w:author="User" w:date="2023-04-14T11:56:00Z"/>
          <w:lang w:val="ru-RU"/>
        </w:rPr>
      </w:pPr>
      <w:bookmarkStart w:id="327" w:name="_Toc135773607"/>
      <w:ins w:id="328" w:author="Антон Смирнов" w:date="2023-05-23T15:16:00Z">
        <w:r>
          <w:rPr>
            <w:lang w:val="ru-RU"/>
          </w:rPr>
          <w:lastRenderedPageBreak/>
          <w:t xml:space="preserve">Глава </w:t>
        </w:r>
      </w:ins>
      <w:ins w:id="329" w:author="User" w:date="2023-04-14T12:00:00Z">
        <w:r w:rsidR="008F474C">
          <w:rPr>
            <w:lang w:val="ru-RU"/>
          </w:rPr>
          <w:t>1</w:t>
        </w:r>
      </w:ins>
      <w:ins w:id="330" w:author="User" w:date="2023-04-14T11:57:00Z">
        <w:r w:rsidR="008F474C">
          <w:rPr>
            <w:lang w:val="ru-RU"/>
          </w:rPr>
          <w:t xml:space="preserve">. </w:t>
        </w:r>
      </w:ins>
      <w:ins w:id="331" w:author="User" w:date="2023-04-14T11:56:00Z">
        <w:r w:rsidR="008F474C">
          <w:rPr>
            <w:lang w:val="ru-RU"/>
          </w:rPr>
          <w:t>Литературный обзор</w:t>
        </w:r>
        <w:bookmarkEnd w:id="327"/>
      </w:ins>
    </w:p>
    <w:p w14:paraId="0CE7247C" w14:textId="3E5D7AA3" w:rsidR="005C4AD5" w:rsidRPr="007A630F" w:rsidRDefault="00BF5734">
      <w:pPr>
        <w:pStyle w:val="2"/>
        <w:rPr>
          <w:lang w:val="ru-RU"/>
        </w:rPr>
        <w:pPrChange w:id="332" w:author="Антон Смирнов" w:date="2023-05-23T11:43:00Z">
          <w:pPr>
            <w:pStyle w:val="1"/>
          </w:pPr>
        </w:pPrChange>
      </w:pPr>
      <w:del w:id="333" w:author="User" w:date="2023-04-14T11:57:00Z">
        <w:r w:rsidRPr="007A630F" w:rsidDel="008F474C">
          <w:rPr>
            <w:lang w:val="ru-RU"/>
          </w:rPr>
          <w:delText>3</w:delText>
        </w:r>
      </w:del>
      <w:bookmarkStart w:id="334" w:name="_Toc135773608"/>
      <w:ins w:id="335" w:author="User" w:date="2023-04-14T12:00:00Z">
        <w:r w:rsidR="008F474C">
          <w:rPr>
            <w:lang w:val="ru-RU"/>
          </w:rPr>
          <w:t>1</w:t>
        </w:r>
      </w:ins>
      <w:ins w:id="336" w:author="User" w:date="2023-04-14T11:57:00Z">
        <w:r w:rsidR="008F474C">
          <w:rPr>
            <w:lang w:val="ru-RU"/>
          </w:rPr>
          <w:t>.1</w:t>
        </w:r>
      </w:ins>
      <w:r w:rsidRPr="007A630F">
        <w:rPr>
          <w:lang w:val="ru-RU"/>
        </w:rPr>
        <w:t xml:space="preserve">. Главный комплекс </w:t>
      </w:r>
      <w:proofErr w:type="spellStart"/>
      <w:r w:rsidRPr="007A630F">
        <w:rPr>
          <w:lang w:val="ru-RU"/>
        </w:rPr>
        <w:t>гистосовместимости</w:t>
      </w:r>
      <w:bookmarkEnd w:id="334"/>
      <w:proofErr w:type="spellEnd"/>
    </w:p>
    <w:p w14:paraId="1A6F5CE6" w14:textId="2B6751B4" w:rsidR="005C4AD5" w:rsidRPr="007A630F" w:rsidRDefault="00BF5734">
      <w:pPr>
        <w:pStyle w:val="FirstParagraph"/>
        <w:rPr>
          <w:lang w:val="ru-RU"/>
        </w:rPr>
      </w:pPr>
      <w:r w:rsidRPr="007A630F">
        <w:rPr>
          <w:lang w:val="ru-RU"/>
        </w:rPr>
        <w:t xml:space="preserve">Главный комплекс </w:t>
      </w:r>
      <w:proofErr w:type="spellStart"/>
      <w:r w:rsidRPr="007A630F">
        <w:rPr>
          <w:lang w:val="ru-RU"/>
        </w:rPr>
        <w:t>гистосовместимости</w:t>
      </w:r>
      <w:proofErr w:type="spellEnd"/>
      <w:r w:rsidRPr="007A630F">
        <w:rPr>
          <w:lang w:val="ru-RU"/>
        </w:rPr>
        <w:t xml:space="preserve"> - комплекс тесно связанных генетических локусов, расположенных на коротком плече 6-ой хромосомы (6р), а также их белковых продуктов, отвечающих за развитие иммунного ответа и синтез трансплантационных антигенов. Этот комплекс содержит больше 200 генов</w:t>
      </w:r>
      <w:ins w:id="337" w:author="User" w:date="2023-04-14T12:00:00Z">
        <w:r w:rsidR="008F474C">
          <w:rPr>
            <w:lang w:val="ru-RU"/>
          </w:rPr>
          <w:t xml:space="preserve"> </w:t>
        </w:r>
      </w:ins>
      <w:r w:rsidR="009C4524">
        <w:rPr>
          <w:lang w:val="ru-RU"/>
        </w:rPr>
        <w:fldChar w:fldCharType="begin"/>
      </w:r>
      <w:r w:rsidR="009C4524">
        <w:rPr>
          <w:lang w:val="ru-RU"/>
        </w:rPr>
        <w:instrText xml:space="preserve"> ADDIN ZOTERO_ITEM CSL_CITATION {"citationID":"NEar9ub8","properties":{"formattedCitation":"[7]","plainCitation":"[7]","noteIndex":0},"citationItems":[{"id":492,"uris":["http://zotero.org/users/10071278/items/DWAPLVB8"],"itemData":{"id":492,"type":"article-journal","container-title":"Nature","DOI":"10.1038/44853","issue":"6756","page":"921–923","title":"Complete sequence and gene map of a human major histocompatibility complex","volume":"401","author":[{"family":"consortium","given":"MHC","dropping-particle":"sequencing"}],"issued":{"date-parts":[["1999",10]]}}}],"schema":"https://github.com/citation-style-language/schema/raw/master/csl-citation.json"} </w:instrText>
      </w:r>
      <w:r w:rsidR="009C4524">
        <w:rPr>
          <w:lang w:val="ru-RU"/>
        </w:rPr>
        <w:fldChar w:fldCharType="separate"/>
      </w:r>
      <w:r w:rsidR="009C4524" w:rsidRPr="009C4524">
        <w:rPr>
          <w:rFonts w:cs="Times New Roman"/>
          <w:lang w:val="ru-RU"/>
          <w:rPrChange w:id="338" w:author="Антон Смирнов" w:date="2023-05-23T12:48:00Z">
            <w:rPr>
              <w:rFonts w:cs="Times New Roman"/>
            </w:rPr>
          </w:rPrChange>
        </w:rPr>
        <w:t>[7]</w:t>
      </w:r>
      <w:r w:rsidR="009C4524">
        <w:rPr>
          <w:lang w:val="ru-RU"/>
        </w:rPr>
        <w:fldChar w:fldCharType="end"/>
      </w:r>
      <w:del w:id="339" w:author="Антон Смирнов" w:date="2023-05-23T12:48:00Z">
        <w:r w:rsidRPr="007A630F" w:rsidDel="009C4524">
          <w:rPr>
            <w:lang w:val="ru-RU"/>
          </w:rPr>
          <w:delText>[7]</w:delText>
        </w:r>
      </w:del>
      <w:r w:rsidRPr="007A630F">
        <w:rPr>
          <w:lang w:val="ru-RU"/>
        </w:rPr>
        <w:t xml:space="preserve">. Эти гены отличаются высокой </w:t>
      </w:r>
      <w:proofErr w:type="spellStart"/>
      <w:r w:rsidRPr="007A630F">
        <w:rPr>
          <w:lang w:val="ru-RU"/>
        </w:rPr>
        <w:t>полиморфностью</w:t>
      </w:r>
      <w:proofErr w:type="spellEnd"/>
      <w:r w:rsidRPr="007A630F">
        <w:rPr>
          <w:lang w:val="ru-RU"/>
        </w:rPr>
        <w:t xml:space="preserve">, </w:t>
      </w:r>
      <w:proofErr w:type="spellStart"/>
      <w:r w:rsidRPr="007A630F">
        <w:rPr>
          <w:lang w:val="ru-RU"/>
        </w:rPr>
        <w:t>кодоминантностью</w:t>
      </w:r>
      <w:proofErr w:type="spellEnd"/>
      <w:r>
        <w:rPr>
          <w:lang w:val="ru-RU"/>
        </w:rPr>
        <w:t xml:space="preserve"> </w:t>
      </w:r>
      <w:r w:rsidR="009C4524">
        <w:rPr>
          <w:lang w:val="ru-RU"/>
        </w:rPr>
        <w:fldChar w:fldCharType="begin"/>
      </w:r>
      <w:r w:rsidR="009C4524">
        <w:rPr>
          <w:lang w:val="ru-RU"/>
        </w:rPr>
        <w:instrText xml:space="preserve"> ADDIN ZOTERO_ITEM CSL_CITATION {"citationID":"yIjlS5Co","properties":{"formattedCitation":"[8]","plainCitation":"[8]","noteIndex":0},"citationItems":[{"id":494,"uris":["http://zotero.org/users/10071278/items/DASTUIFH"],"itemData":{"id":494,"type":"article-journal","container-title":"Nucleic Acids Research","DOI":"10.1093/nar/gkz950","title":"IPD-IMGT/HLA Database","URL":"http://dx.doi.org/10.1093/nar/gkz950","author":[{"family":"Robinson","given":"James"},{"family":"Barker","given":"Dominic J"},{"family":"Georgiou","given":"Xenia"},{"family":"Cooper","given":"Michael A"},{"family":"Flicek","given":"Paul"},{"family":"Marsh","given":"Steven G E"}],"issued":{"date-parts":[["2019",10,31]]}}}],"schema":"https://github.com/citation-style-language/schema/raw/master/csl-citation.json"} </w:instrText>
      </w:r>
      <w:r w:rsidR="009C4524">
        <w:rPr>
          <w:lang w:val="ru-RU"/>
        </w:rPr>
        <w:fldChar w:fldCharType="separate"/>
      </w:r>
      <w:r w:rsidR="009C4524" w:rsidRPr="009C4524">
        <w:rPr>
          <w:rFonts w:cs="Times New Roman"/>
          <w:lang w:val="ru-RU"/>
          <w:rPrChange w:id="340" w:author="Антон Смирнов" w:date="2023-05-23T12:48:00Z">
            <w:rPr>
              <w:rFonts w:cs="Times New Roman"/>
            </w:rPr>
          </w:rPrChange>
        </w:rPr>
        <w:t>[8]</w:t>
      </w:r>
      <w:r w:rsidR="009C4524">
        <w:rPr>
          <w:lang w:val="ru-RU"/>
        </w:rPr>
        <w:fldChar w:fldCharType="end"/>
      </w:r>
      <w:del w:id="341" w:author="Антон Смирнов" w:date="2023-05-23T12:48:00Z">
        <w:r w:rsidRPr="007A630F" w:rsidDel="009C4524">
          <w:rPr>
            <w:lang w:val="ru-RU"/>
          </w:rPr>
          <w:delText>[8]</w:delText>
        </w:r>
      </w:del>
      <w:r w:rsidRPr="007A630F">
        <w:rPr>
          <w:lang w:val="ru-RU"/>
        </w:rPr>
        <w:t xml:space="preserve">. В базе данных </w:t>
      </w:r>
      <w:r>
        <w:t>IPD</w:t>
      </w:r>
      <w:r w:rsidRPr="007A630F">
        <w:rPr>
          <w:lang w:val="ru-RU"/>
        </w:rPr>
        <w:t>-</w:t>
      </w:r>
      <w:r>
        <w:t>IMGT</w:t>
      </w:r>
      <w:r w:rsidRPr="007A630F">
        <w:rPr>
          <w:lang w:val="ru-RU"/>
        </w:rPr>
        <w:t>/</w:t>
      </w:r>
      <w:r>
        <w:t>HLA</w:t>
      </w:r>
      <w:r w:rsidRPr="007A630F">
        <w:rPr>
          <w:lang w:val="ru-RU"/>
        </w:rPr>
        <w:t xml:space="preserve"> на 27 февраля 2023 года содержится информация о 35820 человеческих аллелях </w:t>
      </w:r>
      <w:r>
        <w:t>HLA</w:t>
      </w:r>
      <w:del w:id="342" w:author="Антон Смирнов" w:date="2023-05-23T12:47:00Z">
        <w:r w:rsidRPr="007A630F" w:rsidDel="009C4524">
          <w:rPr>
            <w:lang w:val="ru-RU"/>
          </w:rPr>
          <w:delText>[</w:delText>
        </w:r>
        <w:r w:rsidR="00236796" w:rsidDel="009C4524">
          <w:rPr>
            <w:lang w:val="ru-RU"/>
          </w:rPr>
          <w:delText xml:space="preserve"> ADDIN ZOTERO_ITEM CSL_CITATION {"citationID":"m4jy5SQn","properties":{"formattedCitation":"[1]","plainCitation":"[1]","noteIndex":0},"citationItems":[{"id":412,"uris":["http://zotero.org/users/10071278/items/Z3JCGB4M"],"itemData":{"id":412,"type":"book","event-place":"Москва","ISBN":"978-5-9704-1319-7","number-of-pages":"752","publisher":"ГЭОТАР-Медиа","publisher-place":"Москва","title":"Иммунология","author":[{"family":"Ярилин","given":"А.А."}],"issued":{"date-parts":[["2010"]]}}}],"schema":"https://github.com/citation-style-language/schema/raw/master/csl-citation.json"}</w:delText>
        </w:r>
      </w:del>
      <w:del w:id="343" w:author="Антон Смирнов" w:date="2023-05-23T12:48:00Z">
        <w:r w:rsidR="00236796" w:rsidDel="009C4524">
          <w:rPr>
            <w:lang w:val="ru-RU"/>
          </w:rPr>
          <w:delText xml:space="preserve"> </w:delText>
        </w:r>
        <w:r w:rsidR="00236796" w:rsidRPr="00236796" w:rsidDel="009C4524">
          <w:rPr>
            <w:rFonts w:cs="Times New Roman"/>
            <w:lang w:val="ru-RU"/>
          </w:rPr>
          <w:delText>[1]</w:delText>
        </w:r>
        <w:r w:rsidRPr="007A630F" w:rsidDel="009C4524">
          <w:rPr>
            <w:lang w:val="ru-RU"/>
          </w:rPr>
          <w:delText>9]</w:delText>
        </w:r>
      </w:del>
      <w:ins w:id="344" w:author="Антон Смирнов" w:date="2023-05-23T12:48:00Z">
        <w:r w:rsidR="009C4524" w:rsidRPr="009C4524">
          <w:rPr>
            <w:lang w:val="ru-RU"/>
            <w:rPrChange w:id="345" w:author="Антон Смирнов" w:date="2023-05-23T12:48:00Z">
              <w:rPr/>
            </w:rPrChange>
          </w:rPr>
          <w:t xml:space="preserve"> </w:t>
        </w:r>
      </w:ins>
      <w:r w:rsidR="009C4524">
        <w:rPr>
          <w:lang w:val="ru-RU"/>
        </w:rPr>
        <w:fldChar w:fldCharType="begin"/>
      </w:r>
      <w:r w:rsidR="009C4524">
        <w:rPr>
          <w:lang w:val="ru-RU"/>
        </w:rPr>
        <w:instrText xml:space="preserve"> ADDIN ZOTERO_ITEM CSL_CITATION {"citationID":"kZvGRPnj","properties":{"formattedCitation":"[9]","plainCitation":"[9]","noteIndex":0},"citationItems":[{"id":410,"uris":["http://zotero.org/users/10071278/items/PRKRB6VS"],"itemData":{"id":410,"type":"webpage","title":"IPD-IMGT/HLA Database Statistics","URL":"https://www.ebi.ac.uk/ipd/imgt/hla/about/statistics/","accessed":{"date-parts":[["2023",2,27]]}}}],"schema":"https://github.com/citation-style-language/schema/raw/master/csl-citation.json"} </w:instrText>
      </w:r>
      <w:r w:rsidR="009C4524">
        <w:rPr>
          <w:lang w:val="ru-RU"/>
        </w:rPr>
        <w:fldChar w:fldCharType="separate"/>
      </w:r>
      <w:r w:rsidR="009C4524" w:rsidRPr="009C4524">
        <w:rPr>
          <w:rFonts w:cs="Times New Roman"/>
          <w:lang w:val="ru-RU"/>
        </w:rPr>
        <w:t>[9]</w:t>
      </w:r>
      <w:r w:rsidR="009C4524">
        <w:rPr>
          <w:lang w:val="ru-RU"/>
        </w:rPr>
        <w:fldChar w:fldCharType="end"/>
      </w:r>
      <w:r w:rsidRPr="007A630F">
        <w:rPr>
          <w:lang w:val="ru-RU"/>
        </w:rPr>
        <w:t>.</w:t>
      </w:r>
      <w:commentRangeStart w:id="346"/>
      <w:r w:rsidRPr="007A630F">
        <w:rPr>
          <w:lang w:val="ru-RU"/>
        </w:rPr>
        <w:t xml:space="preserve"> </w:t>
      </w:r>
      <w:ins w:id="347" w:author="Антон Смирнов" w:date="2023-05-23T12:49:00Z">
        <w:r w:rsidR="009C4524">
          <w:rPr>
            <w:lang w:val="ru-RU"/>
          </w:rPr>
          <w:t xml:space="preserve">В </w:t>
        </w:r>
      </w:ins>
      <w:del w:id="348" w:author="Антон Смирнов" w:date="2023-05-23T12:49:00Z">
        <w:r w:rsidRPr="007A630F" w:rsidDel="009C4524">
          <w:rPr>
            <w:lang w:val="ru-RU"/>
          </w:rPr>
          <w:delText>П</w:delText>
        </w:r>
      </w:del>
      <w:ins w:id="349" w:author="Антон Смирнов" w:date="2023-05-23T12:49:00Z">
        <w:r w:rsidR="009C4524">
          <w:rPr>
            <w:lang w:val="ru-RU"/>
          </w:rPr>
          <w:t>п</w:t>
        </w:r>
      </w:ins>
      <w:r w:rsidRPr="007A630F">
        <w:rPr>
          <w:lang w:val="ru-RU"/>
        </w:rPr>
        <w:t>опуляци</w:t>
      </w:r>
      <w:ins w:id="350" w:author="Антон Смирнов" w:date="2023-05-23T12:49:00Z">
        <w:r w:rsidR="009C4524">
          <w:rPr>
            <w:lang w:val="ru-RU"/>
          </w:rPr>
          <w:t>ях</w:t>
        </w:r>
      </w:ins>
      <w:del w:id="351" w:author="Антон Смирнов" w:date="2023-05-23T12:49:00Z">
        <w:r w:rsidRPr="007A630F" w:rsidDel="009C4524">
          <w:rPr>
            <w:lang w:val="ru-RU"/>
          </w:rPr>
          <w:delText>и</w:delText>
        </w:r>
      </w:del>
      <w:r w:rsidRPr="007A630F">
        <w:rPr>
          <w:lang w:val="ru-RU"/>
        </w:rPr>
        <w:t xml:space="preserve"> по генам МНС </w:t>
      </w:r>
      <w:del w:id="352" w:author="Антон Смирнов" w:date="2023-05-23T13:22:00Z">
        <w:r w:rsidRPr="007A630F" w:rsidDel="00394FC6">
          <w:rPr>
            <w:lang w:val="ru-RU"/>
          </w:rPr>
          <w:delText xml:space="preserve">имеют </w:delText>
        </w:r>
      </w:del>
      <w:ins w:id="353" w:author="Антон Смирнов" w:date="2023-05-23T13:22:00Z">
        <w:r w:rsidR="00394FC6">
          <w:rPr>
            <w:lang w:val="ru-RU"/>
          </w:rPr>
          <w:t>наблюдается</w:t>
        </w:r>
        <w:r w:rsidR="00394FC6" w:rsidRPr="007A630F">
          <w:rPr>
            <w:lang w:val="ru-RU"/>
          </w:rPr>
          <w:t xml:space="preserve"> </w:t>
        </w:r>
      </w:ins>
      <w:r w:rsidRPr="007A630F">
        <w:rPr>
          <w:lang w:val="ru-RU"/>
        </w:rPr>
        <w:t>большой процент гетерозигот</w:t>
      </w:r>
      <w:commentRangeEnd w:id="346"/>
      <w:r w:rsidR="00394FC6">
        <w:rPr>
          <w:rStyle w:val="aff2"/>
          <w:rFonts w:asciiTheme="minorHAnsi" w:hAnsiTheme="minorHAnsi"/>
        </w:rPr>
        <w:commentReference w:id="346"/>
      </w:r>
      <w:ins w:id="354" w:author="Антон Смирнов" w:date="2023-05-23T13:22:00Z">
        <w:r w:rsidR="00394FC6">
          <w:rPr>
            <w:lang w:val="ru-RU"/>
          </w:rPr>
          <w:t xml:space="preserve"> </w:t>
        </w:r>
      </w:ins>
      <w:r w:rsidR="00394FC6">
        <w:rPr>
          <w:lang w:val="ru-RU"/>
        </w:rPr>
        <w:fldChar w:fldCharType="begin"/>
      </w:r>
      <w:r w:rsidR="00394FC6">
        <w:rPr>
          <w:lang w:val="ru-RU"/>
        </w:rPr>
        <w:instrText xml:space="preserve"> ADDIN ZOTERO_ITEM CSL_CITATION {"citationID":"yCNYDOIU","properties":{"formattedCitation":"[10]","plainCitation":"[10]","noteIndex":0},"citationItems":[{"id":495,"uris":["http://zotero.org/users/10071278/items/EA28VWEM"],"itemData":{"id":495,"type":"article-journal","container-title":"Human Immunology","DOI":"10.1016/s0198-8859(01)00298-1","issue":"9","page":"1009–1030","title":"Analysis of the frequencies of HLA-A, B, and C alleles and haplotypes in the five major ethnic groups of the United States reveals high levels of diversity in these loci and contrasting distribution patterns in these populations","volume":"62","author":[{"family":"Cao","given":"Kai"},{"family":"Hollenbach","given":"Jill"},{"family":"Shi","given":"Xuejiang"},{"family":"Shi","given":"Wenxia"},{"family":"Chopek","given":"Michael"},{"family":"Fernández-Viña","given":"Marcelo A"}],"issued":{"date-parts":[["2001",9]]}}}],"schema":"https://github.com/citation-style-language/schema/raw/master/csl-citation.json"} </w:instrText>
      </w:r>
      <w:r w:rsidR="00394FC6">
        <w:rPr>
          <w:lang w:val="ru-RU"/>
        </w:rPr>
        <w:fldChar w:fldCharType="separate"/>
      </w:r>
      <w:r w:rsidR="00394FC6" w:rsidRPr="004E4E14">
        <w:rPr>
          <w:rFonts w:cs="Times New Roman"/>
          <w:lang w:val="ru-RU"/>
          <w:rPrChange w:id="355" w:author="Антон Смирнов" w:date="2023-05-23T15:22:00Z">
            <w:rPr>
              <w:rFonts w:cs="Times New Roman"/>
            </w:rPr>
          </w:rPrChange>
        </w:rPr>
        <w:t>[10]</w:t>
      </w:r>
      <w:r w:rsidR="00394FC6">
        <w:rPr>
          <w:lang w:val="ru-RU"/>
        </w:rPr>
        <w:fldChar w:fldCharType="end"/>
      </w:r>
      <w:del w:id="356" w:author="Антон Смирнов" w:date="2023-05-23T13:22:00Z">
        <w:r w:rsidRPr="007A630F" w:rsidDel="00394FC6">
          <w:rPr>
            <w:lang w:val="ru-RU"/>
          </w:rPr>
          <w:delText xml:space="preserve">ных </w:delText>
        </w:r>
        <w:commentRangeStart w:id="357"/>
        <w:r w:rsidRPr="007A630F" w:rsidDel="00394FC6">
          <w:rPr>
            <w:lang w:val="ru-RU"/>
          </w:rPr>
          <w:delText>особей</w:delText>
        </w:r>
      </w:del>
      <w:commentRangeEnd w:id="357"/>
      <w:r w:rsidR="008F474C">
        <w:rPr>
          <w:rStyle w:val="aff2"/>
          <w:rFonts w:asciiTheme="minorHAnsi" w:hAnsiTheme="minorHAnsi"/>
        </w:rPr>
        <w:commentReference w:id="357"/>
      </w:r>
      <w:del w:id="358" w:author="Антон Смирнов" w:date="2023-05-23T13:22:00Z">
        <w:r w:rsidRPr="007A630F" w:rsidDel="00394FC6">
          <w:rPr>
            <w:lang w:val="ru-RU"/>
          </w:rPr>
          <w:delText>[10]</w:delText>
        </w:r>
      </w:del>
      <w:r w:rsidRPr="007A630F">
        <w:rPr>
          <w:lang w:val="ru-RU"/>
        </w:rPr>
        <w:t>. Сцепленные группы генов МНС называются гаплотипами. Функции генов МНС заключается в следующем (жирным выделены функции, обозначающие цель существования такой системы):</w:t>
      </w:r>
    </w:p>
    <w:p w14:paraId="3D4BB1B5"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b/>
          <w:bCs/>
          <w:sz w:val="28"/>
          <w:szCs w:val="28"/>
          <w:lang w:val="ru-RU"/>
        </w:rPr>
        <w:t>Обеспечение процессинга и презентации антигенных пептидов - индукторов и мишеней иммунного ответа;</w:t>
      </w:r>
    </w:p>
    <w:p w14:paraId="1BED318A" w14:textId="2975A000" w:rsidR="005C4AD5" w:rsidRPr="007A630F" w:rsidRDefault="00BF5734" w:rsidP="007A630F">
      <w:pPr>
        <w:numPr>
          <w:ilvl w:val="0"/>
          <w:numId w:val="5"/>
        </w:numPr>
        <w:spacing w:line="360" w:lineRule="auto"/>
        <w:rPr>
          <w:rFonts w:ascii="Times New Roman" w:hAnsi="Times New Roman" w:cs="Times New Roman"/>
          <w:sz w:val="28"/>
          <w:szCs w:val="28"/>
        </w:rPr>
      </w:pPr>
      <w:r w:rsidRPr="007A630F">
        <w:rPr>
          <w:rFonts w:ascii="Times New Roman" w:hAnsi="Times New Roman" w:cs="Times New Roman"/>
          <w:sz w:val="28"/>
          <w:szCs w:val="28"/>
        </w:rPr>
        <w:t>Обеспечение взаимодействия клеток</w:t>
      </w:r>
      <w:ins w:id="359" w:author="User" w:date="2023-04-14T12:04:00Z">
        <w:r w:rsidR="008F474C">
          <w:rPr>
            <w:rFonts w:ascii="Times New Roman" w:hAnsi="Times New Roman" w:cs="Times New Roman"/>
            <w:sz w:val="28"/>
            <w:szCs w:val="28"/>
            <w:lang w:val="ru-RU"/>
          </w:rPr>
          <w:t>;</w:t>
        </w:r>
      </w:ins>
    </w:p>
    <w:p w14:paraId="75924B3A" w14:textId="2087D653"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Распознавание собственных, измененных собственных и чужеродных клеток; запуск и реализация иммун</w:t>
      </w:r>
      <w:ins w:id="360" w:author="User" w:date="2023-04-14T12:04:00Z">
        <w:r w:rsidR="008F474C">
          <w:rPr>
            <w:rFonts w:ascii="Times New Roman" w:hAnsi="Times New Roman" w:cs="Times New Roman"/>
            <w:sz w:val="28"/>
            <w:szCs w:val="28"/>
            <w:lang w:val="ru-RU"/>
          </w:rPr>
          <w:t>н</w:t>
        </w:r>
      </w:ins>
      <w:r w:rsidRPr="007A630F">
        <w:rPr>
          <w:rFonts w:ascii="Times New Roman" w:hAnsi="Times New Roman" w:cs="Times New Roman"/>
          <w:sz w:val="28"/>
          <w:szCs w:val="28"/>
          <w:lang w:val="ru-RU"/>
        </w:rPr>
        <w:t>ого ответа против носителей генетической информации</w:t>
      </w:r>
      <w:ins w:id="361" w:author="User" w:date="2023-04-14T12:04:00Z">
        <w:r w:rsidR="008F474C">
          <w:rPr>
            <w:rFonts w:ascii="Times New Roman" w:hAnsi="Times New Roman" w:cs="Times New Roman"/>
            <w:sz w:val="28"/>
            <w:szCs w:val="28"/>
            <w:lang w:val="ru-RU"/>
          </w:rPr>
          <w:t>;</w:t>
        </w:r>
      </w:ins>
    </w:p>
    <w:p w14:paraId="085CF6F2"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Поддержание иммунологической толерантности (в том числе во время беременности);</w:t>
      </w:r>
    </w:p>
    <w:p w14:paraId="717A5397"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r w:rsidRPr="007A630F">
        <w:rPr>
          <w:rFonts w:ascii="Times New Roman" w:hAnsi="Times New Roman" w:cs="Times New Roman"/>
          <w:sz w:val="28"/>
          <w:szCs w:val="28"/>
          <w:lang w:val="ru-RU"/>
        </w:rPr>
        <w:t>Участие в селекции Т-лимфоцитов;</w:t>
      </w:r>
    </w:p>
    <w:p w14:paraId="7CE5B21A" w14:textId="77777777" w:rsidR="005C4AD5" w:rsidRPr="007A630F" w:rsidRDefault="00BF5734" w:rsidP="007A630F">
      <w:pPr>
        <w:numPr>
          <w:ilvl w:val="0"/>
          <w:numId w:val="5"/>
        </w:numPr>
        <w:spacing w:line="360" w:lineRule="auto"/>
        <w:rPr>
          <w:rFonts w:ascii="Times New Roman" w:hAnsi="Times New Roman" w:cs="Times New Roman"/>
          <w:sz w:val="28"/>
          <w:szCs w:val="28"/>
          <w:lang w:val="ru-RU"/>
        </w:rPr>
      </w:pPr>
      <w:commentRangeStart w:id="362"/>
      <w:commentRangeStart w:id="363"/>
      <w:r w:rsidRPr="007A630F">
        <w:rPr>
          <w:rFonts w:ascii="Times New Roman" w:hAnsi="Times New Roman" w:cs="Times New Roman"/>
          <w:b/>
          <w:bCs/>
          <w:sz w:val="28"/>
          <w:szCs w:val="28"/>
          <w:lang w:val="ru-RU"/>
        </w:rPr>
        <w:t xml:space="preserve">Создание генетического разнообразия </w:t>
      </w:r>
      <w:commentRangeEnd w:id="362"/>
      <w:r w:rsidR="008F474C">
        <w:rPr>
          <w:rStyle w:val="aff2"/>
        </w:rPr>
        <w:commentReference w:id="362"/>
      </w:r>
      <w:commentRangeEnd w:id="363"/>
      <w:r w:rsidR="00394FC6">
        <w:rPr>
          <w:rStyle w:val="aff2"/>
        </w:rPr>
        <w:commentReference w:id="363"/>
      </w:r>
      <w:r w:rsidRPr="007A630F">
        <w:rPr>
          <w:rFonts w:ascii="Times New Roman" w:hAnsi="Times New Roman" w:cs="Times New Roman"/>
          <w:b/>
          <w:bCs/>
          <w:sz w:val="28"/>
          <w:szCs w:val="28"/>
          <w:lang w:val="ru-RU"/>
        </w:rPr>
        <w:t>и обеспечение выживаемости вида.</w:t>
      </w:r>
    </w:p>
    <w:p w14:paraId="12EE7F2B" w14:textId="399EA5EB" w:rsidR="005C4AD5" w:rsidRPr="007A630F" w:rsidRDefault="00BF5734">
      <w:pPr>
        <w:pStyle w:val="FirstParagraph"/>
        <w:rPr>
          <w:lang w:val="ru-RU"/>
        </w:rPr>
      </w:pPr>
      <w:r w:rsidRPr="007A630F">
        <w:rPr>
          <w:lang w:val="ru-RU"/>
        </w:rPr>
        <w:lastRenderedPageBreak/>
        <w:t xml:space="preserve">Все гены локуса МНС поделены на три класса: первый, второй и третий. На </w:t>
      </w:r>
      <w:hyperlink w:anchor="fig-hlamap">
        <w:r w:rsidR="000B7CEC" w:rsidRPr="000B7CEC">
          <w:rPr>
            <w:rStyle w:val="afd"/>
            <w:color w:val="000000" w:themeColor="text1"/>
            <w:u w:val="single"/>
            <w:lang w:val="ru-RU"/>
          </w:rPr>
          <w:t xml:space="preserve">рисунке </w:t>
        </w:r>
        <w:r w:rsidRPr="000B7CEC">
          <w:rPr>
            <w:rStyle w:val="afd"/>
            <w:color w:val="000000" w:themeColor="text1"/>
            <w:u w:val="single"/>
            <w:lang w:val="ru-RU"/>
          </w:rPr>
          <w:t>1</w:t>
        </w:r>
      </w:hyperlink>
      <w:r w:rsidRPr="007A630F">
        <w:rPr>
          <w:lang w:val="ru-RU"/>
        </w:rPr>
        <w:t xml:space="preserve"> представлена генетическая карта генов МНС</w:t>
      </w:r>
      <w:r w:rsidR="007A630F">
        <w:rPr>
          <w:lang w:val="ru-RU"/>
        </w:rPr>
        <w:t xml:space="preserve"> </w:t>
      </w:r>
      <w:r w:rsidR="00394FC6">
        <w:rPr>
          <w:lang w:val="ru-RU"/>
        </w:rPr>
        <w:fldChar w:fldCharType="begin"/>
      </w:r>
      <w:r w:rsidR="00394FC6">
        <w:rPr>
          <w:lang w:val="ru-RU"/>
        </w:rPr>
        <w:instrText xml:space="preserve"> ADDIN ZOTERO_ITEM CSL_CITATION {"citationID":"tfeIgpem","properties":{"formattedCitation":"[11]","plainCitation":"[11]","noteIndex":0},"citationItems":[{"id":409,"uris":["http://zotero.org/users/10071278/items/K3LCQVEF"],"itemData":{"id":409,"type":"book","abstract":"This book attempts to organize the knowledge collected by those who have extensively studied autoimmune diseases (ADs) into a comprehensive overview of how the immune system, governed by its own complex yet limited pathways, turns against self targeting distinct tissues in different conditions according to a balance determined by the genetic predisposition of the host, its gender, environmental circumstances and other co-factors that modify the outcomes of a similar pathological process (…).","call-number":"NBK459447","event-place":"Bogota (Colombia)","ISBN":"978-958-738-366-9","language":"eng","license":"© 2013 Universidad del Rosario.","note":"PMID: 29087650","publisher":"El Rosario University Press","publisher-place":"Bogota (Colombia)","source":"PubMed","title":"Autoimmunity: From Bench to Bedside","title-short":"Autoimmunity","URL":"http://www.ncbi.nlm.nih.gov/books/NBK459447/","editor":[{"family":"Anaya","given":"Juan-Manuel"},{"family":"Shoenfeld","given":"Yehuda"},{"family":"Rojas-Villarraga","given":"Adriana"},{"family":"Levy","given":"Roger A."},{"family":"Cervera","given":"Ricard"}],"accessed":{"date-parts":[["2023",2,27]]},"issued":{"date-parts":[["2013"]]}}}],"schema":"https://github.com/citation-style-language/schema/raw/master/csl-citation.json"} </w:instrText>
      </w:r>
      <w:r w:rsidR="00394FC6">
        <w:rPr>
          <w:lang w:val="ru-RU"/>
        </w:rPr>
        <w:fldChar w:fldCharType="separate"/>
      </w:r>
      <w:r w:rsidR="00394FC6" w:rsidRPr="00394FC6">
        <w:rPr>
          <w:rFonts w:cs="Times New Roman"/>
        </w:rPr>
        <w:t>[11]</w:t>
      </w:r>
      <w:r w:rsidR="00394FC6">
        <w:rPr>
          <w:lang w:val="ru-RU"/>
        </w:rPr>
        <w:fldChar w:fldCharType="end"/>
      </w:r>
      <w:del w:id="364" w:author="Антон Смирнов" w:date="2023-05-23T13:23:00Z">
        <w:r w:rsidRPr="007A630F" w:rsidDel="00394FC6">
          <w:rPr>
            <w:lang w:val="ru-RU"/>
          </w:rPr>
          <w:delText>[11]</w:delText>
        </w:r>
      </w:del>
      <w:r w:rsidRPr="007A630F">
        <w:rPr>
          <w:lang w:val="ru-RU"/>
        </w:rPr>
        <w:t>.</w:t>
      </w:r>
    </w:p>
    <w:tbl>
      <w:tblPr>
        <w:tblStyle w:val="Table"/>
        <w:tblW w:w="5000" w:type="pct"/>
        <w:tblLook w:val="0000" w:firstRow="0" w:lastRow="0" w:firstColumn="0" w:lastColumn="0" w:noHBand="0" w:noVBand="0"/>
      </w:tblPr>
      <w:tblGrid>
        <w:gridCol w:w="9571"/>
      </w:tblGrid>
      <w:tr w:rsidR="005C4AD5" w:rsidRPr="004E4E14" w14:paraId="5B93371F" w14:textId="77777777">
        <w:tc>
          <w:tcPr>
            <w:tcW w:w="0" w:type="auto"/>
          </w:tcPr>
          <w:p w14:paraId="62914180" w14:textId="77777777" w:rsidR="005C4AD5" w:rsidRDefault="00BF5734">
            <w:pPr>
              <w:jc w:val="center"/>
            </w:pPr>
            <w:bookmarkStart w:id="365" w:name="fig-hlamap"/>
            <w:r>
              <w:rPr>
                <w:noProof/>
                <w:lang w:val="ru-RU" w:eastAsia="ru-RU"/>
              </w:rPr>
              <w:drawing>
                <wp:inline distT="0" distB="0" distL="0" distR="0" wp14:anchorId="4DB53B02" wp14:editId="3CA5951E">
                  <wp:extent cx="4981575" cy="476363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g/mhc_genetic_map.jpg"/>
                          <pic:cNvPicPr>
                            <a:picLocks noChangeAspect="1" noChangeArrowheads="1"/>
                          </pic:cNvPicPr>
                        </pic:nvPicPr>
                        <pic:blipFill>
                          <a:blip r:embed="rId11"/>
                          <a:stretch>
                            <a:fillRect/>
                          </a:stretch>
                        </pic:blipFill>
                        <pic:spPr bwMode="auto">
                          <a:xfrm>
                            <a:off x="0" y="0"/>
                            <a:ext cx="4981575" cy="4763631"/>
                          </a:xfrm>
                          <a:prstGeom prst="rect">
                            <a:avLst/>
                          </a:prstGeom>
                          <a:noFill/>
                          <a:ln w="9525">
                            <a:noFill/>
                            <a:headEnd/>
                            <a:tailEnd/>
                          </a:ln>
                        </pic:spPr>
                      </pic:pic>
                    </a:graphicData>
                  </a:graphic>
                </wp:inline>
              </w:drawing>
            </w:r>
          </w:p>
          <w:p w14:paraId="798AC422" w14:textId="5E384177" w:rsidR="005C4AD5" w:rsidRPr="004046B8" w:rsidRDefault="000B7CEC">
            <w:pPr>
              <w:pStyle w:val="ImageCaption"/>
              <w:spacing w:before="200"/>
              <w:rPr>
                <w:rFonts w:ascii="Times New Roman" w:hAnsi="Times New Roman" w:cs="Times New Roman"/>
                <w:i w:val="0"/>
                <w:iCs/>
                <w:lang w:val="ru-RU"/>
              </w:rPr>
            </w:pPr>
            <w:r w:rsidRPr="009B5EC2">
              <w:rPr>
                <w:rFonts w:ascii="Times New Roman" w:hAnsi="Times New Roman" w:cs="Times New Roman"/>
                <w:b/>
                <w:bCs/>
                <w:i w:val="0"/>
                <w:iCs/>
                <w:sz w:val="28"/>
                <w:szCs w:val="28"/>
                <w:lang w:val="ru-RU"/>
              </w:rPr>
              <w:t xml:space="preserve">Рисунок </w:t>
            </w:r>
            <w:r w:rsidR="00BF5734" w:rsidRPr="009B5EC2">
              <w:rPr>
                <w:rFonts w:ascii="Times New Roman" w:hAnsi="Times New Roman" w:cs="Times New Roman"/>
                <w:b/>
                <w:bCs/>
                <w:i w:val="0"/>
                <w:iCs/>
                <w:sz w:val="28"/>
                <w:szCs w:val="28"/>
                <w:lang w:val="ru-RU"/>
              </w:rPr>
              <w:t>1</w:t>
            </w:r>
            <w:r w:rsidR="009B5EC2" w:rsidRPr="009B5EC2">
              <w:rPr>
                <w:rFonts w:ascii="Times New Roman" w:hAnsi="Times New Roman" w:cs="Times New Roman"/>
                <w:b/>
                <w:bCs/>
                <w:i w:val="0"/>
                <w:iCs/>
                <w:sz w:val="28"/>
                <w:szCs w:val="28"/>
                <w:lang w:val="ru-RU"/>
              </w:rPr>
              <w:t>.</w:t>
            </w:r>
            <w:r w:rsidR="00BF5734" w:rsidRPr="000B7CEC">
              <w:rPr>
                <w:rFonts w:ascii="Times New Roman" w:hAnsi="Times New Roman" w:cs="Times New Roman"/>
                <w:i w:val="0"/>
                <w:iCs/>
                <w:sz w:val="28"/>
                <w:szCs w:val="28"/>
                <w:lang w:val="ru-RU"/>
              </w:rPr>
              <w:t xml:space="preserve"> Генетическая карта генов </w:t>
            </w:r>
            <w:r w:rsidR="00BF5734" w:rsidRPr="000B7CEC">
              <w:rPr>
                <w:rFonts w:ascii="Times New Roman" w:hAnsi="Times New Roman" w:cs="Times New Roman"/>
                <w:i w:val="0"/>
                <w:iCs/>
                <w:sz w:val="28"/>
                <w:szCs w:val="28"/>
              </w:rPr>
              <w:t>HLA</w:t>
            </w:r>
            <w:ins w:id="366" w:author="User" w:date="2023-04-14T12:07:00Z">
              <w:r w:rsidR="004046B8">
                <w:rPr>
                  <w:rFonts w:ascii="Times New Roman" w:hAnsi="Times New Roman" w:cs="Times New Roman"/>
                  <w:i w:val="0"/>
                  <w:iCs/>
                  <w:sz w:val="28"/>
                  <w:szCs w:val="28"/>
                  <w:lang w:val="ru-RU"/>
                </w:rPr>
                <w:t xml:space="preserve"> </w:t>
              </w:r>
            </w:ins>
            <w:r w:rsidR="00394FC6" w:rsidRPr="00394FC6">
              <w:rPr>
                <w:rFonts w:ascii="Times New Roman" w:hAnsi="Times New Roman" w:cs="Times New Roman"/>
                <w:i w:val="0"/>
                <w:iCs/>
                <w:sz w:val="28"/>
                <w:szCs w:val="28"/>
                <w:lang w:val="ru-RU"/>
                <w:rPrChange w:id="367" w:author="Антон Смирнов" w:date="2023-05-23T13:24:00Z">
                  <w:rPr>
                    <w:rFonts w:ascii="Times New Roman" w:hAnsi="Times New Roman" w:cs="Times New Roman"/>
                    <w:i w:val="0"/>
                    <w:iCs/>
                    <w:sz w:val="28"/>
                    <w:szCs w:val="28"/>
                    <w:lang w:val="ru-RU"/>
                  </w:rPr>
                </w:rPrChange>
              </w:rPr>
              <w:fldChar w:fldCharType="begin"/>
            </w:r>
            <w:r w:rsidR="00394FC6" w:rsidRPr="00394FC6">
              <w:rPr>
                <w:rFonts w:ascii="Times New Roman" w:hAnsi="Times New Roman" w:cs="Times New Roman"/>
                <w:i w:val="0"/>
                <w:iCs/>
                <w:sz w:val="28"/>
                <w:szCs w:val="28"/>
                <w:lang w:val="ru-RU"/>
              </w:rPr>
              <w:instrText xml:space="preserve"> ADDIN ZOTERO_ITEM CSL_CITATION {"citationID":"bFNY81hi","properties":{"formattedCitation":"[11]","plainCitation":"[11]","noteIndex":0},"citationItems":[{"id":409,"uris":["http://zotero.org/users/10071278/items/K3LCQVEF"],"itemData":{"id":409,"type":"book","abstract":"This book attempts to organize the knowledge collected by those who have extensively studied autoimmune diseases (ADs) into a comprehensive overview of how the immune system, governed by its own complex yet limited pathways, turns against self targeting distinct tissues in different conditions according to a balance determined by the genetic predisposition of the host, its gender, environmental circumstances and other co-factors that modify the outcomes of a similar pathological process (…).","call-number":"NBK459447","event-place":"Bogota (Colombia)","ISBN":"978-958-738-366-9","language":"eng","license":"© 2013 Universidad del Rosario.","note":"PMID: 29087650","publisher":"El Rosario University Press","publisher-place":"Bogota (Colombia)","source":"PubMed","title":"Autoimmunity: From Bench to Bedside","title-short":"Autoimmunity","URL":"http://www.ncbi.nlm.nih.gov/books/NBK459447/","editor":[{"family":"Anaya","given":"Juan-Manuel"},{"family":"Shoenfeld","given":"Yehuda"},{"family":"Rojas-Villarraga","given":"Adriana"},{"family":"Levy","given":"Roger A."},{"family":"Cervera","given":"Ricard"}],"accessed":{"date-parts":[["2023",2,27]]},"issued":{"date-parts":[["2013"]]}}}],"schema":"https://github.com/citation-style-language/schema/raw/master/csl-citation.json"} </w:instrText>
            </w:r>
            <w:r w:rsidR="00394FC6" w:rsidRPr="00394FC6">
              <w:rPr>
                <w:rFonts w:ascii="Times New Roman" w:hAnsi="Times New Roman" w:cs="Times New Roman"/>
                <w:i w:val="0"/>
                <w:iCs/>
                <w:sz w:val="28"/>
                <w:szCs w:val="28"/>
                <w:lang w:val="ru-RU"/>
                <w:rPrChange w:id="368" w:author="Антон Смирнов" w:date="2023-05-23T13:24:00Z">
                  <w:rPr>
                    <w:rFonts w:ascii="Times New Roman" w:hAnsi="Times New Roman" w:cs="Times New Roman"/>
                    <w:i w:val="0"/>
                    <w:iCs/>
                    <w:sz w:val="28"/>
                    <w:szCs w:val="28"/>
                    <w:lang w:val="ru-RU"/>
                  </w:rPr>
                </w:rPrChange>
              </w:rPr>
              <w:fldChar w:fldCharType="separate"/>
            </w:r>
            <w:r w:rsidR="00394FC6" w:rsidRPr="004E4E14">
              <w:rPr>
                <w:rFonts w:ascii="Times New Roman" w:hAnsi="Times New Roman" w:cs="Times New Roman"/>
                <w:i w:val="0"/>
                <w:iCs/>
                <w:sz w:val="28"/>
                <w:lang w:val="ru-RU"/>
                <w:rPrChange w:id="369" w:author="Антон Смирнов" w:date="2023-05-23T15:23:00Z">
                  <w:rPr>
                    <w:rFonts w:ascii="Times New Roman" w:hAnsi="Times New Roman" w:cs="Times New Roman"/>
                    <w:sz w:val="28"/>
                  </w:rPr>
                </w:rPrChange>
              </w:rPr>
              <w:t>[11]</w:t>
            </w:r>
            <w:r w:rsidR="00394FC6" w:rsidRPr="00394FC6">
              <w:rPr>
                <w:rFonts w:ascii="Times New Roman" w:hAnsi="Times New Roman" w:cs="Times New Roman"/>
                <w:i w:val="0"/>
                <w:iCs/>
                <w:sz w:val="28"/>
                <w:szCs w:val="28"/>
                <w:lang w:val="ru-RU"/>
                <w:rPrChange w:id="370" w:author="Антон Смирнов" w:date="2023-05-23T13:24:00Z">
                  <w:rPr>
                    <w:rFonts w:ascii="Times New Roman" w:hAnsi="Times New Roman" w:cs="Times New Roman"/>
                    <w:i w:val="0"/>
                    <w:iCs/>
                    <w:sz w:val="28"/>
                    <w:szCs w:val="28"/>
                    <w:lang w:val="ru-RU"/>
                  </w:rPr>
                </w:rPrChange>
              </w:rPr>
              <w:fldChar w:fldCharType="end"/>
            </w:r>
            <w:ins w:id="371" w:author="User" w:date="2023-04-14T12:07:00Z">
              <w:del w:id="372" w:author="Антон Смирнов" w:date="2023-05-23T13:24:00Z">
                <w:r w:rsidR="004046B8" w:rsidRPr="00394FC6" w:rsidDel="00394FC6">
                  <w:rPr>
                    <w:rFonts w:ascii="Times New Roman" w:hAnsi="Times New Roman" w:cs="Times New Roman"/>
                    <w:i w:val="0"/>
                    <w:iCs/>
                    <w:sz w:val="28"/>
                    <w:szCs w:val="28"/>
                    <w:lang w:val="ru-RU"/>
                  </w:rPr>
                  <w:delText>[11]</w:delText>
                </w:r>
              </w:del>
              <w:r w:rsidR="004046B8" w:rsidRPr="00394FC6">
                <w:rPr>
                  <w:rFonts w:ascii="Times New Roman" w:hAnsi="Times New Roman" w:cs="Times New Roman"/>
                  <w:i w:val="0"/>
                  <w:iCs/>
                  <w:sz w:val="28"/>
                  <w:szCs w:val="28"/>
                  <w:lang w:val="ru-RU"/>
                </w:rPr>
                <w:t>.</w:t>
              </w:r>
            </w:ins>
          </w:p>
        </w:tc>
        <w:bookmarkEnd w:id="365"/>
      </w:tr>
    </w:tbl>
    <w:p w14:paraId="39B69A52" w14:textId="5DB42169" w:rsidR="005C4AD5" w:rsidRPr="007A630F" w:rsidRDefault="00BF5734">
      <w:pPr>
        <w:pStyle w:val="a0"/>
        <w:rPr>
          <w:lang w:val="ru-RU"/>
        </w:rPr>
      </w:pPr>
      <w:r w:rsidRPr="007A630F">
        <w:rPr>
          <w:lang w:val="ru-RU"/>
        </w:rPr>
        <w:t xml:space="preserve">К классическим генам относят три пары генов, кодирующих </w:t>
      </w:r>
      <m:oMath>
        <m:r>
          <w:rPr>
            <w:rFonts w:ascii="Cambria Math" w:hAnsi="Cambria Math"/>
          </w:rPr>
          <m:t>α</m:t>
        </m:r>
      </m:oMath>
      <w:r w:rsidRPr="007A630F">
        <w:rPr>
          <w:lang w:val="ru-RU"/>
        </w:rPr>
        <w:t xml:space="preserve">- и </w:t>
      </w:r>
      <m:oMath>
        <m:r>
          <w:rPr>
            <w:rFonts w:ascii="Cambria Math" w:hAnsi="Cambria Math"/>
          </w:rPr>
          <m:t>β</m:t>
        </m:r>
      </m:oMath>
      <w:r w:rsidRPr="007A630F">
        <w:rPr>
          <w:lang w:val="ru-RU"/>
        </w:rPr>
        <w:t xml:space="preserve">- цепи МНС второго класса: </w:t>
      </w:r>
      <w:r>
        <w:t>HLA</w:t>
      </w:r>
      <w:r w:rsidRPr="007A630F">
        <w:rPr>
          <w:lang w:val="ru-RU"/>
        </w:rPr>
        <w:t>-</w:t>
      </w:r>
      <w:r>
        <w:t>DR</w:t>
      </w:r>
      <w:r w:rsidRPr="007A630F">
        <w:rPr>
          <w:lang w:val="ru-RU"/>
        </w:rPr>
        <w:t xml:space="preserve">, </w:t>
      </w:r>
      <w:r>
        <w:t>HLA</w:t>
      </w:r>
      <w:r w:rsidRPr="007A630F">
        <w:rPr>
          <w:lang w:val="ru-RU"/>
        </w:rPr>
        <w:t>-</w:t>
      </w:r>
      <w:r>
        <w:t>DP</w:t>
      </w:r>
      <w:r w:rsidRPr="007A630F">
        <w:rPr>
          <w:lang w:val="ru-RU"/>
        </w:rPr>
        <w:t xml:space="preserve"> и </w:t>
      </w:r>
      <w:r>
        <w:t>HLA</w:t>
      </w:r>
      <w:r w:rsidRPr="007A630F">
        <w:rPr>
          <w:lang w:val="ru-RU"/>
        </w:rPr>
        <w:t>-</w:t>
      </w:r>
      <w:r>
        <w:t>DQ</w:t>
      </w:r>
      <w:r w:rsidRPr="007A630F">
        <w:rPr>
          <w:lang w:val="ru-RU"/>
        </w:rPr>
        <w:t xml:space="preserve"> - и три гена кодирующие </w:t>
      </w:r>
      <m:oMath>
        <m:r>
          <w:rPr>
            <w:rFonts w:ascii="Cambria Math" w:hAnsi="Cambria Math"/>
          </w:rPr>
          <m:t>α</m:t>
        </m:r>
      </m:oMath>
      <w:r w:rsidRPr="007A630F">
        <w:rPr>
          <w:lang w:val="ru-RU"/>
        </w:rPr>
        <w:t xml:space="preserve">-цепь МНС первого класса: </w:t>
      </w:r>
      <w:r>
        <w:t>HLA</w:t>
      </w:r>
      <w:r w:rsidRPr="007A630F">
        <w:rPr>
          <w:lang w:val="ru-RU"/>
        </w:rPr>
        <w:t>-</w:t>
      </w:r>
      <w:r>
        <w:t>A</w:t>
      </w:r>
      <w:r w:rsidRPr="007A630F">
        <w:rPr>
          <w:lang w:val="ru-RU"/>
        </w:rPr>
        <w:t xml:space="preserve">, </w:t>
      </w:r>
      <w:r>
        <w:t>HLA</w:t>
      </w:r>
      <w:r w:rsidRPr="007A630F">
        <w:rPr>
          <w:lang w:val="ru-RU"/>
        </w:rPr>
        <w:t>-</w:t>
      </w:r>
      <w:r>
        <w:t>B</w:t>
      </w:r>
      <w:r w:rsidRPr="007A630F">
        <w:rPr>
          <w:lang w:val="ru-RU"/>
        </w:rPr>
        <w:t xml:space="preserve">, </w:t>
      </w:r>
      <w:r>
        <w:t>HLA</w:t>
      </w:r>
      <w:r w:rsidRPr="007A630F">
        <w:rPr>
          <w:lang w:val="ru-RU"/>
        </w:rPr>
        <w:t>-</w:t>
      </w:r>
      <w:r>
        <w:t>C</w:t>
      </w:r>
      <w:r w:rsidRPr="007A630F">
        <w:rPr>
          <w:lang w:val="ru-RU"/>
        </w:rPr>
        <w:t xml:space="preserve">. Зрелые продукты этих генов располагаются на цитоплазматической мембране и непосредственно участвуют в презентации антигенов. У многих людей кластер </w:t>
      </w:r>
      <w:r>
        <w:t>HLA</w:t>
      </w:r>
      <w:r w:rsidRPr="007A630F">
        <w:rPr>
          <w:lang w:val="ru-RU"/>
        </w:rPr>
        <w:t>-</w:t>
      </w:r>
      <w:r>
        <w:t>DR</w:t>
      </w:r>
      <w:r w:rsidRPr="007A630F">
        <w:rPr>
          <w:lang w:val="ru-RU"/>
        </w:rPr>
        <w:t xml:space="preserve"> содержит дополнительный ген </w:t>
      </w:r>
      <m:oMath>
        <m:r>
          <w:rPr>
            <w:rFonts w:ascii="Cambria Math" w:hAnsi="Cambria Math"/>
          </w:rPr>
          <m:t>β</m:t>
        </m:r>
      </m:oMath>
      <w:r w:rsidRPr="007A630F">
        <w:rPr>
          <w:lang w:val="ru-RU"/>
        </w:rPr>
        <w:t xml:space="preserve">-цепи, который может соединяться с </w:t>
      </w:r>
      <w:r>
        <w:t>DR</w:t>
      </w:r>
      <m:oMath>
        <m:r>
          <w:rPr>
            <w:rFonts w:ascii="Cambria Math" w:hAnsi="Cambria Math"/>
          </w:rPr>
          <m:t>α</m:t>
        </m:r>
      </m:oMath>
      <w:r w:rsidRPr="007A630F">
        <w:rPr>
          <w:lang w:val="ru-RU"/>
        </w:rPr>
        <w:t>-цепью</w:t>
      </w:r>
      <w:ins w:id="373" w:author="User" w:date="2023-04-14T12:07:00Z">
        <w:r w:rsidR="004046B8">
          <w:rPr>
            <w:lang w:val="ru-RU"/>
          </w:rPr>
          <w:t xml:space="preserve"> </w:t>
        </w:r>
      </w:ins>
      <w:r w:rsidR="00394FC6">
        <w:rPr>
          <w:lang w:val="ru-RU"/>
        </w:rPr>
        <w:fldChar w:fldCharType="begin"/>
      </w:r>
      <w:r w:rsidR="00394FC6">
        <w:rPr>
          <w:lang w:val="ru-RU"/>
        </w:rPr>
        <w:instrText xml:space="preserve"> ADDIN ZOTERO_ITEM CSL_CITATION {"citationID":"DYWIUuQJ","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394FC6">
        <w:rPr>
          <w:lang w:val="ru-RU"/>
        </w:rPr>
        <w:fldChar w:fldCharType="separate"/>
      </w:r>
      <w:r w:rsidR="00394FC6" w:rsidRPr="00394FC6">
        <w:rPr>
          <w:rFonts w:cs="Times New Roman"/>
          <w:lang w:val="ru-RU"/>
          <w:rPrChange w:id="374" w:author="Антон Смирнов" w:date="2023-05-23T13:26:00Z">
            <w:rPr>
              <w:rFonts w:cs="Times New Roman"/>
            </w:rPr>
          </w:rPrChange>
        </w:rPr>
        <w:t>[12]</w:t>
      </w:r>
      <w:r w:rsidR="00394FC6">
        <w:rPr>
          <w:lang w:val="ru-RU"/>
        </w:rPr>
        <w:fldChar w:fldCharType="end"/>
      </w:r>
      <w:del w:id="375" w:author="Антон Смирнов" w:date="2023-05-23T13:26:00Z">
        <w:r w:rsidRPr="007A630F" w:rsidDel="00394FC6">
          <w:rPr>
            <w:lang w:val="ru-RU"/>
          </w:rPr>
          <w:delText>[12]</w:delText>
        </w:r>
      </w:del>
      <w:r w:rsidRPr="007A630F">
        <w:rPr>
          <w:lang w:val="ru-RU"/>
        </w:rPr>
        <w:t xml:space="preserve">. Помимо этого существует большое количество генов “неклассических” МНС, которые по структуре напоминают гены МНС, но их продукты не </w:t>
      </w:r>
      <w:proofErr w:type="spellStart"/>
      <w:r w:rsidRPr="007A630F">
        <w:rPr>
          <w:lang w:val="ru-RU"/>
        </w:rPr>
        <w:t>презентируют</w:t>
      </w:r>
      <w:proofErr w:type="spellEnd"/>
      <w:r w:rsidRPr="007A630F">
        <w:rPr>
          <w:lang w:val="ru-RU"/>
        </w:rPr>
        <w:t xml:space="preserve"> пептиды обычным </w:t>
      </w:r>
      <m:oMath>
        <m:r>
          <w:rPr>
            <w:rFonts w:ascii="Cambria Math" w:hAnsi="Cambria Math"/>
          </w:rPr>
          <m:t>αβ</m:t>
        </m:r>
      </m:oMath>
      <w:r w:rsidRPr="007A630F">
        <w:rPr>
          <w:lang w:val="ru-RU"/>
        </w:rPr>
        <w:t>Т-лимфоцитам, но выполняют ряд других функций в клетке</w:t>
      </w:r>
      <w:ins w:id="376" w:author="Антон Смирнов" w:date="2023-05-23T13:26:00Z">
        <w:r w:rsidR="00394FC6">
          <w:rPr>
            <w:lang w:val="ru-RU"/>
          </w:rPr>
          <w:t xml:space="preserve"> </w:t>
        </w:r>
      </w:ins>
      <w:r w:rsidR="00394FC6">
        <w:rPr>
          <w:lang w:val="ru-RU"/>
        </w:rPr>
        <w:fldChar w:fldCharType="begin"/>
      </w:r>
      <w:r w:rsidR="00394FC6">
        <w:rPr>
          <w:lang w:val="ru-RU"/>
        </w:rPr>
        <w:instrText xml:space="preserve"> ADDIN ZOTERO_ITEM CSL_CITATION {"citationID":"KfnSAIir","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394FC6">
        <w:rPr>
          <w:lang w:val="ru-RU"/>
        </w:rPr>
        <w:fldChar w:fldCharType="separate"/>
      </w:r>
      <w:r w:rsidR="00394FC6" w:rsidRPr="00394FC6">
        <w:rPr>
          <w:rFonts w:cs="Times New Roman"/>
          <w:lang w:val="ru-RU"/>
          <w:rPrChange w:id="377" w:author="Антон Смирнов" w:date="2023-05-23T13:26:00Z">
            <w:rPr>
              <w:rFonts w:cs="Times New Roman"/>
            </w:rPr>
          </w:rPrChange>
        </w:rPr>
        <w:t>[12]</w:t>
      </w:r>
      <w:r w:rsidR="00394FC6">
        <w:rPr>
          <w:lang w:val="ru-RU"/>
        </w:rPr>
        <w:fldChar w:fldCharType="end"/>
      </w:r>
      <w:del w:id="378" w:author="Антон Смирнов" w:date="2023-05-23T13:27:00Z">
        <w:r w:rsidRPr="007A630F" w:rsidDel="00394FC6">
          <w:rPr>
            <w:lang w:val="ru-RU"/>
          </w:rPr>
          <w:delText>[12]</w:delText>
        </w:r>
      </w:del>
      <w:r w:rsidRPr="007A630F">
        <w:rPr>
          <w:lang w:val="ru-RU"/>
        </w:rPr>
        <w:t xml:space="preserve">. Например, </w:t>
      </w:r>
      <w:r>
        <w:lastRenderedPageBreak/>
        <w:t>MIC</w:t>
      </w:r>
      <w:r w:rsidRPr="007A630F">
        <w:rPr>
          <w:lang w:val="ru-RU"/>
        </w:rPr>
        <w:t xml:space="preserve"> </w:t>
      </w:r>
      <w:r>
        <w:t>A</w:t>
      </w:r>
      <w:r w:rsidRPr="007A630F">
        <w:rPr>
          <w:lang w:val="ru-RU"/>
        </w:rPr>
        <w:t xml:space="preserve">, </w:t>
      </w:r>
      <w:r>
        <w:t>MIC</w:t>
      </w:r>
      <w:r w:rsidRPr="007A630F">
        <w:rPr>
          <w:lang w:val="ru-RU"/>
        </w:rPr>
        <w:t xml:space="preserve"> </w:t>
      </w:r>
      <w:r>
        <w:t>B</w:t>
      </w:r>
      <w:r w:rsidRPr="007A630F">
        <w:rPr>
          <w:lang w:val="ru-RU"/>
        </w:rPr>
        <w:t xml:space="preserve"> ответственны за обеспечение контакта с </w:t>
      </w:r>
      <w:r>
        <w:t>NK</w:t>
      </w:r>
      <w:r w:rsidRPr="007A630F">
        <w:rPr>
          <w:lang w:val="ru-RU"/>
        </w:rPr>
        <w:t xml:space="preserve">-клетками, </w:t>
      </w:r>
      <m:oMath>
        <m:r>
          <w:rPr>
            <w:rFonts w:ascii="Cambria Math" w:hAnsi="Cambria Math"/>
          </w:rPr>
          <m:t>γδ</m:t>
        </m:r>
      </m:oMath>
      <w:r w:rsidRPr="007A630F">
        <w:rPr>
          <w:lang w:val="ru-RU"/>
        </w:rPr>
        <w:t xml:space="preserve">Т-лимфоцитами, </w:t>
      </w:r>
      <w:r>
        <w:t>HLA</w:t>
      </w:r>
      <w:r w:rsidRPr="007A630F">
        <w:rPr>
          <w:lang w:val="ru-RU"/>
        </w:rPr>
        <w:t>-</w:t>
      </w:r>
      <w:r>
        <w:t>DM</w:t>
      </w:r>
      <w:r w:rsidRPr="007A630F">
        <w:rPr>
          <w:lang w:val="ru-RU"/>
        </w:rPr>
        <w:t xml:space="preserve"> и </w:t>
      </w:r>
      <w:r>
        <w:t>HLA</w:t>
      </w:r>
      <w:r w:rsidRPr="007A630F">
        <w:rPr>
          <w:lang w:val="ru-RU"/>
        </w:rPr>
        <w:t>-</w:t>
      </w:r>
      <w:r>
        <w:t>DO</w:t>
      </w:r>
      <w:r w:rsidRPr="007A630F">
        <w:rPr>
          <w:lang w:val="ru-RU"/>
        </w:rPr>
        <w:t xml:space="preserve"> участвуют в процессинге антигенов для </w:t>
      </w:r>
      <w:r>
        <w:t>HLA</w:t>
      </w:r>
      <w:r w:rsidRPr="007A630F">
        <w:rPr>
          <w:lang w:val="ru-RU"/>
        </w:rPr>
        <w:t xml:space="preserve"> второго класса</w:t>
      </w:r>
      <w:ins w:id="379" w:author="Антон Смирнов" w:date="2023-05-23T13:27:00Z">
        <w:r w:rsidR="00394FC6">
          <w:rPr>
            <w:lang w:val="ru-RU"/>
          </w:rPr>
          <w:t xml:space="preserve"> </w:t>
        </w:r>
      </w:ins>
      <w:r w:rsidR="00394FC6">
        <w:rPr>
          <w:lang w:val="ru-RU"/>
        </w:rPr>
        <w:fldChar w:fldCharType="begin"/>
      </w:r>
      <w:r w:rsidR="00394FC6">
        <w:rPr>
          <w:lang w:val="ru-RU"/>
        </w:rPr>
        <w:instrText xml:space="preserve"> ADDIN ZOTERO_ITEM CSL_CITATION {"citationID":"KzJZVx4o","properties":{"formattedCitation":"[13, 14]","plainCitation":"[13, 14]","noteIndex":0},"citationItems":[{"id":405,"uris":["http://zotero.org/users/10071278/items/F33FTYKJ"],"itemData":{"id":405,"type":"article-journal","abstract":"▪ Abstract  The integrated processing of signals transduced by activating and inhibitory cell surface receptors regulates NK cell effector functions. Here, I review the structure, function, and ligand specificity of the receptors responsible for NK cell recognition.","container-title":"Annual Review of Immunology","DOI":"10.1146/annurev.immunol.23.021704.115526","ISSN":"0732-0582, 1545-3278","issue":"1","journalAbbreviation":"Annu. Rev. Immunol.","language":"en","page":"225-274","source":"DOI.org (Crossref)","title":"NK CELL RECOGNITION","volume":"23","author":[{"family":"Lanier","given":"Lewis L."}],"issued":{"date-parts":[["2005",4,1]]}}},{"id":404,"uris":["http://zotero.org/users/10071278/items/XWCCB8L2"],"itemData":{"id":404,"type":"article-journal","abstract":"Major histocompatibility complex (MHC) class II molecules are cell surface proteins that present peptides to CD4ם T cells. In addition to these wellcharacterized molecules, two other class II–like proteins are produced from the class II region of the MHC, HLA-DM (DM) and HLA-DO (DO) (called H2-M, or H2-DM and H2-O in the mouse). The function of DM is well established; it promotes peptide loading of class II molecules in the endosomal/lysosomal system by catalyzing the release of CLIP peptides (derived from the class II–associated invariant chain) in exchange for more stably binding peptides. While DM is present in all class II–expressing antigen presenting cells, DO is expressed mainly in B cells. In this cell type the majority of DM molecules are not present as free heterodimers but are instead associated with DO in tight heterotetrameric complexes. The association with DM is essential for the intracellular transport of DO, and the two molecules remain associated in the endosomal system. DO can clearly modify the peptide exchange activity of DM both in vitro and in vivo, but the physiological relevance of this interaction is still only partly understood.","container-title":"Annual Review of Immunology","DOI":"10.1146/annurev.immunol.18.1.113","ISSN":"0732-0582, 1545-3278","issue":"1","journalAbbreviation":"Annu. Rev. Immunol.","language":"en","page":"113-142","source":"DOI.org (Crossref)","title":"Nonclassical MHC Class II Molecules","volume":"18","author":[{"family":"Alfonso","given":"Christopher"},{"family":"Karlsson","given":"Lars"}],"issued":{"date-parts":[["2000",4]]}}}],"schema":"https://github.com/citation-style-language/schema/raw/master/csl-citation.json"} </w:instrText>
      </w:r>
      <w:r w:rsidR="00394FC6">
        <w:rPr>
          <w:lang w:val="ru-RU"/>
        </w:rPr>
        <w:fldChar w:fldCharType="separate"/>
      </w:r>
      <w:r w:rsidR="00394FC6" w:rsidRPr="00394FC6">
        <w:rPr>
          <w:rFonts w:cs="Times New Roman"/>
          <w:lang w:val="ru-RU"/>
        </w:rPr>
        <w:t>[13, 14]</w:t>
      </w:r>
      <w:r w:rsidR="00394FC6">
        <w:rPr>
          <w:lang w:val="ru-RU"/>
        </w:rPr>
        <w:fldChar w:fldCharType="end"/>
      </w:r>
      <w:ins w:id="380" w:author="User" w:date="2023-04-14T12:08:00Z">
        <w:del w:id="381" w:author="Антон Смирнов" w:date="2023-05-23T13:27:00Z">
          <w:r w:rsidR="004046B8" w:rsidDel="00394FC6">
            <w:rPr>
              <w:lang w:val="ru-RU"/>
            </w:rPr>
            <w:delText xml:space="preserve"> </w:delText>
          </w:r>
        </w:del>
      </w:ins>
      <w:del w:id="382" w:author="Антон Смирнов" w:date="2023-05-23T13:27:00Z">
        <w:r w:rsidRPr="007A630F" w:rsidDel="00394FC6">
          <w:rPr>
            <w:lang w:val="ru-RU"/>
          </w:rPr>
          <w:delText>[13; 14]</w:delText>
        </w:r>
      </w:del>
      <w:r w:rsidRPr="007A630F">
        <w:rPr>
          <w:lang w:val="ru-RU"/>
        </w:rPr>
        <w:t xml:space="preserve">, </w:t>
      </w:r>
      <w:r>
        <w:t>HLA</w:t>
      </w:r>
      <w:r w:rsidRPr="007A630F">
        <w:rPr>
          <w:lang w:val="ru-RU"/>
        </w:rPr>
        <w:t>-</w:t>
      </w:r>
      <w:r>
        <w:t>G</w:t>
      </w:r>
      <w:r w:rsidRPr="007A630F">
        <w:rPr>
          <w:lang w:val="ru-RU"/>
        </w:rPr>
        <w:t xml:space="preserve"> подавляют </w:t>
      </w:r>
      <w:del w:id="383" w:author="User" w:date="2023-04-14T12:08:00Z">
        <w:r w:rsidRPr="007A630F" w:rsidDel="004046B8">
          <w:rPr>
            <w:lang w:val="ru-RU"/>
          </w:rPr>
          <w:delText xml:space="preserve">подавляют </w:delText>
        </w:r>
      </w:del>
      <w:r w:rsidRPr="007A630F">
        <w:rPr>
          <w:lang w:val="ru-RU"/>
        </w:rPr>
        <w:t xml:space="preserve">способность цитотоксических лимфоцитов секретировать </w:t>
      </w:r>
      <w:r>
        <w:t>IFN</w:t>
      </w:r>
      <w:r w:rsidRPr="007A630F">
        <w:rPr>
          <w:lang w:val="ru-RU"/>
        </w:rPr>
        <w:t>-</w:t>
      </w:r>
      <m:oMath>
        <m:r>
          <w:rPr>
            <w:rFonts w:ascii="Cambria Math" w:hAnsi="Cambria Math"/>
          </w:rPr>
          <m:t>γ</m:t>
        </m:r>
      </m:oMath>
      <w:r w:rsidRPr="007A630F">
        <w:rPr>
          <w:lang w:val="ru-RU"/>
        </w:rPr>
        <w:t xml:space="preserve"> и стимулируют секрецию </w:t>
      </w:r>
      <w:r>
        <w:t>TGF</w:t>
      </w:r>
      <w:r w:rsidRPr="007A630F">
        <w:rPr>
          <w:lang w:val="ru-RU"/>
        </w:rPr>
        <w:t>-</w:t>
      </w:r>
      <m:oMath>
        <m:r>
          <w:rPr>
            <w:rFonts w:ascii="Cambria Math" w:hAnsi="Cambria Math"/>
          </w:rPr>
          <m:t>β</m:t>
        </m:r>
      </m:oMath>
      <w:r w:rsidRPr="007A630F">
        <w:rPr>
          <w:lang w:val="ru-RU"/>
        </w:rPr>
        <w:t>, что играет важную роль в обеспечении толерантности матери к антигенам плода</w:t>
      </w:r>
      <w:ins w:id="384" w:author="User" w:date="2023-04-14T12:08:00Z">
        <w:r w:rsidR="004046B8">
          <w:rPr>
            <w:lang w:val="ru-RU"/>
          </w:rPr>
          <w:t xml:space="preserve"> </w:t>
        </w:r>
      </w:ins>
      <w:r w:rsidR="00394FC6">
        <w:rPr>
          <w:lang w:val="ru-RU"/>
        </w:rPr>
        <w:fldChar w:fldCharType="begin"/>
      </w:r>
      <w:r w:rsidR="00394FC6">
        <w:rPr>
          <w:lang w:val="ru-RU"/>
        </w:rPr>
        <w:instrText xml:space="preserve"> ADDIN ZOTERO_ITEM CSL_CITATION {"citationID":"Oq5zEjGb","properties":{"formattedCitation":"[15]","plainCitation":"[15]","noteIndex":0},"citationItems":[{"id":394,"uris":["http://zotero.org/users/10071278/items/53U55Q5R"],"itemData":{"id":394,"type":"article-journal","abstract":"Важную роль в поддержании антигенного гомеостаза организма играет иммунологическая толерантность, под которой понимают состояние ареактивности в отношении того или иного антигена, возникающее в результате предшествующего контакта с этим антигеном. Наиболее важна для человека толерантность к собственным антигенам (аутотолерантность), так как неотвечаемость системы иммунитета на собственные антигены предохраняет организм от аутоагрессии. Механизмы иммунной системы, позволяющие блокировать агрессию против собственных клеток и тканей, условно поделены на центральные и периферические. Центральная толерантность индуцируется в центральных органах иммуногенеза (тимусе и костном мозге) и ограничивает аутореактивность Т- и В-лимфоцитов. В дополнение к центральной существует несколько уровней периферической толерантности (подавление потенциально аутореактивных Т- и B-клеток в периферических тканях). На каждом уровне действуют свои молекулярные и клеточные механизмы.\nОсобый вид толерантности наблюдается у матери к антигенам плода в период его вынашивания.\nАреактивность к чужеродным антигенам (искусственную иммунологическую толерантность) можно индуцировать различными способами. Искусственная толерантность бывает двух видов: высокодозная и низкодозная. Индукция такой толерантности имеет большое практическое значение, она используется для решения многих важных проблем медицины, таких как пересадка органов и тканей, подавление аутоиммунных реакций, лечение аллергических заболеваний.","DOI":"10.48612/AGMU/2022.17.4.31.40","language":"ru","note":"publisher: Астраханский государственный медицинский университет","source":"DOI.org (Datacite)","title":"РОЛЬ ИММУНОЛОГИЧЕСКОЙ ТОЛЕРАНТНОСТИ  В ПОДДЕРЖАНИИ ГОМЕОСТАЗА","URL":"https://www.astmedj.ru/jour/article/view/186","author":[{"family":"Тибирькова","given":"Елена Викторовна"},{"family":"Белан","given":"Элеонора Борисовна"},{"family":"Желтова","given":"Анастасия Александровна"},{"family":"Садчикова","given":"Татьяна Леонтьевна"}],"accessed":{"date-parts":[["2023",4,6]]}}}],"schema":"https://github.com/citation-style-language/schema/raw/master/csl-citation.json"} </w:instrText>
      </w:r>
      <w:r w:rsidR="00394FC6">
        <w:rPr>
          <w:lang w:val="ru-RU"/>
        </w:rPr>
        <w:fldChar w:fldCharType="separate"/>
      </w:r>
      <w:r w:rsidR="00394FC6" w:rsidRPr="00394FC6">
        <w:rPr>
          <w:rFonts w:cs="Times New Roman"/>
        </w:rPr>
        <w:t>[15]</w:t>
      </w:r>
      <w:r w:rsidR="00394FC6">
        <w:rPr>
          <w:lang w:val="ru-RU"/>
        </w:rPr>
        <w:fldChar w:fldCharType="end"/>
      </w:r>
      <w:del w:id="385" w:author="Антон Смирнов" w:date="2023-05-23T13:30:00Z">
        <w:r w:rsidRPr="007A630F" w:rsidDel="00394FC6">
          <w:rPr>
            <w:lang w:val="ru-RU"/>
          </w:rPr>
          <w:delText>[15]</w:delText>
        </w:r>
      </w:del>
      <w:r w:rsidRPr="007A630F">
        <w:rPr>
          <w:lang w:val="ru-RU"/>
        </w:rPr>
        <w:t>. В локусе генов МНС содержатся гены, чьи продукты пр</w:t>
      </w:r>
      <w:r w:rsidR="000B7CEC">
        <w:rPr>
          <w:lang w:val="ru-RU"/>
        </w:rPr>
        <w:t>и</w:t>
      </w:r>
      <w:r w:rsidRPr="007A630F">
        <w:rPr>
          <w:lang w:val="ru-RU"/>
        </w:rPr>
        <w:t>нимают участие в процесс</w:t>
      </w:r>
      <w:r w:rsidR="000B7CEC">
        <w:rPr>
          <w:lang w:val="ru-RU"/>
        </w:rPr>
        <w:t>и</w:t>
      </w:r>
      <w:r w:rsidRPr="007A630F">
        <w:rPr>
          <w:lang w:val="ru-RU"/>
        </w:rPr>
        <w:t xml:space="preserve">нге антигенов для </w:t>
      </w:r>
      <w:r>
        <w:t>MHC</w:t>
      </w:r>
      <w:r w:rsidRPr="007A630F">
        <w:rPr>
          <w:lang w:val="ru-RU"/>
        </w:rPr>
        <w:t xml:space="preserve"> первого класса (</w:t>
      </w:r>
      <w:r>
        <w:t>TAPBP</w:t>
      </w:r>
      <w:r w:rsidRPr="007A630F">
        <w:rPr>
          <w:lang w:val="ru-RU"/>
        </w:rPr>
        <w:t xml:space="preserve">, </w:t>
      </w:r>
      <w:r>
        <w:t>TAP</w:t>
      </w:r>
      <w:r w:rsidRPr="007A630F">
        <w:rPr>
          <w:lang w:val="ru-RU"/>
        </w:rPr>
        <w:t>1,</w:t>
      </w:r>
      <w:ins w:id="386" w:author="Антон Смирнов" w:date="2023-05-23T12:17:00Z">
        <w:r w:rsidR="005A6BE6">
          <w:rPr>
            <w:lang w:val="ru-RU"/>
          </w:rPr>
          <w:t xml:space="preserve"> </w:t>
        </w:r>
      </w:ins>
      <w:r>
        <w:t>TAP</w:t>
      </w:r>
      <w:r w:rsidRPr="007A630F">
        <w:rPr>
          <w:lang w:val="ru-RU"/>
        </w:rPr>
        <w:t xml:space="preserve">2, </w:t>
      </w:r>
      <w:r>
        <w:t>LMP</w:t>
      </w:r>
      <w:r w:rsidRPr="007A630F">
        <w:rPr>
          <w:lang w:val="ru-RU"/>
        </w:rPr>
        <w:t>1,</w:t>
      </w:r>
      <w:ins w:id="387" w:author="User" w:date="2023-04-14T12:08:00Z">
        <w:r w:rsidR="004046B8">
          <w:rPr>
            <w:lang w:val="ru-RU"/>
          </w:rPr>
          <w:t xml:space="preserve"> </w:t>
        </w:r>
      </w:ins>
      <w:r>
        <w:t>LMP</w:t>
      </w:r>
      <w:r w:rsidRPr="007A630F">
        <w:rPr>
          <w:lang w:val="ru-RU"/>
        </w:rPr>
        <w:t>2). Выделяют особую группу генов МНС третьего класса, продукты которых не участвуют в презентации антигенов, но играют важную роль в обеспечении иммунитета</w:t>
      </w:r>
      <w:ins w:id="388" w:author="User" w:date="2023-04-14T12:08:00Z">
        <w:r w:rsidR="004046B8">
          <w:rPr>
            <w:lang w:val="ru-RU"/>
          </w:rPr>
          <w:t xml:space="preserve"> </w:t>
        </w:r>
      </w:ins>
      <w:r w:rsidR="00394FC6">
        <w:rPr>
          <w:lang w:val="ru-RU"/>
        </w:rPr>
        <w:fldChar w:fldCharType="begin"/>
      </w:r>
      <w:r w:rsidR="00394FC6">
        <w:rPr>
          <w:lang w:val="ru-RU"/>
        </w:rPr>
        <w:instrText xml:space="preserve"> ADDIN ZOTERO_ITEM CSL_CITATION {"citationID":"VNDzROEf","properties":{"formattedCitation":"[16]","plainCitation":"[16]","noteIndex":0},"citationItems":[{"id":391,"uris":["http://zotero.org/users/10071278/items/V9LC7G7M"],"itemData":{"id":391,"type":"article-journal","container-title":"BMC Genomics","DOI":"10.1186/1471-2164-7-281","ISSN":"1471-2164","issue":"1","journalAbbreviation":"BMC Genomics","language":"en","page":"281","source":"DOI.org (Crossref)","title":"Evolution and comparative analysis of the MHC Class III inflammatory region","volume":"7","author":[{"family":"Deakin","given":"Janine E"},{"family":"Papenfuss","given":"Anthony T"},{"family":"Belov","given":"Katherine"},{"family":"Cross","given":"Joseph GR"},{"family":"Coggill","given":"Penny"},{"family":"Palmer","given":"Sophie"},{"family":"Sims","given":"Sarah"},{"family":"Speed","given":"Terence P"},{"family":"Beck","given":"Stephan"},{"family":"Graves","given":"Jennifer A Marshall"}],"issued":{"date-parts":[["2006",12]]}}}],"schema":"https://github.com/citation-style-language/schema/raw/master/csl-citation.json"} </w:instrText>
      </w:r>
      <w:r w:rsidR="00394FC6">
        <w:rPr>
          <w:lang w:val="ru-RU"/>
        </w:rPr>
        <w:fldChar w:fldCharType="separate"/>
      </w:r>
      <w:r w:rsidR="00394FC6" w:rsidRPr="00394FC6">
        <w:rPr>
          <w:rFonts w:cs="Times New Roman"/>
          <w:lang w:val="ru-RU"/>
        </w:rPr>
        <w:t>[16]</w:t>
      </w:r>
      <w:r w:rsidR="00394FC6">
        <w:rPr>
          <w:lang w:val="ru-RU"/>
        </w:rPr>
        <w:fldChar w:fldCharType="end"/>
      </w:r>
      <w:del w:id="389" w:author="Антон Смирнов" w:date="2023-05-23T13:30:00Z">
        <w:r w:rsidRPr="007A630F" w:rsidDel="00394FC6">
          <w:rPr>
            <w:lang w:val="ru-RU"/>
          </w:rPr>
          <w:delText>[16]</w:delText>
        </w:r>
      </w:del>
      <w:r w:rsidRPr="007A630F">
        <w:rPr>
          <w:lang w:val="ru-RU"/>
        </w:rPr>
        <w:t>. Это компоненты комплемента (С4А, С4В, С2), белки теплового шока (</w:t>
      </w:r>
      <w:r>
        <w:t>HSPA</w:t>
      </w:r>
      <w:r w:rsidRPr="007A630F">
        <w:rPr>
          <w:lang w:val="ru-RU"/>
        </w:rPr>
        <w:t>1</w:t>
      </w:r>
      <w:r>
        <w:t>A</w:t>
      </w:r>
      <w:r w:rsidRPr="007A630F">
        <w:rPr>
          <w:lang w:val="ru-RU"/>
        </w:rPr>
        <w:t xml:space="preserve">, </w:t>
      </w:r>
      <w:r>
        <w:t>HSPA</w:t>
      </w:r>
      <w:r w:rsidRPr="007A630F">
        <w:rPr>
          <w:lang w:val="ru-RU"/>
        </w:rPr>
        <w:t>1</w:t>
      </w:r>
      <w:r>
        <w:t>B</w:t>
      </w:r>
      <w:r w:rsidRPr="007A630F">
        <w:rPr>
          <w:lang w:val="ru-RU"/>
        </w:rPr>
        <w:t>), белки семейства фактора некроза опухоли (</w:t>
      </w:r>
      <w:r>
        <w:t>LTB</w:t>
      </w:r>
      <w:r w:rsidRPr="007A630F">
        <w:rPr>
          <w:lang w:val="ru-RU"/>
        </w:rPr>
        <w:t xml:space="preserve">, </w:t>
      </w:r>
      <w:r>
        <w:t>LTA</w:t>
      </w:r>
      <w:r w:rsidRPr="007A630F">
        <w:rPr>
          <w:lang w:val="ru-RU"/>
        </w:rPr>
        <w:t xml:space="preserve">, </w:t>
      </w:r>
      <w:r>
        <w:t>TNF</w:t>
      </w:r>
      <w:r w:rsidRPr="007A630F">
        <w:rPr>
          <w:lang w:val="ru-RU"/>
        </w:rPr>
        <w:t>-</w:t>
      </w:r>
      <m:oMath>
        <m:r>
          <w:rPr>
            <w:rFonts w:ascii="Cambria Math" w:hAnsi="Cambria Math"/>
          </w:rPr>
          <m:t>α</m:t>
        </m:r>
      </m:oMath>
      <w:r w:rsidRPr="007A630F">
        <w:rPr>
          <w:lang w:val="ru-RU"/>
        </w:rPr>
        <w:t>).</w:t>
      </w:r>
    </w:p>
    <w:p w14:paraId="2D4B1182" w14:textId="44588F45" w:rsidR="005C4AD5" w:rsidRPr="007A630F" w:rsidRDefault="00BF5734">
      <w:pPr>
        <w:pStyle w:val="a0"/>
        <w:rPr>
          <w:lang w:val="ru-RU"/>
        </w:rPr>
      </w:pPr>
      <w:r w:rsidRPr="007A630F">
        <w:rPr>
          <w:lang w:val="ru-RU"/>
        </w:rPr>
        <w:t xml:space="preserve">Рассмотрим строение главных комплексов гистосовместимости первого и второго класса. МНС первого класса - гетеродимер, состоящий из большой </w:t>
      </w:r>
      <m:oMath>
        <m:r>
          <w:rPr>
            <w:rFonts w:ascii="Cambria Math" w:hAnsi="Cambria Math"/>
          </w:rPr>
          <m:t>α</m:t>
        </m:r>
      </m:oMath>
      <w:r w:rsidRPr="007A630F">
        <w:rPr>
          <w:lang w:val="ru-RU"/>
        </w:rPr>
        <w:t xml:space="preserve">-цепи, которой он заякорен в цитоплазматической мембране, и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 xml:space="preserve">-микроглобулина. </w:t>
      </w:r>
      <m:oMath>
        <m:r>
          <w:rPr>
            <w:rFonts w:ascii="Cambria Math" w:hAnsi="Cambria Math"/>
          </w:rPr>
          <m:t>α</m:t>
        </m:r>
      </m:oMath>
      <w:r w:rsidRPr="007A630F">
        <w:rPr>
          <w:lang w:val="ru-RU"/>
        </w:rPr>
        <w:t xml:space="preserve">-цепь имеет 3 домена. </w:t>
      </w:r>
      <m:oMath>
        <m:sSub>
          <m:sSubPr>
            <m:ctrlPr>
              <w:rPr>
                <w:rFonts w:ascii="Cambria Math" w:hAnsi="Cambria Math"/>
              </w:rPr>
            </m:ctrlPr>
          </m:sSubPr>
          <m:e>
            <m:r>
              <w:rPr>
                <w:rFonts w:ascii="Cambria Math" w:hAnsi="Cambria Math"/>
              </w:rPr>
              <m:t>α</m:t>
            </m:r>
          </m:e>
          <m:sub>
            <m:r>
              <w:rPr>
                <w:rFonts w:ascii="Cambria Math" w:hAnsi="Cambria Math"/>
                <w:lang w:val="ru-RU"/>
              </w:rPr>
              <m:t>1</m:t>
            </m:r>
          </m:sub>
        </m:sSub>
      </m:oMath>
      <w:r w:rsidRPr="007A630F">
        <w:rPr>
          <w:lang w:val="ru-RU"/>
        </w:rPr>
        <w:t xml:space="preserve">- и </w:t>
      </w:r>
      <m:oMath>
        <m:sSub>
          <m:sSubPr>
            <m:ctrlPr>
              <w:rPr>
                <w:rFonts w:ascii="Cambria Math" w:hAnsi="Cambria Math"/>
              </w:rPr>
            </m:ctrlPr>
          </m:sSubPr>
          <m:e>
            <m:r>
              <w:rPr>
                <w:rFonts w:ascii="Cambria Math" w:hAnsi="Cambria Math"/>
              </w:rPr>
              <m:t>α</m:t>
            </m:r>
          </m:e>
          <m:sub>
            <m:r>
              <w:rPr>
                <w:rFonts w:ascii="Cambria Math" w:hAnsi="Cambria Math"/>
                <w:lang w:val="ru-RU"/>
              </w:rPr>
              <m:t>2</m:t>
            </m:r>
          </m:sub>
        </m:sSub>
      </m:oMath>
      <w:r w:rsidRPr="007A630F">
        <w:rPr>
          <w:lang w:val="ru-RU"/>
        </w:rPr>
        <w:t xml:space="preserve">-домены формируют особый сайт - </w:t>
      </w:r>
      <w:proofErr w:type="spellStart"/>
      <w:r w:rsidRPr="007A630F">
        <w:rPr>
          <w:lang w:val="ru-RU"/>
        </w:rPr>
        <w:t>пептидсвязывающую</w:t>
      </w:r>
      <w:proofErr w:type="spellEnd"/>
      <w:r w:rsidRPr="007A630F">
        <w:rPr>
          <w:lang w:val="ru-RU"/>
        </w:rPr>
        <w:t xml:space="preserve"> бороздку, которую иногда в литературе называют в честь учёной, впервые описавшей структуру МНС </w:t>
      </w:r>
      <w:r>
        <w:t>I</w:t>
      </w:r>
      <w:r w:rsidRPr="007A630F">
        <w:rPr>
          <w:lang w:val="ru-RU"/>
        </w:rPr>
        <w:t xml:space="preserve"> и МНС </w:t>
      </w:r>
      <w:r>
        <w:t>II</w:t>
      </w:r>
      <w:r w:rsidRPr="007A630F">
        <w:rPr>
          <w:lang w:val="ru-RU"/>
        </w:rPr>
        <w:t xml:space="preserve">, по фамилии </w:t>
      </w:r>
      <w:proofErr w:type="spellStart"/>
      <w:r w:rsidRPr="007A630F">
        <w:rPr>
          <w:lang w:val="ru-RU"/>
        </w:rPr>
        <w:t>Бьоркман</w:t>
      </w:r>
      <w:proofErr w:type="spellEnd"/>
      <w:ins w:id="390" w:author="User" w:date="2023-04-14T12:09:00Z">
        <w:r w:rsidR="004046B8">
          <w:rPr>
            <w:lang w:val="ru-RU"/>
          </w:rPr>
          <w:t xml:space="preserve"> </w:t>
        </w:r>
      </w:ins>
      <w:r w:rsidR="008836A4">
        <w:rPr>
          <w:lang w:val="ru-RU"/>
        </w:rPr>
        <w:fldChar w:fldCharType="begin"/>
      </w:r>
      <w:r w:rsidR="008836A4">
        <w:rPr>
          <w:lang w:val="ru-RU"/>
        </w:rPr>
        <w:instrText xml:space="preserve"> ADDIN ZOTERO_ITEM CSL_CITATION {"citationID":"HsuMLDWn","properties":{"formattedCitation":"[17]","plainCitation":"[17]","noteIndex":0},"citationItems":[{"id":397,"uris":["http://zotero.org/users/10071278/items/8JU7STZ5"],"itemData":{"id":397,"type":"article-journal","container-title":"Nature","DOI":"10.1038/329512a0","ISSN":"0028-0836, 1476-4687","issue":"6139","journalAbbreviation":"Nature","language":"en","page":"512-518","source":"DOI.org (Crossref)","title":"The foreign antigen binding site and T cell recognition regions of class I histocompatibility antigens","volume":"329","author":[{"family":"Bjorkman","given":"P. J."},{"family":"Saper","given":"M. A."},{"family":"Samraoui","given":"B."},{"family":"Bennett","given":"W. S."},{"family":"Strominger","given":"J. L."},{"family":"Wiley","given":"D. C."}],"issued":{"date-parts":[["1987",10]]}}}],"schema":"https://github.com/citation-style-language/schema/raw/master/csl-citation.json"} </w:instrText>
      </w:r>
      <w:r w:rsidR="008836A4">
        <w:rPr>
          <w:lang w:val="ru-RU"/>
        </w:rPr>
        <w:fldChar w:fldCharType="separate"/>
      </w:r>
      <w:r w:rsidR="008836A4" w:rsidRPr="008836A4">
        <w:rPr>
          <w:rFonts w:cs="Times New Roman"/>
          <w:lang w:val="ru-RU"/>
          <w:rPrChange w:id="391" w:author="Антон Смирнов" w:date="2023-05-23T13:36:00Z">
            <w:rPr>
              <w:rFonts w:cs="Times New Roman"/>
            </w:rPr>
          </w:rPrChange>
        </w:rPr>
        <w:t>[17]</w:t>
      </w:r>
      <w:r w:rsidR="008836A4">
        <w:rPr>
          <w:lang w:val="ru-RU"/>
        </w:rPr>
        <w:fldChar w:fldCharType="end"/>
      </w:r>
      <w:del w:id="392" w:author="Антон Смирнов" w:date="2023-05-23T13:36:00Z">
        <w:r w:rsidRPr="007A630F" w:rsidDel="008836A4">
          <w:rPr>
            <w:lang w:val="ru-RU"/>
          </w:rPr>
          <w:delText>[17]</w:delText>
        </w:r>
      </w:del>
      <w:r w:rsidRPr="007A630F">
        <w:rPr>
          <w:lang w:val="ru-RU"/>
        </w:rPr>
        <w:t xml:space="preserve">. Ген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 xml:space="preserve">-микроглобулина не относится к генам МНС и расположен на 15 хромосоме. </w:t>
      </w:r>
      <m:oMath>
        <m:sSub>
          <m:sSubPr>
            <m:ctrlPr>
              <w:rPr>
                <w:rFonts w:ascii="Cambria Math" w:hAnsi="Cambria Math"/>
              </w:rPr>
            </m:ctrlPr>
          </m:sSubPr>
          <m:e>
            <m:r>
              <w:rPr>
                <w:rFonts w:ascii="Cambria Math" w:hAnsi="Cambria Math"/>
              </w:rPr>
              <m:t>β</m:t>
            </m:r>
          </m:e>
          <m:sub>
            <m:r>
              <w:rPr>
                <w:rFonts w:ascii="Cambria Math" w:hAnsi="Cambria Math"/>
                <w:lang w:val="ru-RU"/>
              </w:rPr>
              <m:t>2</m:t>
            </m:r>
          </m:sub>
        </m:sSub>
      </m:oMath>
      <w:r w:rsidRPr="007A630F">
        <w:rPr>
          <w:lang w:val="ru-RU"/>
        </w:rPr>
        <w:t xml:space="preserve">-цепь связана с </w:t>
      </w:r>
      <m:oMath>
        <m:r>
          <w:rPr>
            <w:rFonts w:ascii="Cambria Math" w:hAnsi="Cambria Math"/>
          </w:rPr>
          <m:t>α</m:t>
        </m:r>
      </m:oMath>
      <w:r w:rsidRPr="007A630F">
        <w:rPr>
          <w:lang w:val="ru-RU"/>
        </w:rPr>
        <w:t xml:space="preserve">-цепью нековалентными взаимодействиями. Этот комплекс нестабилен, пока в пептидсвязывающей бороздке нет пептида. В </w:t>
      </w:r>
      <w:ins w:id="393" w:author="User" w:date="2023-04-14T12:09:00Z">
        <w:r w:rsidR="004046B8">
          <w:rPr>
            <w:lang w:val="ru-RU"/>
          </w:rPr>
          <w:t xml:space="preserve">эндоплазматическом </w:t>
        </w:r>
        <w:proofErr w:type="spellStart"/>
        <w:r w:rsidR="004046B8">
          <w:rPr>
            <w:lang w:val="ru-RU"/>
          </w:rPr>
          <w:t>ретикулуме</w:t>
        </w:r>
        <w:proofErr w:type="spellEnd"/>
        <w:r w:rsidR="004046B8">
          <w:rPr>
            <w:lang w:val="ru-RU"/>
          </w:rPr>
          <w:t xml:space="preserve"> (</w:t>
        </w:r>
      </w:ins>
      <w:r w:rsidRPr="007A630F">
        <w:rPr>
          <w:lang w:val="ru-RU"/>
        </w:rPr>
        <w:t>Э</w:t>
      </w:r>
      <w:ins w:id="394" w:author="User" w:date="2023-04-14T12:24:00Z">
        <w:r w:rsidR="00A07FED">
          <w:rPr>
            <w:lang w:val="ru-RU"/>
          </w:rPr>
          <w:t>П</w:t>
        </w:r>
      </w:ins>
      <w:r w:rsidRPr="007A630F">
        <w:rPr>
          <w:lang w:val="ru-RU"/>
        </w:rPr>
        <w:t>Р</w:t>
      </w:r>
      <w:ins w:id="395" w:author="User" w:date="2023-04-14T12:10:00Z">
        <w:r w:rsidR="004046B8">
          <w:rPr>
            <w:lang w:val="ru-RU"/>
          </w:rPr>
          <w:t>)</w:t>
        </w:r>
      </w:ins>
      <w:r w:rsidRPr="007A630F">
        <w:rPr>
          <w:lang w:val="ru-RU"/>
        </w:rPr>
        <w:t xml:space="preserve"> он стабилизируется </w:t>
      </w:r>
      <w:proofErr w:type="spellStart"/>
      <w:r w:rsidRPr="007A630F">
        <w:rPr>
          <w:lang w:val="ru-RU"/>
        </w:rPr>
        <w:t>шапероном</w:t>
      </w:r>
      <w:proofErr w:type="spellEnd"/>
      <w:r w:rsidRPr="007A630F">
        <w:rPr>
          <w:lang w:val="ru-RU"/>
        </w:rPr>
        <w:t xml:space="preserve"> </w:t>
      </w:r>
      <w:proofErr w:type="spellStart"/>
      <w:r w:rsidRPr="007A630F">
        <w:rPr>
          <w:lang w:val="ru-RU"/>
        </w:rPr>
        <w:t>кальнексином</w:t>
      </w:r>
      <w:proofErr w:type="spellEnd"/>
      <w:r w:rsidRPr="007A630F">
        <w:rPr>
          <w:lang w:val="ru-RU"/>
        </w:rPr>
        <w:t xml:space="preserve">. Комплексы, которые </w:t>
      </w:r>
      <w:proofErr w:type="spellStart"/>
      <w:r w:rsidRPr="007A630F">
        <w:rPr>
          <w:lang w:val="ru-RU"/>
        </w:rPr>
        <w:t>презентируют</w:t>
      </w:r>
      <w:proofErr w:type="spellEnd"/>
      <w:r w:rsidRPr="007A630F">
        <w:rPr>
          <w:lang w:val="ru-RU"/>
        </w:rPr>
        <w:t xml:space="preserve"> </w:t>
      </w:r>
      <w:proofErr w:type="spellStart"/>
      <w:r w:rsidRPr="007A630F">
        <w:rPr>
          <w:lang w:val="ru-RU"/>
        </w:rPr>
        <w:t>слабоаффинные</w:t>
      </w:r>
      <w:proofErr w:type="spellEnd"/>
      <w:r w:rsidRPr="007A630F">
        <w:rPr>
          <w:lang w:val="ru-RU"/>
        </w:rPr>
        <w:t xml:space="preserve"> эпитопы, быстро диссоциируют на </w:t>
      </w:r>
      <w:ins w:id="396" w:author="Лагунин Алексей Александрович" w:date="2023-04-14T14:59:00Z">
        <w:r w:rsidR="00960AF7" w:rsidRPr="00960AF7">
          <w:rPr>
            <w:rFonts w:cs="Times New Roman"/>
            <w:szCs w:val="28"/>
            <w:lang w:val="ru-RU"/>
            <w:rPrChange w:id="397" w:author="Лагунин Алексей Александрович" w:date="2023-04-14T14:59:00Z">
              <w:rPr>
                <w:rFonts w:cs="Times New Roman"/>
                <w:szCs w:val="28"/>
              </w:rPr>
            </w:rPrChange>
          </w:rPr>
          <w:t>цитоплазматическ</w:t>
        </w:r>
        <w:r w:rsidR="00960AF7">
          <w:rPr>
            <w:rFonts w:cs="Times New Roman"/>
            <w:szCs w:val="28"/>
            <w:lang w:val="ru-RU"/>
          </w:rPr>
          <w:t>ую</w:t>
        </w:r>
        <w:r w:rsidR="00960AF7" w:rsidRPr="00960AF7">
          <w:rPr>
            <w:rFonts w:cs="Times New Roman"/>
            <w:szCs w:val="28"/>
            <w:lang w:val="ru-RU"/>
            <w:rPrChange w:id="398" w:author="Лагунин Алексей Александрович" w:date="2023-04-14T14:59:00Z">
              <w:rPr>
                <w:rFonts w:cs="Times New Roman"/>
                <w:szCs w:val="28"/>
              </w:rPr>
            </w:rPrChange>
          </w:rPr>
          <w:t xml:space="preserve"> мембран</w:t>
        </w:r>
      </w:ins>
      <w:ins w:id="399" w:author="Лагунин Алексей Александрович" w:date="2023-04-14T15:00:00Z">
        <w:r w:rsidR="00960AF7">
          <w:rPr>
            <w:rFonts w:cs="Times New Roman"/>
            <w:szCs w:val="28"/>
            <w:lang w:val="ru-RU"/>
          </w:rPr>
          <w:t>у</w:t>
        </w:r>
      </w:ins>
      <w:ins w:id="400" w:author="Лагунин Алексей Александрович" w:date="2023-04-14T14:59:00Z">
        <w:r w:rsidR="00960AF7" w:rsidRPr="007A630F">
          <w:rPr>
            <w:lang w:val="ru-RU"/>
          </w:rPr>
          <w:t xml:space="preserve"> </w:t>
        </w:r>
      </w:ins>
      <w:ins w:id="401" w:author="Лагунин Алексей Александрович" w:date="2023-04-14T15:00:00Z">
        <w:r w:rsidR="00960AF7">
          <w:rPr>
            <w:lang w:val="ru-RU"/>
          </w:rPr>
          <w:t>(</w:t>
        </w:r>
      </w:ins>
      <w:r w:rsidRPr="007A630F">
        <w:rPr>
          <w:lang w:val="ru-RU"/>
        </w:rPr>
        <w:t>ЦПМ</w:t>
      </w:r>
      <w:ins w:id="402" w:author="Лагунин Алексей Александрович" w:date="2023-04-14T15:00:00Z">
        <w:r w:rsidR="00960AF7">
          <w:rPr>
            <w:lang w:val="ru-RU"/>
          </w:rPr>
          <w:t>)</w:t>
        </w:r>
      </w:ins>
      <w:r w:rsidRPr="007A630F">
        <w:rPr>
          <w:lang w:val="ru-RU"/>
        </w:rPr>
        <w:t>, и цепи возвращаются обратно в ЭПР благодаря реакциям белкового разрушения, связан</w:t>
      </w:r>
      <w:ins w:id="403" w:author="User" w:date="2023-04-14T12:10:00Z">
        <w:r w:rsidR="004046B8">
          <w:rPr>
            <w:lang w:val="ru-RU"/>
          </w:rPr>
          <w:t>н</w:t>
        </w:r>
      </w:ins>
      <w:r w:rsidRPr="007A630F">
        <w:rPr>
          <w:lang w:val="ru-RU"/>
        </w:rPr>
        <w:t>ым с Э</w:t>
      </w:r>
      <w:ins w:id="404" w:author="User" w:date="2023-04-14T12:24:00Z">
        <w:r w:rsidR="00A07FED">
          <w:rPr>
            <w:lang w:val="ru-RU"/>
          </w:rPr>
          <w:t>П</w:t>
        </w:r>
      </w:ins>
      <w:r w:rsidRPr="007A630F">
        <w:rPr>
          <w:lang w:val="ru-RU"/>
        </w:rPr>
        <w:t>Р (</w:t>
      </w:r>
      <w:proofErr w:type="spellStart"/>
      <w:r>
        <w:t>endoplasmatic</w:t>
      </w:r>
      <w:proofErr w:type="spellEnd"/>
      <w:r w:rsidRPr="007A630F">
        <w:rPr>
          <w:lang w:val="ru-RU"/>
        </w:rPr>
        <w:t xml:space="preserve"> </w:t>
      </w:r>
      <w:r>
        <w:t>reticulum</w:t>
      </w:r>
      <w:r w:rsidRPr="007A630F">
        <w:rPr>
          <w:lang w:val="ru-RU"/>
        </w:rPr>
        <w:t>-</w:t>
      </w:r>
      <w:r>
        <w:t>associated</w:t>
      </w:r>
      <w:r w:rsidRPr="007A630F">
        <w:rPr>
          <w:lang w:val="ru-RU"/>
        </w:rPr>
        <w:t xml:space="preserve"> </w:t>
      </w:r>
      <w:r>
        <w:t>protein</w:t>
      </w:r>
      <w:r w:rsidRPr="007A630F">
        <w:rPr>
          <w:lang w:val="ru-RU"/>
        </w:rPr>
        <w:t xml:space="preserve"> </w:t>
      </w:r>
      <w:r>
        <w:t>degradation</w:t>
      </w:r>
      <w:r w:rsidRPr="007A630F">
        <w:rPr>
          <w:lang w:val="ru-RU"/>
        </w:rPr>
        <w:t xml:space="preserve">, </w:t>
      </w:r>
      <w:r>
        <w:t>ERAD</w:t>
      </w:r>
      <w:r w:rsidRPr="007A630F">
        <w:rPr>
          <w:lang w:val="ru-RU"/>
        </w:rPr>
        <w:t>)</w:t>
      </w:r>
      <w:ins w:id="405" w:author="Антон Смирнов" w:date="2023-05-23T13:39:00Z">
        <w:r w:rsidR="008836A4" w:rsidRPr="008836A4">
          <w:rPr>
            <w:lang w:val="ru-RU"/>
            <w:rPrChange w:id="406" w:author="Антон Смирнов" w:date="2023-05-23T13:39:00Z">
              <w:rPr/>
            </w:rPrChange>
          </w:rPr>
          <w:t xml:space="preserve"> </w:t>
        </w:r>
      </w:ins>
      <w:r w:rsidR="008836A4">
        <w:rPr>
          <w:lang w:val="ru-RU"/>
        </w:rPr>
        <w:fldChar w:fldCharType="begin"/>
      </w:r>
      <w:r w:rsidR="008836A4">
        <w:rPr>
          <w:lang w:val="ru-RU"/>
        </w:rPr>
        <w:instrText xml:space="preserve"> ADDIN ZOTERO_ITEM CSL_CITATION {"citationID":"gzsMiG6P","properties":{"formattedCitation":"[18]","plainCitation":"[18]","noteIndex":0},"citationItems":[{"id":342,"uris":["http://zotero.org/users/10071278/items/7RC3V4XS"],"itemData":{"id":342,"type":"article-journal","container-title":"Nature Cell Biology","DOI":"10.1038/ncb0805-766","ISSN":"1465-7392, 1476-4679","issue":"8","journalAbbreviation":"Nat Cell Biol","language":"en","page":"766-772","source":"DOI.org (Crossref)","title":"ERAD: the long road to destruction","title-short":"ERAD","volume":"7","author":[{"family":"Meusser","given":"Birgit"},{"family":"Hirsch","given":"Christian"},{"family":"Jarosch","given":"Ernst"},{"family":"Sommer","given":"Thomas"}],"issued":{"date-parts":[["2005",8]]}}}],"schema":"https://github.com/citation-style-language/schema/raw/master/csl-citation.json"} </w:instrText>
      </w:r>
      <w:r w:rsidR="008836A4">
        <w:rPr>
          <w:lang w:val="ru-RU"/>
        </w:rPr>
        <w:fldChar w:fldCharType="separate"/>
      </w:r>
      <w:r w:rsidR="008836A4" w:rsidRPr="008836A4">
        <w:rPr>
          <w:rFonts w:cs="Times New Roman"/>
          <w:lang w:val="ru-RU"/>
          <w:rPrChange w:id="407" w:author="Антон Смирнов" w:date="2023-05-23T13:39:00Z">
            <w:rPr>
              <w:rFonts w:cs="Times New Roman"/>
            </w:rPr>
          </w:rPrChange>
        </w:rPr>
        <w:t>[18]</w:t>
      </w:r>
      <w:r w:rsidR="008836A4">
        <w:rPr>
          <w:lang w:val="ru-RU"/>
        </w:rPr>
        <w:fldChar w:fldCharType="end"/>
      </w:r>
      <w:del w:id="408" w:author="Антон Смирнов" w:date="2023-05-23T13:39:00Z">
        <w:r w:rsidRPr="007A630F" w:rsidDel="008836A4">
          <w:rPr>
            <w:lang w:val="ru-RU"/>
          </w:rPr>
          <w:delText>[18]</w:delText>
        </w:r>
      </w:del>
      <w:r w:rsidRPr="007A630F">
        <w:rPr>
          <w:lang w:val="ru-RU"/>
        </w:rPr>
        <w:t xml:space="preserve">. Геометрия бороздки </w:t>
      </w:r>
      <w:proofErr w:type="spellStart"/>
      <w:r w:rsidRPr="007A630F">
        <w:rPr>
          <w:lang w:val="ru-RU"/>
        </w:rPr>
        <w:t>Бьоркман</w:t>
      </w:r>
      <w:proofErr w:type="spellEnd"/>
      <w:r w:rsidRPr="007A630F">
        <w:rPr>
          <w:lang w:val="ru-RU"/>
        </w:rPr>
        <w:t xml:space="preserve"> у МНС первого класса “закрытая”, поэтому в неё помещаются пептиды ограниченного размера, длиной 8-10 аминокислот</w:t>
      </w:r>
      <w:ins w:id="409" w:author="User" w:date="2023-04-14T12:12:00Z">
        <w:r w:rsidR="004046B8">
          <w:rPr>
            <w:lang w:val="ru-RU"/>
          </w:rPr>
          <w:t xml:space="preserve"> </w:t>
        </w:r>
      </w:ins>
      <w:r w:rsidR="008836A4">
        <w:rPr>
          <w:lang w:val="ru-RU"/>
        </w:rPr>
        <w:fldChar w:fldCharType="begin"/>
      </w:r>
      <w:r w:rsidR="008836A4">
        <w:rPr>
          <w:lang w:val="ru-RU"/>
        </w:rPr>
        <w:instrText xml:space="preserve"> ADDIN ZOTERO_ITEM CSL_CITATION {"citationID":"wbjPlTtD","properties":{"formattedCitation":"[19]","plainCitation":"[19]","noteIndex":0},"citationItems":[{"id":393,"uris":["http://zotero.org/users/10071278/items/AY6UJNVW"],"itemData":{"id":393,"type":"article-journal","abstract":"Abstract\n            HLA class I–binding predictions are widely used to identify candidate peptide targets of human CD8+ T cell responses. Many such approaches focus exclusively on a limited range of peptide lengths, typically 9 aa and sometimes 9–10 aa, despite multiple examples of dominant epitopes of other lengths. In this study, we examined whether epitope predictions can be improved by incorporating the natural length distribution of HLA class I ligands. We found that, although different HLA alleles have diverse length-binding preferences, the length profiles of ligands that are naturally presented by these alleles are much more homogeneous. We hypothesized that this is due to a defined length profile of peptides available for HLA binding in the endoplasmic reticulum. Based on this, we created a model of HLA allele–specific ligand length profiles and demonstrate how this model, in combination with HLA-binding predictions, greatly improves comprehensive identification of CD8+ T cell epitopes.","container-title":"The Journal of Immunology","DOI":"10.4049/jimmunol.1501721","ISSN":"0022-1767, 1550-6606","issue":"4","language":"en","page":"1480-1487","source":"DOI.org (Crossref)","title":"The Length Distribution of Class I–Restricted T Cell Epitopes Is Determined by Both Peptide Supply and MHC Allele–Specific Binding Preference","volume":"196","author":[{"family":"Trolle","given":"Thomas"},{"family":"McMurtrey","given":"Curtis P."},{"family":"Sidney","given":"John"},{"family":"Bardet","given":"Wilfried"},{"family":"Osborn","given":"Sean C."},{"family":"Kaever","given":"Thomas"},{"family":"Sette","given":"Alessandro"},{"family":"Hildebrand","given":"William H."},{"family":"Nielsen","given":"Morten"},{"family":"Peters","given":"Bjoern"}],"issued":{"date-parts":[["2016",2,15]]}}}],"schema":"https://github.com/citation-style-language/schema/raw/master/csl-citation.json"} </w:instrText>
      </w:r>
      <w:r w:rsidR="008836A4">
        <w:rPr>
          <w:lang w:val="ru-RU"/>
        </w:rPr>
        <w:fldChar w:fldCharType="separate"/>
      </w:r>
      <w:r w:rsidR="008836A4" w:rsidRPr="008836A4">
        <w:rPr>
          <w:rFonts w:cs="Times New Roman"/>
        </w:rPr>
        <w:t>[19]</w:t>
      </w:r>
      <w:r w:rsidR="008836A4">
        <w:rPr>
          <w:lang w:val="ru-RU"/>
        </w:rPr>
        <w:fldChar w:fldCharType="end"/>
      </w:r>
      <w:del w:id="410" w:author="Антон Смирнов" w:date="2023-05-23T13:39:00Z">
        <w:r w:rsidRPr="007A630F" w:rsidDel="008836A4">
          <w:rPr>
            <w:lang w:val="ru-RU"/>
          </w:rPr>
          <w:delText>[19]</w:delText>
        </w:r>
      </w:del>
      <w:r w:rsidRPr="007A630F">
        <w:rPr>
          <w:lang w:val="ru-RU"/>
        </w:rPr>
        <w:t xml:space="preserve">. МНС </w:t>
      </w:r>
      <w:r w:rsidRPr="007A630F">
        <w:rPr>
          <w:lang w:val="ru-RU"/>
        </w:rPr>
        <w:lastRenderedPageBreak/>
        <w:t xml:space="preserve">второго класса представляет из себя </w:t>
      </w:r>
      <w:proofErr w:type="spellStart"/>
      <w:r w:rsidRPr="007A630F">
        <w:rPr>
          <w:lang w:val="ru-RU"/>
        </w:rPr>
        <w:t>гетеродимер</w:t>
      </w:r>
      <w:proofErr w:type="spellEnd"/>
      <w:r w:rsidRPr="007A630F">
        <w:rPr>
          <w:lang w:val="ru-RU"/>
        </w:rPr>
        <w:t xml:space="preserve">. Обе цепи, </w:t>
      </w:r>
      <m:oMath>
        <m:r>
          <w:rPr>
            <w:rFonts w:ascii="Cambria Math" w:hAnsi="Cambria Math"/>
          </w:rPr>
          <m:t>α</m:t>
        </m:r>
      </m:oMath>
      <w:r w:rsidRPr="007A630F">
        <w:rPr>
          <w:lang w:val="ru-RU"/>
        </w:rPr>
        <w:t xml:space="preserve"> и </w:t>
      </w:r>
      <m:oMath>
        <m:r>
          <w:rPr>
            <w:rFonts w:ascii="Cambria Math" w:hAnsi="Cambria Math"/>
          </w:rPr>
          <m:t>β</m:t>
        </m:r>
      </m:oMath>
      <w:r w:rsidRPr="007A630F">
        <w:rPr>
          <w:lang w:val="ru-RU"/>
        </w:rPr>
        <w:t xml:space="preserve">, имеют по два домена и связаны между собой </w:t>
      </w:r>
      <w:proofErr w:type="spellStart"/>
      <w:r w:rsidRPr="007A630F">
        <w:rPr>
          <w:lang w:val="ru-RU"/>
        </w:rPr>
        <w:t>нековалентными</w:t>
      </w:r>
      <w:proofErr w:type="spellEnd"/>
      <w:r w:rsidRPr="007A630F">
        <w:rPr>
          <w:lang w:val="ru-RU"/>
        </w:rPr>
        <w:t xml:space="preserve"> связями. </w:t>
      </w:r>
      <w:proofErr w:type="spellStart"/>
      <w:r w:rsidRPr="007A630F">
        <w:rPr>
          <w:lang w:val="ru-RU"/>
        </w:rPr>
        <w:t>Пептидсвязывающую</w:t>
      </w:r>
      <w:proofErr w:type="spellEnd"/>
      <w:r w:rsidRPr="007A630F">
        <w:rPr>
          <w:lang w:val="ru-RU"/>
        </w:rPr>
        <w:t xml:space="preserve"> бороздку формируют </w:t>
      </w:r>
      <m:oMath>
        <m:sSub>
          <m:sSubPr>
            <m:ctrlPr>
              <w:rPr>
                <w:rFonts w:ascii="Cambria Math" w:hAnsi="Cambria Math"/>
              </w:rPr>
            </m:ctrlPr>
          </m:sSubPr>
          <m:e>
            <m:r>
              <w:rPr>
                <w:rFonts w:ascii="Cambria Math" w:hAnsi="Cambria Math"/>
              </w:rPr>
              <m:t>α</m:t>
            </m:r>
          </m:e>
          <m:sub>
            <m:r>
              <w:rPr>
                <w:rFonts w:ascii="Cambria Math" w:hAnsi="Cambria Math"/>
                <w:lang w:val="ru-RU"/>
              </w:rPr>
              <m:t>1</m:t>
            </m:r>
          </m:sub>
        </m:sSub>
      </m:oMath>
      <w:r w:rsidRPr="007A630F">
        <w:rPr>
          <w:lang w:val="ru-RU"/>
        </w:rPr>
        <w:t xml:space="preserve"> и </w:t>
      </w:r>
      <m:oMath>
        <m:sSub>
          <m:sSubPr>
            <m:ctrlPr>
              <w:rPr>
                <w:rFonts w:ascii="Cambria Math" w:hAnsi="Cambria Math"/>
              </w:rPr>
            </m:ctrlPr>
          </m:sSubPr>
          <m:e>
            <m:r>
              <w:rPr>
                <w:rFonts w:ascii="Cambria Math" w:hAnsi="Cambria Math"/>
              </w:rPr>
              <m:t>β</m:t>
            </m:r>
          </m:e>
          <m:sub>
            <m:r>
              <w:rPr>
                <w:rFonts w:ascii="Cambria Math" w:hAnsi="Cambria Math"/>
                <w:lang w:val="ru-RU"/>
              </w:rPr>
              <m:t>1</m:t>
            </m:r>
          </m:sub>
        </m:sSub>
      </m:oMath>
      <w:r w:rsidRPr="007A630F">
        <w:rPr>
          <w:lang w:val="ru-RU"/>
        </w:rPr>
        <w:t xml:space="preserve"> домены</w:t>
      </w:r>
      <w:ins w:id="411" w:author="Антон Смирнов" w:date="2023-05-23T13:40:00Z">
        <w:r w:rsidR="008836A4" w:rsidRPr="008836A4">
          <w:rPr>
            <w:lang w:val="ru-RU"/>
            <w:rPrChange w:id="412" w:author="Антон Смирнов" w:date="2023-05-23T13:40:00Z">
              <w:rPr/>
            </w:rPrChange>
          </w:rPr>
          <w:t xml:space="preserve"> </w:t>
        </w:r>
      </w:ins>
      <w:r w:rsidR="008836A4">
        <w:rPr>
          <w:lang w:val="ru-RU"/>
        </w:rPr>
        <w:fldChar w:fldCharType="begin"/>
      </w:r>
      <w:r w:rsidR="008836A4">
        <w:rPr>
          <w:lang w:val="ru-RU"/>
        </w:rPr>
        <w:instrText xml:space="preserve"> ADDIN ZOTERO_ITEM CSL_CITATION {"citationID":"MzSy3Wla","properties":{"formattedCitation":"[20]","plainCitation":"[20]","noteIndex":0},"citationItems":[{"id":408,"uris":["http://zotero.org/users/10071278/items/QAM8G3EJ"],"itemData":{"id":408,"type":"article-journal","container-title":"Current Opinion in Structural Biology","DOI":"10.1016/0959-440X(94)90266-6","ISSN":"0959440X","issue":"6","journalAbbreviation":"Current Opinion in Structural Biology","language":"en","page":"852-856","source":"DOI.org (Crossref)","title":"Structures of two classes of MHC molecules elucidated: crucial differences and similarities","title-short":"Structures of two classes of MHC molecules elucidated","volume":"4","author":[{"family":"Bjorkman","given":"Pamela J."},{"family":"Burmeister","given":"Wilhelm P."}],"issued":{"date-parts":[["1994",1]]}}}],"schema":"https://github.com/citation-style-language/schema/raw/master/csl-citation.json"} </w:instrText>
      </w:r>
      <w:r w:rsidR="008836A4">
        <w:rPr>
          <w:lang w:val="ru-RU"/>
        </w:rPr>
        <w:fldChar w:fldCharType="separate"/>
      </w:r>
      <w:r w:rsidR="008836A4" w:rsidRPr="008836A4">
        <w:rPr>
          <w:rFonts w:cs="Times New Roman"/>
          <w:lang w:val="ru-RU"/>
        </w:rPr>
        <w:t>[20]</w:t>
      </w:r>
      <w:r w:rsidR="008836A4">
        <w:rPr>
          <w:lang w:val="ru-RU"/>
        </w:rPr>
        <w:fldChar w:fldCharType="end"/>
      </w:r>
      <w:del w:id="413" w:author="Антон Смирнов" w:date="2023-05-23T13:40:00Z">
        <w:r w:rsidRPr="007A630F" w:rsidDel="008836A4">
          <w:rPr>
            <w:lang w:val="ru-RU"/>
          </w:rPr>
          <w:delText>[20]</w:delText>
        </w:r>
      </w:del>
      <w:r w:rsidRPr="007A630F">
        <w:rPr>
          <w:lang w:val="ru-RU"/>
        </w:rPr>
        <w:t xml:space="preserve">, и она, в отличии от МНС первого класса, “открытая”, поэтому в неё помещаются более длинные пептиды. Обычно длина пептидов, </w:t>
      </w:r>
      <w:proofErr w:type="spellStart"/>
      <w:r w:rsidRPr="007A630F">
        <w:rPr>
          <w:lang w:val="ru-RU"/>
        </w:rPr>
        <w:t>презентируемых</w:t>
      </w:r>
      <w:proofErr w:type="spellEnd"/>
      <w:r w:rsidRPr="007A630F">
        <w:rPr>
          <w:lang w:val="ru-RU"/>
        </w:rPr>
        <w:t xml:space="preserve"> на МНС второго класса, колеблется от 12 до 25 аминокислот</w:t>
      </w:r>
      <w:r w:rsidR="000B7CEC">
        <w:rPr>
          <w:lang w:val="ru-RU"/>
        </w:rPr>
        <w:t xml:space="preserve"> </w:t>
      </w:r>
      <w:r w:rsidR="008836A4">
        <w:rPr>
          <w:lang w:val="ru-RU"/>
        </w:rPr>
        <w:fldChar w:fldCharType="begin"/>
      </w:r>
      <w:r w:rsidR="008836A4">
        <w:rPr>
          <w:lang w:val="ru-RU"/>
        </w:rPr>
        <w:instrText xml:space="preserve"> ADDIN ZOTERO_ITEM CSL_CITATION {"citationID":"VLqaCjkz","properties":{"formattedCitation":"[21]","plainCitation":"[21]","noteIndex":0},"citationItems":[{"id":407,"uris":["http://zotero.org/users/10071278/items/58QGZ55W"],"itemData":{"id":407,"type":"chapter","container-title":"Handbook of Pharmacogenomics and Stratified Medicine","ISBN":"978-0-12-386882-4","language":"en","note":"DOI: 10.1016/B978-0-12-386882-4.00021-9","page":"437-465","publisher":"Elsevier","source":"DOI.org (Crossref)","title":"HLA and the Pharmacogenomics of Drug Hypersensitivity","URL":"https://linkinghub.elsevier.com/retrieve/pii/B9780123868824000219","author":[{"family":"White","given":"Katie D."},{"family":"Gaudieri","given":"Silvana"},{"family":"Phillips","given":"Elizabeth J."}],"accessed":{"date-parts":[["2023",2,27]]},"issued":{"date-parts":[["2014"]]}}}],"schema":"https://github.com/citation-style-language/schema/raw/master/csl-citation.json"} </w:instrText>
      </w:r>
      <w:r w:rsidR="008836A4">
        <w:rPr>
          <w:lang w:val="ru-RU"/>
        </w:rPr>
        <w:fldChar w:fldCharType="separate"/>
      </w:r>
      <w:r w:rsidR="008836A4" w:rsidRPr="008836A4">
        <w:rPr>
          <w:rFonts w:cs="Times New Roman"/>
          <w:lang w:val="ru-RU"/>
        </w:rPr>
        <w:t>[21]</w:t>
      </w:r>
      <w:r w:rsidR="008836A4">
        <w:rPr>
          <w:lang w:val="ru-RU"/>
        </w:rPr>
        <w:fldChar w:fldCharType="end"/>
      </w:r>
      <w:del w:id="414" w:author="Антон Смирнов" w:date="2023-05-23T13:40:00Z">
        <w:r w:rsidRPr="007A630F" w:rsidDel="008836A4">
          <w:rPr>
            <w:lang w:val="ru-RU"/>
          </w:rPr>
          <w:delText>[21]</w:delText>
        </w:r>
      </w:del>
      <w:r w:rsidRPr="007A630F">
        <w:rPr>
          <w:lang w:val="ru-RU"/>
        </w:rPr>
        <w:t>. Как и МНС первого класса, МНС второго класса нестабилен без эпитопа.</w:t>
      </w:r>
    </w:p>
    <w:p w14:paraId="33EB7A46" w14:textId="06E98AB5" w:rsidR="005C4AD5" w:rsidRPr="007A630F" w:rsidRDefault="00BF5734">
      <w:pPr>
        <w:pStyle w:val="a0"/>
        <w:rPr>
          <w:lang w:val="ru-RU"/>
        </w:rPr>
      </w:pPr>
      <w:r w:rsidRPr="007A630F">
        <w:rPr>
          <w:lang w:val="ru-RU"/>
        </w:rPr>
        <w:t xml:space="preserve">Структуру </w:t>
      </w:r>
      <w:proofErr w:type="spellStart"/>
      <w:r w:rsidRPr="007A630F">
        <w:rPr>
          <w:lang w:val="ru-RU"/>
        </w:rPr>
        <w:t>пептидсвязывающей</w:t>
      </w:r>
      <w:proofErr w:type="spellEnd"/>
      <w:r w:rsidRPr="007A630F">
        <w:rPr>
          <w:lang w:val="ru-RU"/>
        </w:rPr>
        <w:t xml:space="preserve"> бороздки у МНС первого класса можно разделить на 6 карманов, причем крайние карманы А и </w:t>
      </w:r>
      <w:r>
        <w:t>F</w:t>
      </w:r>
      <w:r w:rsidRPr="007A630F">
        <w:rPr>
          <w:lang w:val="ru-RU"/>
        </w:rPr>
        <w:t xml:space="preserve"> отличаются консервативностью</w:t>
      </w:r>
      <w:ins w:id="415" w:author="User" w:date="2023-04-14T12:22:00Z">
        <w:r w:rsidR="00A07FED">
          <w:rPr>
            <w:lang w:val="ru-RU"/>
          </w:rPr>
          <w:t xml:space="preserve"> </w:t>
        </w:r>
      </w:ins>
      <w:r w:rsidR="008836A4">
        <w:rPr>
          <w:lang w:val="ru-RU"/>
        </w:rPr>
        <w:fldChar w:fldCharType="begin"/>
      </w:r>
      <w:r w:rsidR="008836A4">
        <w:rPr>
          <w:lang w:val="ru-RU"/>
        </w:rPr>
        <w:instrText xml:space="preserve"> ADDIN ZOTERO_ITEM CSL_CITATION {"citationID":"2tcVTqqI","properties":{"formattedCitation":"[22]","plainCitation":"[22]","noteIndex":0},"citationItems":[{"id":390,"uris":["http://zotero.org/users/10071278/items/P53TJWEF"],"itemData":{"id":390,"type":"article-journal","container-title":"Science","DOI":"10.1126/science.1323878","ISSN":"0036-8075, 1095-9203","issue":"5072","journalAbbreviation":"Science","language":"en","page":"927-934","source":"DOI.org (Crossref)","title":"Emerging Principles for the Recognition of Peptide Antigens by MHC Class I Molecules","volume":"257","author":[{"family":"Matsumura","given":"Masazumi"},{"family":"Fremont","given":"Daved H."},{"family":"Peterson","given":"Per A."},{"family":"Wilson","given":"lan A."}],"issued":{"date-parts":[["1992",8,14]]}}}],"schema":"https://github.com/citation-style-language/schema/raw/master/csl-citation.json"} </w:instrText>
      </w:r>
      <w:r w:rsidR="008836A4">
        <w:rPr>
          <w:lang w:val="ru-RU"/>
        </w:rPr>
        <w:fldChar w:fldCharType="separate"/>
      </w:r>
      <w:r w:rsidR="008836A4" w:rsidRPr="008836A4">
        <w:rPr>
          <w:rFonts w:cs="Times New Roman"/>
        </w:rPr>
        <w:t>[22]</w:t>
      </w:r>
      <w:r w:rsidR="008836A4">
        <w:rPr>
          <w:lang w:val="ru-RU"/>
        </w:rPr>
        <w:fldChar w:fldCharType="end"/>
      </w:r>
      <w:del w:id="416" w:author="Антон Смирнов" w:date="2023-05-23T13:41:00Z">
        <w:r w:rsidRPr="007A630F" w:rsidDel="008836A4">
          <w:rPr>
            <w:lang w:val="ru-RU"/>
          </w:rPr>
          <w:delText>[22]</w:delText>
        </w:r>
      </w:del>
      <w:r w:rsidRPr="007A630F">
        <w:rPr>
          <w:lang w:val="ru-RU"/>
        </w:rPr>
        <w:t xml:space="preserve">. Поэтому для связывания с МНС первого класса важную роль играют </w:t>
      </w:r>
      <w:r>
        <w:t>N</w:t>
      </w:r>
      <w:r w:rsidRPr="007A630F">
        <w:rPr>
          <w:lang w:val="ru-RU"/>
        </w:rPr>
        <w:t xml:space="preserve">-концевые и </w:t>
      </w:r>
      <w:r>
        <w:t>C</w:t>
      </w:r>
      <w:r w:rsidRPr="007A630F">
        <w:rPr>
          <w:lang w:val="ru-RU"/>
        </w:rPr>
        <w:t xml:space="preserve">-концевые остатки, которые связываются с крайними карманами. От </w:t>
      </w:r>
      <w:del w:id="417" w:author="Антон Смирнов" w:date="2023-05-23T13:41:00Z">
        <w:r w:rsidRPr="007A630F" w:rsidDel="008836A4">
          <w:rPr>
            <w:lang w:val="ru-RU"/>
          </w:rPr>
          <w:delText xml:space="preserve">характера величины </w:delText>
        </w:r>
      </w:del>
      <w:r w:rsidRPr="007A630F">
        <w:rPr>
          <w:lang w:val="ru-RU"/>
        </w:rPr>
        <w:t>силы</w:t>
      </w:r>
      <w:ins w:id="418" w:author="Антон Смирнов" w:date="2023-05-23T13:42:00Z">
        <w:r w:rsidR="008836A4" w:rsidRPr="008836A4">
          <w:rPr>
            <w:lang w:val="ru-RU"/>
            <w:rPrChange w:id="419" w:author="Антон Смирнов" w:date="2023-05-23T13:42:00Z">
              <w:rPr/>
            </w:rPrChange>
          </w:rPr>
          <w:t xml:space="preserve">, </w:t>
        </w:r>
        <w:r w:rsidR="008836A4">
          <w:rPr>
            <w:lang w:val="ru-RU"/>
          </w:rPr>
          <w:t>характера</w:t>
        </w:r>
      </w:ins>
      <w:r w:rsidRPr="007A630F">
        <w:rPr>
          <w:lang w:val="ru-RU"/>
        </w:rPr>
        <w:t xml:space="preserve"> </w:t>
      </w:r>
      <w:proofErr w:type="spellStart"/>
      <w:r w:rsidRPr="007A630F">
        <w:rPr>
          <w:lang w:val="ru-RU"/>
        </w:rPr>
        <w:t>нековалентных</w:t>
      </w:r>
      <w:proofErr w:type="spellEnd"/>
      <w:r w:rsidRPr="007A630F">
        <w:rPr>
          <w:lang w:val="ru-RU"/>
        </w:rPr>
        <w:t xml:space="preserve"> взаимодействий этих карманов с некоторыми остатками пептида, которые называют якорными, зависит спектр связываемых эпитопов этим МНС. В зависимости от </w:t>
      </w:r>
      <w:proofErr w:type="spellStart"/>
      <w:r w:rsidRPr="007A630F">
        <w:rPr>
          <w:lang w:val="ru-RU"/>
        </w:rPr>
        <w:t>аллеля</w:t>
      </w:r>
      <w:proofErr w:type="spellEnd"/>
      <w:r w:rsidRPr="007A630F">
        <w:rPr>
          <w:lang w:val="ru-RU"/>
        </w:rPr>
        <w:t xml:space="preserve"> МНС может быть допол</w:t>
      </w:r>
      <w:del w:id="420" w:author="User" w:date="2023-04-14T12:22:00Z">
        <w:r w:rsidRPr="007A630F" w:rsidDel="00A07FED">
          <w:rPr>
            <w:lang w:val="ru-RU"/>
          </w:rPr>
          <w:delText>ь</w:delText>
        </w:r>
      </w:del>
      <w:r w:rsidRPr="007A630F">
        <w:rPr>
          <w:lang w:val="ru-RU"/>
        </w:rPr>
        <w:t xml:space="preserve">нительные первичные якорные остатки. Между ними могут находиться аминокислотные остатки с сильно </w:t>
      </w:r>
      <w:del w:id="421" w:author="Антон Смирнов" w:date="2023-05-23T13:43:00Z">
        <w:r w:rsidRPr="007A630F" w:rsidDel="00EA60B1">
          <w:rPr>
            <w:lang w:val="ru-RU"/>
          </w:rPr>
          <w:delText xml:space="preserve">варьирующими </w:delText>
        </w:r>
      </w:del>
      <w:ins w:id="422" w:author="Антон Смирнов" w:date="2023-05-23T13:43:00Z">
        <w:r w:rsidR="00EA60B1">
          <w:rPr>
            <w:lang w:val="ru-RU"/>
          </w:rPr>
          <w:t>различающимися</w:t>
        </w:r>
      </w:ins>
      <w:del w:id="423" w:author="Антон Смирнов" w:date="2023-05-23T13:43:00Z">
        <w:r w:rsidRPr="007A630F" w:rsidDel="00EA60B1">
          <w:rPr>
            <w:lang w:val="ru-RU"/>
          </w:rPr>
          <w:delText>по</w:delText>
        </w:r>
      </w:del>
      <w:r w:rsidRPr="007A630F">
        <w:rPr>
          <w:lang w:val="ru-RU"/>
        </w:rPr>
        <w:t xml:space="preserve"> физико-химическим свойствами. У МНС второго класса якорные остатки могут быть расположены на различном удалении друг от друга</w:t>
      </w:r>
      <w:ins w:id="424" w:author="Антон Смирнов" w:date="2023-05-23T13:43:00Z">
        <w:r w:rsidR="00EA60B1">
          <w:rPr>
            <w:lang w:val="ru-RU"/>
          </w:rPr>
          <w:t>.</w:t>
        </w:r>
      </w:ins>
      <w:del w:id="425" w:author="Антон Смирнов" w:date="2023-05-23T13:43:00Z">
        <w:r w:rsidRPr="007A630F" w:rsidDel="00EA60B1">
          <w:rPr>
            <w:lang w:val="ru-RU"/>
          </w:rPr>
          <w:delText>,</w:delText>
        </w:r>
      </w:del>
      <w:r w:rsidRPr="007A630F">
        <w:rPr>
          <w:lang w:val="ru-RU"/>
        </w:rPr>
        <w:t xml:space="preserve"> </w:t>
      </w:r>
      <w:del w:id="426" w:author="Антон Смирнов" w:date="2023-05-23T13:43:00Z">
        <w:r w:rsidRPr="007A630F" w:rsidDel="00EA60B1">
          <w:rPr>
            <w:lang w:val="ru-RU"/>
          </w:rPr>
          <w:delText>кроме этого</w:delText>
        </w:r>
      </w:del>
      <w:ins w:id="427" w:author="Антон Смирнов" w:date="2023-05-23T13:43:00Z">
        <w:r w:rsidR="00EA60B1">
          <w:rPr>
            <w:lang w:val="ru-RU"/>
          </w:rPr>
          <w:t>К</w:t>
        </w:r>
        <w:r w:rsidR="00EA60B1" w:rsidRPr="007A630F">
          <w:rPr>
            <w:lang w:val="ru-RU"/>
          </w:rPr>
          <w:t>роме этого,</w:t>
        </w:r>
      </w:ins>
      <w:r w:rsidRPr="007A630F">
        <w:rPr>
          <w:lang w:val="ru-RU"/>
        </w:rPr>
        <w:t xml:space="preserve"> пептид может выходить за пределы </w:t>
      </w:r>
      <w:proofErr w:type="spellStart"/>
      <w:r w:rsidRPr="007A630F">
        <w:rPr>
          <w:lang w:val="ru-RU"/>
        </w:rPr>
        <w:t>пептидсвязывающей</w:t>
      </w:r>
      <w:proofErr w:type="spellEnd"/>
      <w:r w:rsidRPr="007A630F">
        <w:rPr>
          <w:lang w:val="ru-RU"/>
        </w:rPr>
        <w:t xml:space="preserve"> бороздки, следовательно, в его связывании также участвуют и другие структуры белка</w:t>
      </w:r>
      <w:ins w:id="428"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JfR5LApM","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EA60B1">
        <w:rPr>
          <w:lang w:val="ru-RU"/>
        </w:rPr>
        <w:fldChar w:fldCharType="separate"/>
      </w:r>
      <w:r w:rsidR="00EA60B1" w:rsidRPr="00EA60B1">
        <w:rPr>
          <w:rFonts w:cs="Times New Roman"/>
          <w:lang w:val="ru-RU"/>
          <w:rPrChange w:id="429" w:author="Антон Смирнов" w:date="2023-05-23T13:44:00Z">
            <w:rPr>
              <w:rFonts w:cs="Times New Roman"/>
            </w:rPr>
          </w:rPrChange>
        </w:rPr>
        <w:t>[12]</w:t>
      </w:r>
      <w:r w:rsidR="00EA60B1">
        <w:rPr>
          <w:lang w:val="ru-RU"/>
        </w:rPr>
        <w:fldChar w:fldCharType="end"/>
      </w:r>
      <w:del w:id="430" w:author="Антон Смирнов" w:date="2023-05-23T13:44:00Z">
        <w:r w:rsidRPr="007A630F" w:rsidDel="00EA60B1">
          <w:rPr>
            <w:lang w:val="ru-RU"/>
          </w:rPr>
          <w:delText>[12]</w:delText>
        </w:r>
      </w:del>
      <w:r w:rsidRPr="007A630F">
        <w:rPr>
          <w:lang w:val="ru-RU"/>
        </w:rPr>
        <w:t>.</w:t>
      </w:r>
    </w:p>
    <w:p w14:paraId="6BBEA54C" w14:textId="623746CB" w:rsidR="005C4AD5" w:rsidRPr="007A630F" w:rsidRDefault="00BF5734">
      <w:pPr>
        <w:pStyle w:val="a0"/>
        <w:rPr>
          <w:lang w:val="ru-RU"/>
        </w:rPr>
      </w:pPr>
      <w:r w:rsidRPr="007A630F">
        <w:rPr>
          <w:lang w:val="ru-RU"/>
        </w:rPr>
        <w:t xml:space="preserve">МНС двух классов </w:t>
      </w:r>
      <w:proofErr w:type="spellStart"/>
      <w:r w:rsidRPr="007A630F">
        <w:rPr>
          <w:lang w:val="ru-RU"/>
        </w:rPr>
        <w:t>презентируют</w:t>
      </w:r>
      <w:proofErr w:type="spellEnd"/>
      <w:r w:rsidRPr="007A630F">
        <w:rPr>
          <w:lang w:val="ru-RU"/>
        </w:rPr>
        <w:t xml:space="preserve"> свой пептид разным клеткам: МНС первого класса </w:t>
      </w:r>
      <w:proofErr w:type="spellStart"/>
      <w:r w:rsidRPr="007A630F">
        <w:rPr>
          <w:lang w:val="ru-RU"/>
        </w:rPr>
        <w:t>презентирует</w:t>
      </w:r>
      <w:proofErr w:type="spellEnd"/>
      <w:r w:rsidRPr="007A630F">
        <w:rPr>
          <w:lang w:val="ru-RU"/>
        </w:rPr>
        <w:t xml:space="preserve"> пептиды, распознаваемые </w:t>
      </w:r>
      <w:r>
        <w:t>CD</w:t>
      </w:r>
      <w:r w:rsidRPr="007A630F">
        <w:rPr>
          <w:lang w:val="ru-RU"/>
        </w:rPr>
        <w:t>8</w:t>
      </w:r>
      <w:r w:rsidRPr="007A630F">
        <w:rPr>
          <w:vertAlign w:val="superscript"/>
          <w:lang w:val="ru-RU"/>
        </w:rPr>
        <w:t>+</w:t>
      </w:r>
      <w:r w:rsidRPr="007A630F">
        <w:rPr>
          <w:lang w:val="ru-RU"/>
        </w:rPr>
        <w:t xml:space="preserve"> лимфоцитами</w:t>
      </w:r>
      <w:ins w:id="431" w:author="Антон Смирнов" w:date="2023-05-23T13:46:00Z">
        <w:r w:rsidR="00EA60B1">
          <w:rPr>
            <w:lang w:val="ru-RU"/>
          </w:rPr>
          <w:t>, известные также как Т-киллеры</w:t>
        </w:r>
      </w:ins>
      <w:r w:rsidRPr="007A630F">
        <w:rPr>
          <w:lang w:val="ru-RU"/>
        </w:rPr>
        <w:t xml:space="preserve">, а МНС второго класса - </w:t>
      </w:r>
      <w:r>
        <w:t>CD</w:t>
      </w:r>
      <w:r w:rsidRPr="007A630F">
        <w:rPr>
          <w:lang w:val="ru-RU"/>
        </w:rPr>
        <w:t>4</w:t>
      </w:r>
      <w:r w:rsidRPr="007A630F">
        <w:rPr>
          <w:vertAlign w:val="superscript"/>
          <w:lang w:val="ru-RU"/>
        </w:rPr>
        <w:t>+</w:t>
      </w:r>
      <w:r w:rsidRPr="007A630F">
        <w:rPr>
          <w:lang w:val="ru-RU"/>
        </w:rPr>
        <w:t xml:space="preserve"> лимфоцитам</w:t>
      </w:r>
      <w:ins w:id="432" w:author="Антон Смирнов" w:date="2023-05-23T13:46:00Z">
        <w:r w:rsidR="00EA60B1">
          <w:rPr>
            <w:lang w:val="ru-RU"/>
          </w:rPr>
          <w:t xml:space="preserve"> (Т-хелперы)</w:t>
        </w:r>
      </w:ins>
      <w:del w:id="433" w:author="Антон Смирнов" w:date="2023-05-23T13:46:00Z">
        <w:r w:rsidRPr="007A630F" w:rsidDel="00EA60B1">
          <w:rPr>
            <w:lang w:val="ru-RU"/>
          </w:rPr>
          <w:delText>и</w:delText>
        </w:r>
      </w:del>
      <w:ins w:id="434"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{"citationID":"5aNCaEEB","properties":{"formattedCitation":"[23]","plainCitation":"[23]","noteIndex":0},"citationItems":[{"id":510,"uris":["http://zotero.org/users/10071278/items/RCYUDP89"],"itemData":{"id":510,"type":"article-journal","container-title":"Current Opinion in Structural Biology","DOI":"10.1016/0959-440X(94)90266-6","issue":"6","page":"852–856","title":"Structures of two classes of MHC molecules elucidated: crucial differences and similarities","volume":"4","author":[{"family":"Bjorkman","given":"Pamela J."},{"family":"Burmeister","given":"Wilhelm P."}],"issued":{"date-parts":[["1994"]]}}}],"schema":"https://github.com/citation-style-language/schema/raw/master/csl-citation.json"} </w:instrText>
      </w:r>
      <w:r w:rsidR="00EA60B1">
        <w:rPr>
          <w:lang w:val="ru-RU"/>
        </w:rPr>
        <w:fldChar w:fldCharType="separate"/>
      </w:r>
      <w:r w:rsidR="00EA60B1" w:rsidRPr="00EA60B1">
        <w:rPr>
          <w:rFonts w:cs="Times New Roman"/>
          <w:lang w:val="ru-RU"/>
          <w:rPrChange w:id="435" w:author="Антон Смирнов" w:date="2023-05-23T13:47:00Z">
            <w:rPr>
              <w:rFonts w:cs="Times New Roman"/>
            </w:rPr>
          </w:rPrChange>
        </w:rPr>
        <w:t>[23]</w:t>
      </w:r>
      <w:r w:rsidR="00EA60B1">
        <w:rPr>
          <w:lang w:val="ru-RU"/>
        </w:rPr>
        <w:fldChar w:fldCharType="end"/>
      </w:r>
      <w:del w:id="436" w:author="Антон Смирнов" w:date="2023-05-23T13:47:00Z">
        <w:r w:rsidRPr="007A630F" w:rsidDel="00EA60B1">
          <w:rPr>
            <w:lang w:val="ru-RU"/>
          </w:rPr>
          <w:delText>[23]</w:delText>
        </w:r>
      </w:del>
      <w:r w:rsidRPr="007A630F">
        <w:rPr>
          <w:lang w:val="ru-RU"/>
        </w:rPr>
        <w:t>. МНС первого класса эксп</w:t>
      </w:r>
      <w:ins w:id="437" w:author="Антон Смирнов" w:date="2023-05-23T12:17:00Z">
        <w:r w:rsidR="004923B4">
          <w:rPr>
            <w:lang w:val="ru-RU"/>
          </w:rPr>
          <w:t>р</w:t>
        </w:r>
      </w:ins>
      <w:r w:rsidRPr="007A630F">
        <w:rPr>
          <w:lang w:val="ru-RU"/>
        </w:rPr>
        <w:t>ессир</w:t>
      </w:r>
      <w:ins w:id="438" w:author="Антон Смирнов" w:date="2023-05-23T12:18:00Z">
        <w:r w:rsidR="004923B4">
          <w:rPr>
            <w:lang w:val="ru-RU"/>
          </w:rPr>
          <w:t>уется</w:t>
        </w:r>
      </w:ins>
      <w:del w:id="439" w:author="Антон Смирнов" w:date="2023-05-23T12:18:00Z">
        <w:r w:rsidRPr="007A630F" w:rsidDel="004923B4">
          <w:rPr>
            <w:lang w:val="ru-RU"/>
          </w:rPr>
          <w:delText>ован</w:delText>
        </w:r>
      </w:del>
      <w:r w:rsidRPr="007A630F">
        <w:rPr>
          <w:lang w:val="ru-RU"/>
        </w:rPr>
        <w:t xml:space="preserve"> практически на всех ядросодержащих клетках организма</w:t>
      </w:r>
      <w:ins w:id="440"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1syJgp6V","properties":{"formattedCitation":"[24]","plainCitation":"[24]","noteIndex":0},"citationItems":[{"id":385,"uris":["http://zotero.org/users/10071278/items/EGWWZW4N"],"itemData":{"id":385,"type":"article-journal","container-title":"Immunology","DOI":"10.1046/j.1365-2567.2003.01738.x","ISSN":"0019-2805, 1365-2567","issue":"2","journalAbbreviation":"Immunology","language":"en","page":"163-169","source":"DOI.org (Crossref)","title":"The MHC class I antigen presentation pathway: strategies for viral immune evasion","title-short":"The MHC class I antigen presentation pathway","volume":"110","author":[{"family":"Hewitt","given":"Eric W."}],"issued":{"date-parts":[["2003",10]]}}}],"schema":"https://github.com/citation-style-language/schema/raw/master/csl-citation.json"} </w:instrText>
      </w:r>
      <w:r w:rsidR="00EA60B1">
        <w:rPr>
          <w:lang w:val="ru-RU"/>
        </w:rPr>
        <w:fldChar w:fldCharType="separate"/>
      </w:r>
      <w:r w:rsidR="00EA60B1" w:rsidRPr="00EA60B1">
        <w:rPr>
          <w:rFonts w:cs="Times New Roman"/>
          <w:lang w:val="ru-RU"/>
          <w:rPrChange w:id="441" w:author="Антон Смирнов" w:date="2023-05-23T13:48:00Z">
            <w:rPr>
              <w:rFonts w:cs="Times New Roman"/>
            </w:rPr>
          </w:rPrChange>
        </w:rPr>
        <w:t>[24]</w:t>
      </w:r>
      <w:r w:rsidR="00EA60B1">
        <w:rPr>
          <w:lang w:val="ru-RU"/>
        </w:rPr>
        <w:fldChar w:fldCharType="end"/>
      </w:r>
      <w:del w:id="442" w:author="Антон Смирнов" w:date="2023-05-23T13:48:00Z">
        <w:r w:rsidRPr="007A630F" w:rsidDel="00EA60B1">
          <w:rPr>
            <w:lang w:val="ru-RU"/>
          </w:rPr>
          <w:delText>[24]</w:delText>
        </w:r>
      </w:del>
      <w:r w:rsidRPr="007A630F">
        <w:rPr>
          <w:lang w:val="ru-RU"/>
        </w:rPr>
        <w:t xml:space="preserve">. Единственное исключение - клетки ворсинчатого </w:t>
      </w:r>
      <w:proofErr w:type="spellStart"/>
      <w:r w:rsidRPr="007A630F">
        <w:rPr>
          <w:lang w:val="ru-RU"/>
        </w:rPr>
        <w:t>трофобласта</w:t>
      </w:r>
      <w:proofErr w:type="spellEnd"/>
      <w:r w:rsidRPr="007A630F">
        <w:rPr>
          <w:lang w:val="ru-RU"/>
        </w:rPr>
        <w:t xml:space="preserve">. Показано, что экспрессия классических аллелей МНС </w:t>
      </w:r>
      <w:r>
        <w:t>I</w:t>
      </w:r>
      <w:r w:rsidRPr="007A630F">
        <w:rPr>
          <w:lang w:val="ru-RU"/>
        </w:rPr>
        <w:t xml:space="preserve"> на них приводит к </w:t>
      </w:r>
      <w:proofErr w:type="spellStart"/>
      <w:r w:rsidRPr="007A630F">
        <w:rPr>
          <w:lang w:val="ru-RU"/>
        </w:rPr>
        <w:t>иммуноопосредованному</w:t>
      </w:r>
      <w:proofErr w:type="spellEnd"/>
      <w:r w:rsidRPr="007A630F">
        <w:rPr>
          <w:lang w:val="ru-RU"/>
        </w:rPr>
        <w:t xml:space="preserve"> аборту</w:t>
      </w:r>
      <w:ins w:id="443" w:author="User" w:date="2023-04-14T12:23:00Z">
        <w:r w:rsidR="00A07FED">
          <w:rPr>
            <w:lang w:val="ru-RU"/>
          </w:rPr>
          <w:t xml:space="preserve"> </w:t>
        </w:r>
      </w:ins>
      <w:r w:rsidR="00EA60B1">
        <w:rPr>
          <w:lang w:val="ru-RU"/>
        </w:rPr>
        <w:fldChar w:fldCharType="begin"/>
      </w:r>
      <w:r w:rsidR="00EA60B1">
        <w:rPr>
          <w:lang w:val="ru-RU"/>
        </w:rPr>
        <w:instrText xml:space="preserve"> ADDIN ZOTERO_ITEM CSL_CITATION {"citationID":"pd5q0a2R","properties":{"formattedCitation":"[25]","plainCitation":"[25]","noteIndex":0},"citationItems":[{"id":384,"uris":["http://zotero.org/users/10071278/items/C7PFFLBA"],"itemData":{"id":384,"type":"article-journal","container-title":"Biology of Reproduction","DOI":"10.1095/biolreprod.115.136523","ISSN":"0006-3363, 1529-7268","issue":"2","journalAbbreviation":"Biology of Reproduction","language":"en","page":"39-39","source":"DOI.org (Crossref)","title":"Trophoblast Major Histocompatibility Complex Class I Expression Is Associated with Immune-Mediated Rejection of Bovine Fetuses Produced by Cloning","volume":"95","author":[{"family":"Rutigliano","given":"H. M."},{"family":"Thomas","given":"A. J."},{"family":"Wilhelm","given":"A."},{"family":"Sessions","given":"B. R."},{"family":"Hicks","given":"B. A."},{"family":"Schlafer","given":"D. H."},{"family":"White","given":"K. L."},{"family":"Davies","given":"C. J."}],"issued":{"date-parts":[["2016",8,18]]}}}],"schema":"https://github.com/citation-style-language/schema/raw/master/csl-citation.json"} </w:instrText>
      </w:r>
      <w:r w:rsidR="00EA60B1">
        <w:rPr>
          <w:lang w:val="ru-RU"/>
        </w:rPr>
        <w:fldChar w:fldCharType="separate"/>
      </w:r>
      <w:r w:rsidR="00EA60B1" w:rsidRPr="00EA60B1">
        <w:rPr>
          <w:rFonts w:cs="Times New Roman"/>
          <w:lang w:val="ru-RU"/>
        </w:rPr>
        <w:t>[25]</w:t>
      </w:r>
      <w:r w:rsidR="00EA60B1">
        <w:rPr>
          <w:lang w:val="ru-RU"/>
        </w:rPr>
        <w:fldChar w:fldCharType="end"/>
      </w:r>
      <w:del w:id="444" w:author="Антон Смирнов" w:date="2023-05-23T13:49:00Z">
        <w:r w:rsidRPr="007A630F" w:rsidDel="00EA60B1">
          <w:rPr>
            <w:lang w:val="ru-RU"/>
          </w:rPr>
          <w:delText>[25]</w:delText>
        </w:r>
      </w:del>
      <w:r w:rsidRPr="007A630F">
        <w:rPr>
          <w:lang w:val="ru-RU"/>
        </w:rPr>
        <w:t xml:space="preserve">. МНС второго класса экспрессируются </w:t>
      </w:r>
      <w:proofErr w:type="spellStart"/>
      <w:r w:rsidRPr="007A630F">
        <w:rPr>
          <w:lang w:val="ru-RU"/>
        </w:rPr>
        <w:t>конституциально</w:t>
      </w:r>
      <w:proofErr w:type="spellEnd"/>
      <w:del w:id="445" w:author="Антон Смирнов" w:date="2023-05-23T13:49:00Z">
        <w:r w:rsidRPr="007A630F" w:rsidDel="009E036F">
          <w:rPr>
            <w:lang w:val="ru-RU"/>
          </w:rPr>
          <w:delText>,</w:delText>
        </w:r>
      </w:del>
      <w:r w:rsidRPr="007A630F">
        <w:rPr>
          <w:lang w:val="ru-RU"/>
        </w:rPr>
        <w:t xml:space="preserve"> клетками иммунной </w:t>
      </w:r>
      <w:r w:rsidRPr="007A630F">
        <w:rPr>
          <w:lang w:val="ru-RU"/>
        </w:rPr>
        <w:lastRenderedPageBreak/>
        <w:t xml:space="preserve">системы, в особенности </w:t>
      </w:r>
      <w:proofErr w:type="spellStart"/>
      <w:r w:rsidRPr="007A630F">
        <w:rPr>
          <w:lang w:val="ru-RU"/>
        </w:rPr>
        <w:t>антигенпрезентирующими</w:t>
      </w:r>
      <w:proofErr w:type="spellEnd"/>
      <w:r w:rsidRPr="007A630F">
        <w:rPr>
          <w:lang w:val="ru-RU"/>
        </w:rPr>
        <w:t xml:space="preserve"> клетками: дендритными клетками, макрофагами, В-лимфоцитами, эпителиальными клетками тимуса, но их экспрессия может быть индуцирована </w:t>
      </w:r>
      <w:r>
        <w:t>IFN</w:t>
      </w:r>
      <w:r w:rsidRPr="007A630F">
        <w:rPr>
          <w:lang w:val="ru-RU"/>
        </w:rPr>
        <w:t>-</w:t>
      </w:r>
      <m:oMath>
        <m:r>
          <w:rPr>
            <w:rFonts w:ascii="Cambria Math" w:hAnsi="Cambria Math"/>
          </w:rPr>
          <m:t>γ</m:t>
        </m:r>
      </m:oMath>
      <w:r w:rsidRPr="007A630F">
        <w:rPr>
          <w:lang w:val="ru-RU"/>
        </w:rPr>
        <w:t xml:space="preserve"> на остальных клетках</w:t>
      </w:r>
      <w:ins w:id="446" w:author="User" w:date="2023-04-14T12:24:00Z">
        <w:r w:rsidR="00A07FED">
          <w:rPr>
            <w:lang w:val="ru-RU"/>
          </w:rPr>
          <w:t xml:space="preserve"> </w:t>
        </w:r>
      </w:ins>
      <w:r w:rsidR="009E036F">
        <w:rPr>
          <w:lang w:val="ru-RU"/>
        </w:rPr>
        <w:fldChar w:fldCharType="begin"/>
      </w:r>
      <w:r w:rsidR="009E036F">
        <w:rPr>
          <w:lang w:val="ru-RU"/>
        </w:rPr>
        <w:instrText xml:space="preserve"> ADDIN ZOTERO_ITEM CSL_CITATION {"citationID":"42HWkVBN","properties":{"formattedCitation":"[26]","plainCitation":"[26]","noteIndex":0},"citationItems":[{"id":387,"uris":["http://zotero.org/users/10071278/items/8T5JEIYC"],"itemData":{"id":387,"type":"article-journal","container-title":"Cell","DOI":"10.1016/S0092-8674(02)00696-7","ISSN":"00928674","issue":"2","journalAbbreviation":"Cell","language":"en","page":"S21-S33","source":"DOI.org (Crossref)","title":"Genetic Control of MHC Class II Expression","volume":"109","author":[{"family":"Ting","given":"Jenny Pan-Yun"},{"family":"Trowsdale","given":"John"}],"issued":{"date-parts":[["2002",4]]}}}],"schema":"https://github.com/citation-style-language/schema/raw/master/csl-citation.json"} </w:instrText>
      </w:r>
      <w:r w:rsidR="009E036F">
        <w:rPr>
          <w:lang w:val="ru-RU"/>
        </w:rPr>
        <w:fldChar w:fldCharType="separate"/>
      </w:r>
      <w:r w:rsidR="009E036F" w:rsidRPr="009E036F">
        <w:rPr>
          <w:rFonts w:cs="Times New Roman"/>
          <w:lang w:val="ru-RU"/>
        </w:rPr>
        <w:t>[26]</w:t>
      </w:r>
      <w:r w:rsidR="009E036F">
        <w:rPr>
          <w:lang w:val="ru-RU"/>
        </w:rPr>
        <w:fldChar w:fldCharType="end"/>
      </w:r>
      <w:del w:id="447" w:author="Антон Смирнов" w:date="2023-05-23T13:49:00Z">
        <w:r w:rsidRPr="007A630F" w:rsidDel="009E036F">
          <w:rPr>
            <w:lang w:val="ru-RU"/>
          </w:rPr>
          <w:delText>[26]</w:delText>
        </w:r>
      </w:del>
      <w:r w:rsidRPr="007A630F">
        <w:rPr>
          <w:lang w:val="ru-RU"/>
        </w:rPr>
        <w:t>.</w:t>
      </w:r>
    </w:p>
    <w:p w14:paraId="0BD83499" w14:textId="7DF51414" w:rsidR="005C4AD5" w:rsidRPr="007A630F" w:rsidRDefault="00BF5734">
      <w:pPr>
        <w:pStyle w:val="a0"/>
        <w:rPr>
          <w:lang w:val="ru-RU"/>
        </w:rPr>
      </w:pPr>
      <w:r w:rsidRPr="007A630F">
        <w:rPr>
          <w:lang w:val="ru-RU"/>
        </w:rPr>
        <w:t xml:space="preserve">От локализации патогена зависит, на каком МНС будут </w:t>
      </w:r>
      <w:proofErr w:type="spellStart"/>
      <w:r w:rsidRPr="007A630F">
        <w:rPr>
          <w:lang w:val="ru-RU"/>
        </w:rPr>
        <w:t>презентироваться</w:t>
      </w:r>
      <w:proofErr w:type="spellEnd"/>
      <w:r w:rsidRPr="007A630F">
        <w:rPr>
          <w:lang w:val="ru-RU"/>
        </w:rPr>
        <w:t xml:space="preserve"> его антигены. Например, разрушенные белки </w:t>
      </w:r>
      <w:proofErr w:type="spellStart"/>
      <w:r w:rsidRPr="007A630F">
        <w:rPr>
          <w:lang w:val="ru-RU"/>
        </w:rPr>
        <w:t>цитозольных</w:t>
      </w:r>
      <w:proofErr w:type="spellEnd"/>
      <w:r w:rsidRPr="007A630F">
        <w:rPr>
          <w:lang w:val="ru-RU"/>
        </w:rPr>
        <w:t xml:space="preserve"> патогенов - вирусов, некоторых бактерий - транспортируются в ЭПР и там встраиваются в вновь синтезированные МНС первого класса и оттуда готовые комплексы доставляются на цитоплазматическую мембрану</w:t>
      </w:r>
      <w:ins w:id="448" w:author="Антон Смирнов" w:date="2023-05-23T13:50:00Z">
        <w:r w:rsidR="009E036F" w:rsidRPr="009E036F">
          <w:rPr>
            <w:lang w:val="ru-RU"/>
            <w:rPrChange w:id="449" w:author="Антон Смирнов" w:date="2023-05-23T13:50:00Z">
              <w:rPr/>
            </w:rPrChange>
          </w:rPr>
          <w:t xml:space="preserve"> </w:t>
        </w:r>
      </w:ins>
      <w:r w:rsidR="009E036F">
        <w:rPr>
          <w:lang w:val="ru-RU"/>
        </w:rPr>
        <w:fldChar w:fldCharType="begin"/>
      </w:r>
      <w:r w:rsidR="009E036F">
        <w:rPr>
          <w:lang w:val="ru-RU"/>
        </w:rPr>
        <w:instrText xml:space="preserve"> ADDIN ZOTERO_ITEM CSL_CITATION {"citationID":"NVcPfFvd","properties":{"formattedCitation":"[27]","plainCitation":"[27]","noteIndex":0},"citationItems":[{"id":383,"uris":["http://zotero.org/users/10071278/items/TZZWD3JN"],"itemData":{"id":383,"type":"article-journal","container-title":"Trends in Immunology","DOI":"10.1016/j.it.2016.08.010","ISSN":"14714906","issue":"11","journalAbbreviation":"Trends in Immunology","language":"en","page":"724-737","source":"DOI.org (Crossref)","title":"Present Yourself! By MHC Class I and MHC Class II Molecules","volume":"37","author":[{"family":"Rock","given":"Kenneth L."},{"family":"Reits","given":"Eric"},{"family":"Neefjes","given":"Jacques"}],"issued":{"date-parts":[["2016",11]]}}}],"schema":"https://github.com/citation-style-language/schema/raw/master/csl-citation.json"} </w:instrText>
      </w:r>
      <w:r w:rsidR="009E036F">
        <w:rPr>
          <w:lang w:val="ru-RU"/>
        </w:rPr>
        <w:fldChar w:fldCharType="separate"/>
      </w:r>
      <w:r w:rsidR="009E036F" w:rsidRPr="009E036F">
        <w:rPr>
          <w:rFonts w:cs="Times New Roman"/>
          <w:lang w:val="ru-RU"/>
        </w:rPr>
        <w:t>[27]</w:t>
      </w:r>
      <w:r w:rsidR="009E036F">
        <w:rPr>
          <w:lang w:val="ru-RU"/>
        </w:rPr>
        <w:fldChar w:fldCharType="end"/>
      </w:r>
      <w:del w:id="450" w:author="Антон Смирнов" w:date="2023-05-23T13:51:00Z">
        <w:r w:rsidRPr="007A630F" w:rsidDel="009E036F">
          <w:rPr>
            <w:lang w:val="ru-RU"/>
          </w:rPr>
          <w:delText>[27]</w:delText>
        </w:r>
      </w:del>
      <w:r w:rsidRPr="007A630F">
        <w:rPr>
          <w:lang w:val="ru-RU"/>
        </w:rPr>
        <w:t xml:space="preserve">. Такой каскад реакций называют непосредственным </w:t>
      </w:r>
      <w:proofErr w:type="spellStart"/>
      <w:r w:rsidRPr="007A630F">
        <w:rPr>
          <w:lang w:val="ru-RU"/>
        </w:rPr>
        <w:t>презентированием</w:t>
      </w:r>
      <w:proofErr w:type="spellEnd"/>
      <w:r w:rsidRPr="007A630F">
        <w:rPr>
          <w:lang w:val="ru-RU"/>
        </w:rPr>
        <w:t xml:space="preserve">. При непосредственном </w:t>
      </w:r>
      <w:proofErr w:type="spellStart"/>
      <w:r w:rsidRPr="007A630F">
        <w:rPr>
          <w:lang w:val="ru-RU"/>
        </w:rPr>
        <w:t>презентировании</w:t>
      </w:r>
      <w:proofErr w:type="spellEnd"/>
      <w:r w:rsidRPr="007A630F">
        <w:rPr>
          <w:lang w:val="ru-RU"/>
        </w:rPr>
        <w:t xml:space="preserve"> белки разрушаются специальным белковым комплексом - протеасомой. Помимо непосредственного </w:t>
      </w:r>
      <w:proofErr w:type="spellStart"/>
      <w:r w:rsidRPr="007A630F">
        <w:rPr>
          <w:lang w:val="ru-RU"/>
        </w:rPr>
        <w:t>презентирования</w:t>
      </w:r>
      <w:proofErr w:type="spellEnd"/>
      <w:r w:rsidRPr="007A630F">
        <w:rPr>
          <w:lang w:val="ru-RU"/>
        </w:rPr>
        <w:t xml:space="preserve"> существует каскад реакции, когда экзогенные пептиды </w:t>
      </w:r>
      <w:proofErr w:type="spellStart"/>
      <w:r w:rsidRPr="007A630F">
        <w:rPr>
          <w:lang w:val="ru-RU"/>
        </w:rPr>
        <w:t>презентируются</w:t>
      </w:r>
      <w:proofErr w:type="spellEnd"/>
      <w:r w:rsidRPr="007A630F">
        <w:rPr>
          <w:lang w:val="ru-RU"/>
        </w:rPr>
        <w:t xml:space="preserve"> на МНС </w:t>
      </w:r>
      <w:r>
        <w:t>I</w:t>
      </w:r>
      <w:r w:rsidRPr="007A630F">
        <w:rPr>
          <w:lang w:val="ru-RU"/>
        </w:rPr>
        <w:t xml:space="preserve">. Существуют патогены, способные </w:t>
      </w:r>
      <w:del w:id="451" w:author="Антон Смирнов" w:date="2023-05-23T13:51:00Z">
        <w:r w:rsidRPr="007A630F" w:rsidDel="009E036F">
          <w:rPr>
            <w:lang w:val="ru-RU"/>
          </w:rPr>
          <w:delText>ненапрямую</w:delText>
        </w:r>
      </w:del>
      <w:ins w:id="452" w:author="Антон Смирнов" w:date="2023-05-23T13:51:00Z">
        <w:r w:rsidR="009E036F" w:rsidRPr="007A630F">
          <w:rPr>
            <w:lang w:val="ru-RU"/>
          </w:rPr>
          <w:t>не напрямую</w:t>
        </w:r>
      </w:ins>
      <w:r w:rsidRPr="007A630F">
        <w:rPr>
          <w:lang w:val="ru-RU"/>
        </w:rPr>
        <w:t xml:space="preserve"> поражать АПК. Существует специальный тип дендритных клеток, который </w:t>
      </w:r>
      <w:proofErr w:type="spellStart"/>
      <w:r w:rsidRPr="007A630F">
        <w:rPr>
          <w:lang w:val="ru-RU"/>
        </w:rPr>
        <w:t>презентирует</w:t>
      </w:r>
      <w:proofErr w:type="spellEnd"/>
      <w:r w:rsidRPr="007A630F">
        <w:rPr>
          <w:lang w:val="ru-RU"/>
        </w:rPr>
        <w:t xml:space="preserve"> пептиды, полученные </w:t>
      </w:r>
      <w:proofErr w:type="spellStart"/>
      <w:r w:rsidRPr="007A630F">
        <w:rPr>
          <w:lang w:val="ru-RU"/>
        </w:rPr>
        <w:t>фаголизосомальной</w:t>
      </w:r>
      <w:proofErr w:type="spellEnd"/>
      <w:r w:rsidRPr="007A630F">
        <w:rPr>
          <w:lang w:val="ru-RU"/>
        </w:rPr>
        <w:t xml:space="preserve"> системой, на МНС первого, а не второго класса, как это протекает в других АПК</w:t>
      </w:r>
      <w:ins w:id="453" w:author="Антон Смирнов" w:date="2023-05-23T13:52:00Z">
        <w:r w:rsidR="009E036F" w:rsidRPr="009E036F">
          <w:rPr>
            <w:lang w:val="ru-RU"/>
            <w:rPrChange w:id="454" w:author="Антон Смирнов" w:date="2023-05-23T13:52:00Z">
              <w:rPr/>
            </w:rPrChange>
          </w:rPr>
          <w:t xml:space="preserve"> </w:t>
        </w:r>
      </w:ins>
      <w:r w:rsidR="009E036F">
        <w:rPr>
          <w:lang w:val="ru-RU"/>
        </w:rPr>
        <w:fldChar w:fldCharType="begin"/>
      </w:r>
      <w:r w:rsidR="009E036F">
        <w:rPr>
          <w:lang w:val="ru-RU"/>
        </w:rPr>
        <w:instrText xml:space="preserve"> ADDIN ZOTERO_ITEM CSL_CITATION {"citationID":"ZgCKQpCT","properties":{"formattedCitation":"[28]","plainCitation":"[28]","noteIndex":0},"citationItems":[{"id":382,"uris":["http://zotero.org/users/10071278/items/MZWVLD8M"],"itemData":{"id":382,"type":"article-journal","container-title":"Nature Immunology","DOI":"10.1038/ni0406-363","ISSN":"1529-2908, 1529-2916","issue":"4","journalAbbreviation":"Nat Immunol","language":"en","page":"363-365","source":"DOI.org (Crossref)","title":"Cross-priming","volume":"7","author":[{"family":"Bevan","given":"Michael J"}],"issued":{"date-parts":[["2006",4]]}}}],"schema":"https://github.com/citation-style-language/schema/raw/master/csl-citation.json"} </w:instrText>
      </w:r>
      <w:r w:rsidR="009E036F">
        <w:rPr>
          <w:lang w:val="ru-RU"/>
        </w:rPr>
        <w:fldChar w:fldCharType="separate"/>
      </w:r>
      <w:r w:rsidR="009E036F" w:rsidRPr="009E036F">
        <w:rPr>
          <w:rFonts w:cs="Times New Roman"/>
          <w:lang w:val="ru-RU"/>
        </w:rPr>
        <w:t>[28]</w:t>
      </w:r>
      <w:r w:rsidR="009E036F">
        <w:rPr>
          <w:lang w:val="ru-RU"/>
        </w:rPr>
        <w:fldChar w:fldCharType="end"/>
      </w:r>
      <w:del w:id="455" w:author="Антон Смирнов" w:date="2023-05-23T13:52:00Z">
        <w:r w:rsidRPr="007A630F" w:rsidDel="009E036F">
          <w:rPr>
            <w:lang w:val="ru-RU"/>
          </w:rPr>
          <w:delText>[28]</w:delText>
        </w:r>
      </w:del>
      <w:r w:rsidRPr="007A630F">
        <w:rPr>
          <w:lang w:val="ru-RU"/>
        </w:rPr>
        <w:t>. Такой каскад называется перекрестной презентацией, а активацию Т-клеток, с помощью этого каскада - кросс-</w:t>
      </w:r>
      <w:proofErr w:type="spellStart"/>
      <w:r w:rsidRPr="007A630F">
        <w:rPr>
          <w:lang w:val="ru-RU"/>
        </w:rPr>
        <w:t>праймингом</w:t>
      </w:r>
      <w:proofErr w:type="spellEnd"/>
      <w:r w:rsidRPr="007A630F">
        <w:rPr>
          <w:lang w:val="ru-RU"/>
        </w:rPr>
        <w:t xml:space="preserve">. Рассмотрение перекрестного </w:t>
      </w:r>
      <w:proofErr w:type="spellStart"/>
      <w:r w:rsidRPr="007A630F">
        <w:rPr>
          <w:lang w:val="ru-RU"/>
        </w:rPr>
        <w:t>презентирования</w:t>
      </w:r>
      <w:proofErr w:type="spellEnd"/>
      <w:r w:rsidRPr="007A630F">
        <w:rPr>
          <w:lang w:val="ru-RU"/>
        </w:rPr>
        <w:t xml:space="preserve"> и </w:t>
      </w:r>
      <w:proofErr w:type="spellStart"/>
      <w:r w:rsidRPr="007A630F">
        <w:rPr>
          <w:lang w:val="ru-RU"/>
        </w:rPr>
        <w:t>презенитрования</w:t>
      </w:r>
      <w:proofErr w:type="spellEnd"/>
      <w:r w:rsidRPr="007A630F">
        <w:rPr>
          <w:lang w:val="ru-RU"/>
        </w:rPr>
        <w:t xml:space="preserve"> на МНС </w:t>
      </w:r>
      <w:r>
        <w:t>II</w:t>
      </w:r>
      <w:r w:rsidRPr="007A630F">
        <w:rPr>
          <w:lang w:val="ru-RU"/>
        </w:rPr>
        <w:t xml:space="preserve"> выходит за рамки данные работы, поэтому далее речь пойдет о процессах</w:t>
      </w:r>
      <w:ins w:id="456" w:author="User" w:date="2023-04-14T12:39:00Z">
        <w:r w:rsidR="00B50096">
          <w:rPr>
            <w:lang w:val="ru-RU"/>
          </w:rPr>
          <w:t>,</w:t>
        </w:r>
      </w:ins>
      <w:r w:rsidRPr="007A630F">
        <w:rPr>
          <w:lang w:val="ru-RU"/>
        </w:rPr>
        <w:t xml:space="preserve"> протекающих при непосредственной презентации антигена.</w:t>
      </w:r>
    </w:p>
    <w:p w14:paraId="17A8946E" w14:textId="77777777" w:rsidR="00BF5734" w:rsidRDefault="00BF5734">
      <w:pPr>
        <w:rPr>
          <w:rFonts w:ascii="Times New Roman" w:eastAsiaTheme="majorEastAsia" w:hAnsi="Times New Roman" w:cstheme="majorBidi"/>
          <w:b/>
          <w:bCs/>
          <w:color w:val="000000" w:themeColor="text1"/>
          <w:sz w:val="32"/>
          <w:szCs w:val="32"/>
          <w:lang w:val="ru-RU"/>
        </w:rPr>
      </w:pPr>
      <w:bookmarkStart w:id="457" w:name="процессинг-антигенов-для-mhc-i"/>
      <w:bookmarkEnd w:id="325"/>
      <w:r>
        <w:rPr>
          <w:lang w:val="ru-RU"/>
        </w:rPr>
        <w:br w:type="page"/>
      </w:r>
    </w:p>
    <w:p w14:paraId="006678EC" w14:textId="179067A6" w:rsidR="005C4AD5" w:rsidRPr="007A630F" w:rsidRDefault="00BF5734">
      <w:pPr>
        <w:pStyle w:val="2"/>
        <w:rPr>
          <w:lang w:val="ru-RU"/>
        </w:rPr>
        <w:pPrChange w:id="458" w:author="Антон Смирнов" w:date="2023-05-23T13:52:00Z">
          <w:pPr>
            <w:pStyle w:val="1"/>
          </w:pPr>
        </w:pPrChange>
      </w:pPr>
      <w:del w:id="459" w:author="Лагунин Алексей Александрович" w:date="2023-04-14T14:53:00Z">
        <w:r w:rsidRPr="00960AF7" w:rsidDel="00960AF7">
          <w:rPr>
            <w:lang w:val="ru-RU"/>
          </w:rPr>
          <w:lastRenderedPageBreak/>
          <w:delText>4</w:delText>
        </w:r>
      </w:del>
      <w:bookmarkStart w:id="460" w:name="_Toc135773609"/>
      <w:ins w:id="461" w:author="Лагунин Алексей Александрович" w:date="2023-04-14T14:53:00Z">
        <w:r w:rsidR="00960AF7" w:rsidRPr="00960AF7">
          <w:rPr>
            <w:lang w:val="ru-RU"/>
            <w:rPrChange w:id="462" w:author="Лагунин Алексей Александрович" w:date="2023-04-14T14:53:00Z">
              <w:rPr/>
            </w:rPrChange>
          </w:rPr>
          <w:t>1.2</w:t>
        </w:r>
      </w:ins>
      <w:r w:rsidRPr="00960AF7">
        <w:rPr>
          <w:lang w:val="ru-RU"/>
        </w:rPr>
        <w:t xml:space="preserve">. Процессинг антигенов для </w:t>
      </w:r>
      <w:r w:rsidRPr="00960AF7">
        <w:t>MHC</w:t>
      </w:r>
      <w:r w:rsidRPr="00960AF7">
        <w:rPr>
          <w:lang w:val="ru-RU"/>
        </w:rPr>
        <w:t xml:space="preserve"> </w:t>
      </w:r>
      <w:r w:rsidRPr="00960AF7">
        <w:t>I</w:t>
      </w:r>
      <w:bookmarkEnd w:id="460"/>
    </w:p>
    <w:p w14:paraId="7639B712" w14:textId="384F750F" w:rsidR="005C4AD5" w:rsidRPr="007A630F" w:rsidRDefault="00BF5734">
      <w:pPr>
        <w:pStyle w:val="FirstParagraph"/>
        <w:rPr>
          <w:lang w:val="ru-RU"/>
        </w:rPr>
      </w:pPr>
      <w:r w:rsidRPr="007A630F">
        <w:rPr>
          <w:lang w:val="ru-RU"/>
        </w:rPr>
        <w:t xml:space="preserve">Процессинг антигенов для </w:t>
      </w:r>
      <w:del w:id="463" w:author="Лагунин Алексей Александрович" w:date="2023-04-14T14:53:00Z">
        <w:r w:rsidRPr="007A630F" w:rsidDel="00960AF7">
          <w:rPr>
            <w:lang w:val="ru-RU"/>
          </w:rPr>
          <w:delText xml:space="preserve">непосредственного </w:delText>
        </w:r>
      </w:del>
      <w:r w:rsidRPr="007A630F">
        <w:rPr>
          <w:lang w:val="ru-RU"/>
        </w:rPr>
        <w:t>МНС первого класса проходит в 6 стадий</w:t>
      </w:r>
      <w:ins w:id="464" w:author="Антон Смирнов" w:date="2023-05-23T13:53:00Z">
        <w:r w:rsidR="00E608AF" w:rsidRPr="00E608AF">
          <w:rPr>
            <w:lang w:val="ru-RU"/>
            <w:rPrChange w:id="465" w:author="Антон Смирнов" w:date="2023-05-23T13:53:00Z">
              <w:rPr/>
            </w:rPrChange>
          </w:rPr>
          <w:t xml:space="preserve"> </w:t>
        </w:r>
      </w:ins>
      <w:r w:rsidR="00E608AF">
        <w:rPr>
          <w:lang w:val="ru-RU"/>
        </w:rPr>
        <w:fldChar w:fldCharType="begin"/>
      </w:r>
      <w:r w:rsidR="00E608AF">
        <w:rPr>
          <w:lang w:val="ru-RU"/>
        </w:rPr>
        <w:instrText xml:space="preserve"> ADDIN ZOTERO_ITEM CSL_CITATION {"citationID":"7u7IEDn7","properties":{"formattedCitation":"[29]","plainCitation":"[29]","noteIndex":0},"citationItems":[{"id":371,"uris":["http://zotero.org/users/10071278/items/R8KB9E7Y"],"itemData":{"id":371,"type":"article-journal","abstract":"Antigen processing and presentation are the cornerstones of adaptive immunity. B cells cannot generate high-affinity antibodies without T cell help. CD4+ T cells, which provide such help, use antigen-s pecific receptors that recognize major histocompatibility complex (MHC) molecules in complex with peptide cargo. Similarly, eradication of virus-infected cells often depends on cytotoxic CD8+ T cells, which rely on the recognition of peptide–MHC complexes for their action. The two major classes of glycoproteins entrusted with antigen presentation are the MHC class I and class II molecules, which present antigenic peptides to CD8+ T cells and CD4+ T cells, respectively. This Review describes the essentials of antigen processing and presentation. These pathways are divided into six discrete steps that allow a comparison of the various means by which antigens destined for presentation are acquired and how the source proteins for these antigens are tagged for degradation, destroyed and ultimately displayed as peptides in complex with MHC molecules for T cell recognition.","container-title":"Nature Reviews Immunology","DOI":"10.1038/s41577-022-00707-2","ISSN":"1474-1733, 1474-1741","issue":"12","journalAbbreviation":"Nat Rev Immunol","language":"en","page":"751-764","source":"DOI.org (Crossref)","title":"A guide to antigen processing and presentation","volume":"22","author":[{"family":"Pishesha","given":"Novalia"},{"family":"Harmand","given":"Thibault J."},{"family":"Ploegh","given":"Hidde L."}],"issued":{"date-parts":[["2022",12]]}}}],"schema":"https://github.com/citation-style-language/schema/raw/master/csl-citation.json"} </w:instrText>
      </w:r>
      <w:r w:rsidR="00E608AF">
        <w:rPr>
          <w:lang w:val="ru-RU"/>
        </w:rPr>
        <w:fldChar w:fldCharType="separate"/>
      </w:r>
      <w:r w:rsidR="00E608AF" w:rsidRPr="00E608AF">
        <w:rPr>
          <w:rFonts w:cs="Times New Roman"/>
          <w:lang w:val="ru-RU"/>
        </w:rPr>
        <w:t>[29]</w:t>
      </w:r>
      <w:r w:rsidR="00E608AF">
        <w:rPr>
          <w:lang w:val="ru-RU"/>
        </w:rPr>
        <w:fldChar w:fldCharType="end"/>
      </w:r>
      <w:del w:id="466" w:author="Антон Смирнов" w:date="2023-05-23T13:53:00Z">
        <w:r w:rsidRPr="007A630F" w:rsidDel="00E608AF">
          <w:rPr>
            <w:lang w:val="ru-RU"/>
          </w:rPr>
          <w:delText>[29]</w:delText>
        </w:r>
      </w:del>
      <w:r w:rsidRPr="007A630F">
        <w:rPr>
          <w:lang w:val="ru-RU"/>
        </w:rPr>
        <w:t>:</w:t>
      </w:r>
    </w:p>
    <w:p w14:paraId="1F31165E" w14:textId="5F1FD685" w:rsidR="005C4AD5" w:rsidRPr="007A630F" w:rsidRDefault="00BF5734">
      <w:pPr>
        <w:pStyle w:val="Compact"/>
        <w:numPr>
          <w:ilvl w:val="0"/>
          <w:numId w:val="6"/>
        </w:numPr>
        <w:rPr>
          <w:lang w:val="ru-RU"/>
        </w:rPr>
      </w:pPr>
      <w:r w:rsidRPr="007A630F">
        <w:rPr>
          <w:lang w:val="ru-RU"/>
        </w:rPr>
        <w:t xml:space="preserve">Получение антигена (фагоцитозом, </w:t>
      </w:r>
      <w:proofErr w:type="spellStart"/>
      <w:r w:rsidRPr="007A630F">
        <w:rPr>
          <w:lang w:val="ru-RU"/>
        </w:rPr>
        <w:t>пиноцитозом</w:t>
      </w:r>
      <w:proofErr w:type="spellEnd"/>
      <w:r w:rsidRPr="007A630F">
        <w:rPr>
          <w:lang w:val="ru-RU"/>
        </w:rPr>
        <w:t xml:space="preserve"> и прочими способами)</w:t>
      </w:r>
      <w:ins w:id="467" w:author="Лагунин Алексей Александрович" w:date="2023-04-14T14:53:00Z">
        <w:r w:rsidR="00960AF7" w:rsidRPr="00960AF7">
          <w:rPr>
            <w:lang w:val="ru-RU"/>
          </w:rPr>
          <w:t>,</w:t>
        </w:r>
      </w:ins>
    </w:p>
    <w:p w14:paraId="3933DA82" w14:textId="77777777" w:rsidR="005C4AD5" w:rsidRPr="007A630F" w:rsidRDefault="00BF5734">
      <w:pPr>
        <w:pStyle w:val="Compact"/>
        <w:numPr>
          <w:ilvl w:val="0"/>
          <w:numId w:val="6"/>
        </w:numPr>
        <w:rPr>
          <w:lang w:val="ru-RU"/>
        </w:rPr>
      </w:pPr>
      <w:r w:rsidRPr="007A630F">
        <w:rPr>
          <w:lang w:val="ru-RU"/>
        </w:rPr>
        <w:t>Присоединение метки к белку в цитоплазме,</w:t>
      </w:r>
    </w:p>
    <w:p w14:paraId="15527636" w14:textId="77777777" w:rsidR="005C4AD5" w:rsidRPr="007A630F" w:rsidRDefault="00BF5734">
      <w:pPr>
        <w:pStyle w:val="Compact"/>
        <w:numPr>
          <w:ilvl w:val="0"/>
          <w:numId w:val="6"/>
        </w:numPr>
        <w:rPr>
          <w:lang w:val="ru-RU"/>
        </w:rPr>
      </w:pPr>
      <w:r w:rsidRPr="007A630F">
        <w:rPr>
          <w:lang w:val="ru-RU"/>
        </w:rPr>
        <w:t>Гидролиз меченого белка протеасомой на отдельные пептиды,</w:t>
      </w:r>
    </w:p>
    <w:p w14:paraId="178DA5F3" w14:textId="77777777" w:rsidR="005C4AD5" w:rsidRDefault="00BF5734">
      <w:pPr>
        <w:pStyle w:val="Compact"/>
        <w:numPr>
          <w:ilvl w:val="0"/>
          <w:numId w:val="6"/>
        </w:numPr>
      </w:pPr>
      <w:proofErr w:type="spellStart"/>
      <w:r>
        <w:t>Транспорт</w:t>
      </w:r>
      <w:proofErr w:type="spellEnd"/>
      <w:r>
        <w:t xml:space="preserve"> </w:t>
      </w:r>
      <w:proofErr w:type="spellStart"/>
      <w:r>
        <w:t>пептидов</w:t>
      </w:r>
      <w:proofErr w:type="spellEnd"/>
      <w:r>
        <w:t xml:space="preserve"> в ЭПР,</w:t>
      </w:r>
    </w:p>
    <w:p w14:paraId="302414D3" w14:textId="77777777" w:rsidR="005C4AD5" w:rsidRPr="007A630F" w:rsidRDefault="00BF5734">
      <w:pPr>
        <w:pStyle w:val="Compact"/>
        <w:numPr>
          <w:ilvl w:val="0"/>
          <w:numId w:val="6"/>
        </w:numPr>
        <w:rPr>
          <w:lang w:val="ru-RU"/>
        </w:rPr>
      </w:pPr>
      <w:r w:rsidRPr="007A630F">
        <w:rPr>
          <w:lang w:val="ru-RU"/>
        </w:rPr>
        <w:t>Встраивание пептида в белок МНС первого класса,</w:t>
      </w:r>
    </w:p>
    <w:p w14:paraId="733FA94F" w14:textId="77777777" w:rsidR="005C4AD5" w:rsidRDefault="00BF5734">
      <w:pPr>
        <w:pStyle w:val="Compact"/>
        <w:numPr>
          <w:ilvl w:val="0"/>
          <w:numId w:val="6"/>
        </w:numPr>
      </w:pPr>
      <w:proofErr w:type="spellStart"/>
      <w:r>
        <w:t>Транспорт</w:t>
      </w:r>
      <w:proofErr w:type="spellEnd"/>
      <w:r>
        <w:t xml:space="preserve"> </w:t>
      </w:r>
      <w:proofErr w:type="spellStart"/>
      <w:r>
        <w:t>комплекса</w:t>
      </w:r>
      <w:proofErr w:type="spellEnd"/>
      <w:r>
        <w:t xml:space="preserve"> </w:t>
      </w:r>
      <w:proofErr w:type="spellStart"/>
      <w:r>
        <w:t>на</w:t>
      </w:r>
      <w:proofErr w:type="spellEnd"/>
      <w:r>
        <w:t xml:space="preserve"> ЦПМ.</w:t>
      </w:r>
    </w:p>
    <w:p w14:paraId="6C4F208D" w14:textId="2B1C3EE5" w:rsidR="005C4AD5" w:rsidRPr="007A630F" w:rsidRDefault="00BF5734">
      <w:pPr>
        <w:pStyle w:val="FirstParagraph"/>
        <w:rPr>
          <w:lang w:val="ru-RU"/>
        </w:rPr>
      </w:pPr>
      <w:r w:rsidRPr="007A630F">
        <w:rPr>
          <w:lang w:val="ru-RU"/>
        </w:rPr>
        <w:t>В качестве метки используется особый небольшой консервативный белок - убиквитин. Мечение осуществляется специальной убиквитин-</w:t>
      </w:r>
      <w:proofErr w:type="spellStart"/>
      <w:r w:rsidRPr="007A630F">
        <w:rPr>
          <w:lang w:val="ru-RU"/>
        </w:rPr>
        <w:t>проте</w:t>
      </w:r>
      <w:ins w:id="468" w:author="Антон Смирнов" w:date="2023-05-23T13:56:00Z">
        <w:r w:rsidR="0072465A">
          <w:rPr>
            <w:lang w:val="ru-RU"/>
          </w:rPr>
          <w:t>а</w:t>
        </w:r>
      </w:ins>
      <w:del w:id="469" w:author="Антон Смирнов" w:date="2023-05-23T13:56:00Z">
        <w:r w:rsidRPr="007A630F" w:rsidDel="0072465A">
          <w:rPr>
            <w:lang w:val="ru-RU"/>
          </w:rPr>
          <w:delText>о</w:delText>
        </w:r>
      </w:del>
      <w:r w:rsidRPr="007A630F">
        <w:rPr>
          <w:lang w:val="ru-RU"/>
        </w:rPr>
        <w:t>сомальной</w:t>
      </w:r>
      <w:proofErr w:type="spellEnd"/>
      <w:r w:rsidRPr="007A630F">
        <w:rPr>
          <w:lang w:val="ru-RU"/>
        </w:rPr>
        <w:t xml:space="preserve"> системой (</w:t>
      </w:r>
      <w:r>
        <w:t>Ubiquitin</w:t>
      </w:r>
      <w:r w:rsidRPr="007A630F">
        <w:rPr>
          <w:lang w:val="ru-RU"/>
        </w:rPr>
        <w:t>-</w:t>
      </w:r>
      <w:r>
        <w:t>proteasomal</w:t>
      </w:r>
      <w:r w:rsidRPr="007A630F">
        <w:rPr>
          <w:lang w:val="ru-RU"/>
        </w:rPr>
        <w:t xml:space="preserve"> </w:t>
      </w:r>
      <w:r>
        <w:t>system</w:t>
      </w:r>
      <w:r w:rsidRPr="007A630F">
        <w:rPr>
          <w:lang w:val="ru-RU"/>
        </w:rPr>
        <w:t xml:space="preserve">, </w:t>
      </w:r>
      <w:r>
        <w:t>UPS</w:t>
      </w:r>
      <w:r w:rsidRPr="007A630F">
        <w:rPr>
          <w:lang w:val="ru-RU"/>
        </w:rPr>
        <w:t>). Каскад реакций мечения описан в этой работе</w:t>
      </w:r>
      <w:r w:rsidR="000B7CEC">
        <w:rPr>
          <w:lang w:val="ru-RU"/>
        </w:rPr>
        <w:t xml:space="preserve"> </w:t>
      </w:r>
      <w:r w:rsidR="00E608AF">
        <w:rPr>
          <w:lang w:val="ru-RU"/>
        </w:rPr>
        <w:fldChar w:fldCharType="begin"/>
      </w:r>
      <w:r w:rsidR="00E608AF">
        <w:rPr>
          <w:lang w:val="ru-RU"/>
        </w:rPr>
        <w:instrText xml:space="preserve"> ADDIN ZOTERO_ITEM CSL_CITATION {"citationID":"qSOHbAaq","properties":{"formattedCitation":"[30]","plainCitation":"[30]","noteIndex":0},"citationItems":[{"id":381,"uris":["http://zotero.org/users/10071278/items/Z4QMH5BW"],"itemData":{"id":381,"type":"article-journal","container-title":"Frontiers in Molecular Neuroscience","DOI":"10.3389/fnmol.2016.00004","ISSN":"1662-5099","journalAbbreviation":"Front. Mol. Neurosci.","source":"DOI.org (Crossref)","title":"The Ubiquitin-Proteasome System: Potential Therapeutic Targets for Alzheimer’s Disease and Spinal Cord Injury","title-short":"The Ubiquitin-Proteasome System","URL":"http://journal.frontiersin.org/Article/10.3389/fnmol.2016.00004/abstract","volume":"9","author":[{"family":"Gong","given":"Bing"},{"family":"Radulovic","given":"Miroslav"},{"family":"Figueiredo-Pereira","given":"Maria E."},{"family":"Cardozo","given":"Christopher"}],"accessed":{"date-parts":[["2023",4,6]]},"issued":{"date-parts":[["2016",1,26]]}}}],"schema":"https://github.com/citation-style-language/schema/raw/master/csl-citation.json"} </w:instrText>
      </w:r>
      <w:r w:rsidR="00E608AF">
        <w:rPr>
          <w:lang w:val="ru-RU"/>
        </w:rPr>
        <w:fldChar w:fldCharType="separate"/>
      </w:r>
      <w:r w:rsidR="00E608AF" w:rsidRPr="00446B25">
        <w:rPr>
          <w:rFonts w:cs="Times New Roman"/>
          <w:lang w:val="ru-RU"/>
          <w:rPrChange w:id="470" w:author="Антон Смирнов" w:date="2023-05-23T13:56:00Z">
            <w:rPr>
              <w:rFonts w:cs="Times New Roman"/>
            </w:rPr>
          </w:rPrChange>
        </w:rPr>
        <w:t>[30]</w:t>
      </w:r>
      <w:r w:rsidR="00E608AF">
        <w:rPr>
          <w:lang w:val="ru-RU"/>
        </w:rPr>
        <w:fldChar w:fldCharType="end"/>
      </w:r>
      <w:del w:id="471" w:author="Антон Смирнов" w:date="2023-05-23T13:53:00Z">
        <w:r w:rsidRPr="007A630F" w:rsidDel="00E608AF">
          <w:rPr>
            <w:lang w:val="ru-RU"/>
          </w:rPr>
          <w:delText>[30]</w:delText>
        </w:r>
      </w:del>
      <w:r w:rsidRPr="007A630F">
        <w:rPr>
          <w:lang w:val="ru-RU"/>
        </w:rPr>
        <w:t xml:space="preserve">. Сначала 1 молекула убиквитина ковалентно присоединяется к остатку цистеина убиквитин-активирующего фермента своим С-концевым остатком с затратой АТФ, затем он </w:t>
      </w:r>
      <w:proofErr w:type="spellStart"/>
      <w:r w:rsidRPr="007A630F">
        <w:rPr>
          <w:lang w:val="ru-RU"/>
        </w:rPr>
        <w:t>пересносится</w:t>
      </w:r>
      <w:proofErr w:type="spellEnd"/>
      <w:r w:rsidRPr="007A630F">
        <w:rPr>
          <w:lang w:val="ru-RU"/>
        </w:rPr>
        <w:t xml:space="preserve"> на убиквитин-конъюгирующий фермент. Следующим этапом убиквитин-конъюгирующий фермент формирует комплекс с </w:t>
      </w:r>
      <w:proofErr w:type="spellStart"/>
      <w:r w:rsidRPr="007A630F">
        <w:rPr>
          <w:lang w:val="ru-RU"/>
        </w:rPr>
        <w:t>убиквитинлигазой</w:t>
      </w:r>
      <w:proofErr w:type="spellEnd"/>
      <w:r w:rsidRPr="007A630F">
        <w:rPr>
          <w:lang w:val="ru-RU"/>
        </w:rPr>
        <w:t xml:space="preserve">, с которой связан некоторый белковый субстрат. </w:t>
      </w:r>
      <w:proofErr w:type="spellStart"/>
      <w:r w:rsidRPr="007A630F">
        <w:rPr>
          <w:lang w:val="ru-RU"/>
        </w:rPr>
        <w:t>Убиквитинлигаза</w:t>
      </w:r>
      <w:proofErr w:type="spellEnd"/>
      <w:r w:rsidRPr="007A630F">
        <w:rPr>
          <w:lang w:val="ru-RU"/>
        </w:rPr>
        <w:t xml:space="preserve"> катализирует реакцию ковалентного связывания остатка лизина субстрата с С-концевым остатком глицина молекулы убиквитина. Дальнейший рост метки </w:t>
      </w:r>
      <w:proofErr w:type="spellStart"/>
      <w:r w:rsidRPr="007A630F">
        <w:rPr>
          <w:lang w:val="ru-RU"/>
        </w:rPr>
        <w:t>осуществялется</w:t>
      </w:r>
      <w:proofErr w:type="spellEnd"/>
      <w:r w:rsidRPr="007A630F">
        <w:rPr>
          <w:lang w:val="ru-RU"/>
        </w:rPr>
        <w:t xml:space="preserve"> </w:t>
      </w:r>
      <w:proofErr w:type="spellStart"/>
      <w:r w:rsidRPr="007A630F">
        <w:rPr>
          <w:lang w:val="ru-RU"/>
        </w:rPr>
        <w:t>убиквитинлигазой</w:t>
      </w:r>
      <w:proofErr w:type="spellEnd"/>
      <w:r w:rsidRPr="007A630F">
        <w:rPr>
          <w:lang w:val="ru-RU"/>
        </w:rPr>
        <w:t xml:space="preserve">. Метка состоит из 4 молекул убиквитина, </w:t>
      </w:r>
      <w:del w:id="472" w:author="Лагунин Алексей Александрович" w:date="2023-04-14T15:01:00Z">
        <w:r w:rsidRPr="007A630F" w:rsidDel="00960AF7">
          <w:rPr>
            <w:lang w:val="ru-RU"/>
          </w:rPr>
          <w:delText xml:space="preserve">соедининенных </w:delText>
        </w:r>
      </w:del>
      <w:ins w:id="473" w:author="Лагунин Алексей Александрович" w:date="2023-04-14T15:01:00Z">
        <w:r w:rsidR="00960AF7" w:rsidRPr="007A630F">
          <w:rPr>
            <w:lang w:val="ru-RU"/>
          </w:rPr>
          <w:t>соедин</w:t>
        </w:r>
        <w:r w:rsidR="00960AF7">
          <w:rPr>
            <w:lang w:val="ru-RU"/>
          </w:rPr>
          <w:t>ё</w:t>
        </w:r>
        <w:r w:rsidR="00960AF7" w:rsidRPr="007A630F">
          <w:rPr>
            <w:lang w:val="ru-RU"/>
          </w:rPr>
          <w:t xml:space="preserve">нных </w:t>
        </w:r>
      </w:ins>
      <w:r w:rsidRPr="007A630F">
        <w:rPr>
          <w:lang w:val="ru-RU"/>
        </w:rPr>
        <w:t>между собой ковалентной связью между лизинами в 48 положении одной молекулы и С-концевым остатком глицина другой</w:t>
      </w:r>
      <w:ins w:id="474" w:author="Антон Смирнов" w:date="2023-05-23T13:54:00Z">
        <w:r w:rsidR="00E608AF" w:rsidRPr="00E608AF">
          <w:rPr>
            <w:lang w:val="ru-RU"/>
            <w:rPrChange w:id="475" w:author="Антон Смирнов" w:date="2023-05-23T13:54:00Z">
              <w:rPr/>
            </w:rPrChange>
          </w:rPr>
          <w:t xml:space="preserve"> </w:t>
        </w:r>
      </w:ins>
      <w:r w:rsidR="00E608AF">
        <w:rPr>
          <w:lang w:val="ru-RU"/>
        </w:rPr>
        <w:fldChar w:fldCharType="begin"/>
      </w:r>
      <w:r w:rsidR="00E608AF">
        <w:rPr>
          <w:lang w:val="ru-RU"/>
        </w:rPr>
        <w:instrText xml:space="preserve"> ADDIN ZOTERO_ITEM CSL_CITATION {"citationID":"xAfdBgPC","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E608AF">
        <w:rPr>
          <w:lang w:val="ru-RU"/>
        </w:rPr>
        <w:fldChar w:fldCharType="separate"/>
      </w:r>
      <w:r w:rsidR="00E608AF" w:rsidRPr="00E608AF">
        <w:rPr>
          <w:rFonts w:cs="Times New Roman"/>
          <w:lang w:val="ru-RU"/>
          <w:rPrChange w:id="476" w:author="Антон Смирнов" w:date="2023-05-23T13:54:00Z">
            <w:rPr>
              <w:rFonts w:cs="Times New Roman"/>
            </w:rPr>
          </w:rPrChange>
        </w:rPr>
        <w:t>[12]</w:t>
      </w:r>
      <w:r w:rsidR="00E608AF">
        <w:rPr>
          <w:lang w:val="ru-RU"/>
        </w:rPr>
        <w:fldChar w:fldCharType="end"/>
      </w:r>
      <w:del w:id="477" w:author="Антон Смирнов" w:date="2023-05-23T13:54:00Z">
        <w:r w:rsidRPr="007A630F" w:rsidDel="00E608AF">
          <w:rPr>
            <w:lang w:val="ru-RU"/>
          </w:rPr>
          <w:delText>[12]</w:delText>
        </w:r>
      </w:del>
      <w:r w:rsidRPr="007A630F">
        <w:rPr>
          <w:lang w:val="ru-RU"/>
        </w:rPr>
        <w:t>.</w:t>
      </w:r>
    </w:p>
    <w:p w14:paraId="32A0ADF2" w14:textId="44BD7E83" w:rsidR="005C4AD5" w:rsidRPr="007A630F" w:rsidRDefault="00BF5734">
      <w:pPr>
        <w:pStyle w:val="a0"/>
        <w:rPr>
          <w:lang w:val="ru-RU"/>
        </w:rPr>
      </w:pPr>
      <w:r w:rsidRPr="007A630F">
        <w:rPr>
          <w:lang w:val="ru-RU"/>
        </w:rPr>
        <w:t>Меченые белки поступают в особый белковый комплекс - протеасому. Существует множество типов проте</w:t>
      </w:r>
      <w:ins w:id="478" w:author="Антон Смирнов" w:date="2023-05-23T13:56:00Z">
        <w:r w:rsidR="00200583">
          <w:rPr>
            <w:lang w:val="ru-RU"/>
          </w:rPr>
          <w:t>а</w:t>
        </w:r>
      </w:ins>
      <w:del w:id="479" w:author="Антон Смирнов" w:date="2023-05-23T13:56:00Z">
        <w:r w:rsidRPr="007A630F" w:rsidDel="00200583">
          <w:rPr>
            <w:lang w:val="ru-RU"/>
          </w:rPr>
          <w:delText>о</w:delText>
        </w:r>
      </w:del>
      <w:r w:rsidRPr="007A630F">
        <w:rPr>
          <w:lang w:val="ru-RU"/>
        </w:rPr>
        <w:t xml:space="preserve">сом, в зависимости от комбинации составляющих её </w:t>
      </w:r>
      <w:ins w:id="480" w:author="Антон Смирнов" w:date="2023-05-23T13:54:00Z">
        <w:r w:rsidR="00200583">
          <w:rPr>
            <w:lang w:val="ru-RU"/>
          </w:rPr>
          <w:t>каталитических субъединиц</w:t>
        </w:r>
      </w:ins>
      <w:del w:id="481" w:author="Антон Смирнов" w:date="2023-05-23T13:54:00Z">
        <w:r w:rsidRPr="007A630F" w:rsidDel="00200583">
          <w:rPr>
            <w:lang w:val="ru-RU"/>
          </w:rPr>
          <w:delText>частей</w:delText>
        </w:r>
      </w:del>
      <w:ins w:id="482" w:author="Антон Смирнов" w:date="2023-05-23T13:54:00Z">
        <w:r w:rsidR="00200583">
          <w:rPr>
            <w:lang w:val="ru-RU"/>
          </w:rPr>
          <w:t xml:space="preserve"> </w:t>
        </w:r>
      </w:ins>
      <w:r w:rsidR="00200583">
        <w:rPr>
          <w:lang w:val="ru-RU"/>
        </w:rPr>
        <w:fldChar w:fldCharType="begin"/>
      </w:r>
      <w:r w:rsidR="00200583">
        <w:rPr>
          <w:lang w:val="ru-RU"/>
        </w:rPr>
        <w:instrText xml:space="preserve"> ADDIN ZOTERO_ITEM CSL_CITATION {"citationID":"Rb4qnAh5","properties":{"formattedCitation":"[31]","plainCitation":"[31]","noteIndex":0},"citationItems":[{"id":102,"uris":["http://zotero.org/users/10071278/items/B8QJ2ZBD"],"itemData":{"id":102,"type":"article-journal","abstract":"The proteasome is a highly sophisticated protease complex designed to carry out selective, eﬃcient and processive hydrolysis of client proteins. It is known to collaborate with ubiquitin, which polymerizes to form a marker for regulated proteolysis in eukaryotic cells. The highly organized proteasome plays a prominent role in the control of a diverse array of basic cellular activities by rapidly and unidirectionally catalyzing biological reactions. Studies of the proteasome during the past quarter of a century have provided profound insights into its structure and functions, which has appreciably contributed to our understanding of cellular life. Many questions, however, remain to be elucidated.","container-title":"Proceedings of the Japan Academy, Series B","DOI":"10.2183/pjab.85.12","ISSN":"0386-2208, 1349-2896","issue":"1","journalAbbreviation":"Proc. Jpn. Acad., Ser. B","language":"en","page":"12-36","source":"DOI.org (Crossref)","title":"The proteasome: Overview of structure and functions","title-short":"The proteasome","volume":"85","author":[{"family":"Tanaka","given":"Keiji"}],"issued":{"date-parts":[["2009"]]}}}],"schema":"https://github.com/citation-style-language/schema/raw/master/csl-citation.json"} </w:instrText>
      </w:r>
      <w:r w:rsidR="00200583">
        <w:rPr>
          <w:lang w:val="ru-RU"/>
        </w:rPr>
        <w:fldChar w:fldCharType="separate"/>
      </w:r>
      <w:r w:rsidR="00200583" w:rsidRPr="00200583">
        <w:rPr>
          <w:rFonts w:cs="Times New Roman"/>
          <w:lang w:val="ru-RU"/>
        </w:rPr>
        <w:t>[31]</w:t>
      </w:r>
      <w:r w:rsidR="00200583">
        <w:rPr>
          <w:lang w:val="ru-RU"/>
        </w:rPr>
        <w:fldChar w:fldCharType="end"/>
      </w:r>
      <w:del w:id="483" w:author="Антон Смирнов" w:date="2023-05-23T13:54:00Z">
        <w:r w:rsidRPr="007A630F" w:rsidDel="00200583">
          <w:rPr>
            <w:lang w:val="ru-RU"/>
          </w:rPr>
          <w:delText>[31]</w:delText>
        </w:r>
      </w:del>
      <w:r w:rsidRPr="007A630F">
        <w:rPr>
          <w:lang w:val="ru-RU"/>
        </w:rPr>
        <w:t xml:space="preserve">. Стандартная человеческая </w:t>
      </w:r>
      <w:r w:rsidRPr="007A630F">
        <w:rPr>
          <w:lang w:val="ru-RU"/>
        </w:rPr>
        <w:lastRenderedPageBreak/>
        <w:t>26</w:t>
      </w:r>
      <w:r>
        <w:t>S</w:t>
      </w:r>
      <w:r w:rsidRPr="007A630F">
        <w:rPr>
          <w:lang w:val="ru-RU"/>
        </w:rPr>
        <w:t xml:space="preserve"> протеасома состоит из 3 частей: активной зоны - 20</w:t>
      </w:r>
      <w:r>
        <w:t>S</w:t>
      </w:r>
      <w:r w:rsidRPr="007A630F">
        <w:rPr>
          <w:lang w:val="ru-RU"/>
        </w:rPr>
        <w:t xml:space="preserve"> “бочонка”, который состоит из 28 субъединиц, которые организованы в стопку из 4 колец: 2 </w:t>
      </w:r>
      <m:oMath>
        <m:r>
          <w:rPr>
            <w:rFonts w:ascii="Cambria Math" w:hAnsi="Cambria Math"/>
          </w:rPr>
          <m:t>β</m:t>
        </m:r>
      </m:oMath>
      <w:r w:rsidRPr="007A630F">
        <w:rPr>
          <w:lang w:val="ru-RU"/>
        </w:rPr>
        <w:t xml:space="preserve">-кольца в центре и 2 </w:t>
      </w:r>
      <m:oMath>
        <m:r>
          <w:rPr>
            <w:rFonts w:ascii="Cambria Math" w:hAnsi="Cambria Math"/>
          </w:rPr>
          <m:t>α</m:t>
        </m:r>
      </m:oMath>
      <w:r w:rsidRPr="007A630F">
        <w:rPr>
          <w:lang w:val="ru-RU"/>
        </w:rPr>
        <w:t>-кольца по краям, - и 2 регуляторных 19</w:t>
      </w:r>
      <w:r>
        <w:t>S</w:t>
      </w:r>
      <w:r w:rsidRPr="007A630F">
        <w:rPr>
          <w:lang w:val="ru-RU"/>
        </w:rPr>
        <w:t xml:space="preserve"> частей, ре</w:t>
      </w:r>
      <w:ins w:id="484" w:author="Лагунин Алексей Александрович" w:date="2023-04-14T15:02:00Z">
        <w:r w:rsidR="00960AF7">
          <w:rPr>
            <w:lang w:val="ru-RU"/>
          </w:rPr>
          <w:t>г</w:t>
        </w:r>
      </w:ins>
      <w:del w:id="485" w:author="Лагунин Алексей Александрович" w:date="2023-04-14T15:02:00Z">
        <w:r w:rsidRPr="007A630F" w:rsidDel="00960AF7">
          <w:rPr>
            <w:lang w:val="ru-RU"/>
          </w:rPr>
          <w:delText>ш</w:delText>
        </w:r>
      </w:del>
      <w:r w:rsidRPr="007A630F">
        <w:rPr>
          <w:lang w:val="ru-RU"/>
        </w:rPr>
        <w:t>улирующие доступ внутрь каталитической области, распознающие меченый субстрат</w:t>
      </w:r>
      <w:ins w:id="486" w:author="Лагунин Алексей Александрович" w:date="2023-04-14T15:02:00Z">
        <w:r w:rsidR="00960AF7">
          <w:rPr>
            <w:lang w:val="ru-RU"/>
          </w:rPr>
          <w:t xml:space="preserve"> </w:t>
        </w:r>
      </w:ins>
      <w:r w:rsidR="00200583">
        <w:rPr>
          <w:lang w:val="ru-RU"/>
        </w:rPr>
        <w:fldChar w:fldCharType="begin"/>
      </w:r>
      <w:r w:rsidR="00200583">
        <w:rPr>
          <w:lang w:val="ru-RU"/>
        </w:rPr>
        <w:instrText xml:space="preserve"> ADDIN ZOTERO_ITEM CSL_CITATION {"citationID":"FkXsHQrH","properties":{"formattedCitation":"[32]","plainCitation":"[32]","noteIndex":0},"citationItems":[{"id":80,"uris":["http://zotero.org/users/10071278/items/MCWHRNRM"],"itemData":{"id":80,"type":"article-journal","container-title":"Nature Reviews Molecular Cell Biology","DOI":"10.1038/35056572","ISSN":"1471-0072, 1471-0080","issue":"3","journalAbbreviation":"Nat Rev Mol Cell Biol","language":"en","page":"179-188","source":"DOI.org (Crossref)","title":"Antigen processing by the proteasome","volume":"2","author":[{"family":"Kloetzel","given":"Peter-M."}],"issued":{"date-parts":[["2001",3]]}}}],"schema":"https://github.com/citation-style-language/schema/raw/master/csl-citation.json"} </w:instrText>
      </w:r>
      <w:r w:rsidR="00200583">
        <w:rPr>
          <w:lang w:val="ru-RU"/>
        </w:rPr>
        <w:fldChar w:fldCharType="separate"/>
      </w:r>
      <w:r w:rsidR="00200583" w:rsidRPr="00200583">
        <w:rPr>
          <w:rFonts w:cs="Times New Roman"/>
          <w:lang w:val="ru-RU"/>
        </w:rPr>
        <w:t>[32]</w:t>
      </w:r>
      <w:r w:rsidR="00200583">
        <w:rPr>
          <w:lang w:val="ru-RU"/>
        </w:rPr>
        <w:fldChar w:fldCharType="end"/>
      </w:r>
      <w:del w:id="487" w:author="Антон Смирнов" w:date="2023-05-23T13:56:00Z">
        <w:r w:rsidRPr="007A630F" w:rsidDel="00200583">
          <w:rPr>
            <w:lang w:val="ru-RU"/>
          </w:rPr>
          <w:delText>[32]</w:delText>
        </w:r>
      </w:del>
      <w:r w:rsidRPr="007A630F">
        <w:rPr>
          <w:lang w:val="ru-RU"/>
        </w:rPr>
        <w:t xml:space="preserve">. Каталитическими являются лишь 1, 2 и 5 субъединицы </w:t>
      </w:r>
      <m:oMath>
        <m:r>
          <w:rPr>
            <w:rFonts w:ascii="Cambria Math" w:hAnsi="Cambria Math"/>
          </w:rPr>
          <m:t>β</m:t>
        </m:r>
      </m:oMath>
      <w:r w:rsidRPr="007A630F">
        <w:rPr>
          <w:lang w:val="ru-RU"/>
        </w:rPr>
        <w:t xml:space="preserve">-колец. Разные субъединицы обладают разным типом химической активности, но нет определенных правил, позволяющих сказать по какому аминокислотному остатку точно произойдет расщепление в определенной последовательности. Характеристика каталитических субъединиц приведена в </w:t>
      </w:r>
      <w:r w:rsidR="00E241F3">
        <w:fldChar w:fldCharType="begin"/>
      </w:r>
      <w:r w:rsidR="00E241F3" w:rsidRPr="00AB2F85">
        <w:rPr>
          <w:lang w:val="ru-RU"/>
          <w:rPrChange w:id="488" w:author="Антон Смирнов" w:date="2023-05-23T11:26:00Z">
            <w:rPr/>
          </w:rPrChange>
        </w:rPr>
        <w:instrText xml:space="preserve"> </w:instrText>
      </w:r>
      <w:r w:rsidR="00E241F3">
        <w:instrText>HYPERLINK</w:instrText>
      </w:r>
      <w:r w:rsidR="00E241F3" w:rsidRPr="00AB2F85">
        <w:rPr>
          <w:lang w:val="ru-RU"/>
          <w:rPrChange w:id="489" w:author="Антон Смирнов" w:date="2023-05-23T11:26:00Z">
            <w:rPr/>
          </w:rPrChange>
        </w:rPr>
        <w:instrText xml:space="preserve"> \</w:instrText>
      </w:r>
      <w:r w:rsidR="00E241F3">
        <w:instrText>l</w:instrText>
      </w:r>
      <w:r w:rsidR="00E241F3" w:rsidRPr="00AB2F85">
        <w:rPr>
          <w:lang w:val="ru-RU"/>
          <w:rPrChange w:id="490" w:author="Антон Смирнов" w:date="2023-05-23T11:26:00Z">
            <w:rPr/>
          </w:rPrChange>
        </w:rPr>
        <w:instrText xml:space="preserve"> "</w:instrText>
      </w:r>
      <w:r w:rsidR="00E241F3">
        <w:instrText>tbl</w:instrText>
      </w:r>
      <w:r w:rsidR="00E241F3" w:rsidRPr="00AB2F85">
        <w:rPr>
          <w:lang w:val="ru-RU"/>
          <w:rPrChange w:id="491" w:author="Антон Смирнов" w:date="2023-05-23T11:26:00Z">
            <w:rPr/>
          </w:rPrChange>
        </w:rPr>
        <w:instrText>-</w:instrText>
      </w:r>
      <w:r w:rsidR="00E241F3">
        <w:instrText>proteasome</w:instrText>
      </w:r>
      <w:r w:rsidR="00E241F3" w:rsidRPr="00AB2F85">
        <w:rPr>
          <w:lang w:val="ru-RU"/>
          <w:rPrChange w:id="492" w:author="Антон Смирнов" w:date="2023-05-23T11:26:00Z">
            <w:rPr/>
          </w:rPrChange>
        </w:rPr>
        <w:instrText>" \</w:instrText>
      </w:r>
      <w:r w:rsidR="00E241F3">
        <w:instrText>h</w:instrText>
      </w:r>
      <w:r w:rsidR="00E241F3" w:rsidRPr="00AB2F85">
        <w:rPr>
          <w:lang w:val="ru-RU"/>
          <w:rPrChange w:id="493" w:author="Антон Смирнов" w:date="2023-05-23T11:26:00Z">
            <w:rPr/>
          </w:rPrChange>
        </w:rPr>
        <w:instrText xml:space="preserve"> </w:instrText>
      </w:r>
      <w:r w:rsidR="00E241F3">
        <w:fldChar w:fldCharType="separate"/>
      </w:r>
      <w:r w:rsidR="000B7CEC" w:rsidRPr="000B7CEC">
        <w:rPr>
          <w:rStyle w:val="afd"/>
          <w:color w:val="000000" w:themeColor="text1"/>
          <w:lang w:val="ru-RU"/>
        </w:rPr>
        <w:t xml:space="preserve">таблице </w:t>
      </w:r>
      <w:r w:rsidRPr="000B7CEC">
        <w:rPr>
          <w:rStyle w:val="afd"/>
          <w:color w:val="000000" w:themeColor="text1"/>
          <w:lang w:val="ru-RU"/>
        </w:rPr>
        <w:t>1</w:t>
      </w:r>
      <w:r w:rsidR="00E241F3">
        <w:rPr>
          <w:rStyle w:val="afd"/>
          <w:color w:val="000000" w:themeColor="text1"/>
          <w:lang w:val="ru-RU"/>
        </w:rPr>
        <w:fldChar w:fldCharType="end"/>
      </w:r>
      <w:r w:rsidRPr="007A630F">
        <w:rPr>
          <w:lang w:val="ru-RU"/>
        </w:rPr>
        <w:t xml:space="preserve">. Существуют специальные каталитические субъединицы, которые экспрессируются при наличии </w:t>
      </w:r>
      <w:r>
        <w:t>IFN</w:t>
      </w:r>
      <w:r w:rsidRPr="007A630F">
        <w:rPr>
          <w:lang w:val="ru-RU"/>
        </w:rPr>
        <w:t>-</w:t>
      </w:r>
      <m:oMath>
        <m:r>
          <w:rPr>
            <w:rFonts w:ascii="Cambria Math" w:hAnsi="Cambria Math"/>
          </w:rPr>
          <m:t>γ</m:t>
        </m:r>
      </m:oMath>
      <w:r w:rsidRPr="007A630F">
        <w:rPr>
          <w:lang w:val="ru-RU"/>
        </w:rPr>
        <w:t xml:space="preserve">, и они обладают несколько другим профилем активности, чем стандартные каталитические субъединицы. Кроме этого, есть специальная пятая субъединица, которая экспрессируется только в кортикальном слое тимуса эпителиальными клетками. По типу входящих в активную зону каталитических субъединиц выделяют конститутивные протеасомы, </w:t>
      </w:r>
      <w:del w:id="494" w:author="Антон Смирнов" w:date="2023-05-23T13:58:00Z">
        <w:r w:rsidRPr="007A630F" w:rsidDel="00446B25">
          <w:rPr>
            <w:lang w:val="ru-RU"/>
          </w:rPr>
          <w:delText xml:space="preserve">иммунопротеосомы </w:delText>
        </w:r>
      </w:del>
      <w:proofErr w:type="spellStart"/>
      <w:ins w:id="495" w:author="Антон Смирнов" w:date="2023-05-23T13:58:00Z">
        <w:r w:rsidR="00446B25" w:rsidRPr="007A630F">
          <w:rPr>
            <w:lang w:val="ru-RU"/>
          </w:rPr>
          <w:t>иммунопроте</w:t>
        </w:r>
        <w:r w:rsidR="00446B25">
          <w:rPr>
            <w:lang w:val="ru-RU"/>
          </w:rPr>
          <w:t>а</w:t>
        </w:r>
        <w:r w:rsidR="00446B25" w:rsidRPr="007A630F">
          <w:rPr>
            <w:lang w:val="ru-RU"/>
          </w:rPr>
          <w:t>сомы</w:t>
        </w:r>
        <w:proofErr w:type="spellEnd"/>
        <w:r w:rsidR="00446B25" w:rsidRPr="007A630F">
          <w:rPr>
            <w:lang w:val="ru-RU"/>
          </w:rPr>
          <w:t xml:space="preserve"> </w:t>
        </w:r>
      </w:ins>
      <w:r w:rsidRPr="007A630F">
        <w:rPr>
          <w:lang w:val="ru-RU"/>
        </w:rPr>
        <w:t xml:space="preserve">и </w:t>
      </w:r>
      <w:del w:id="496" w:author="Антон Смирнов" w:date="2023-05-23T13:58:00Z">
        <w:r w:rsidRPr="007A630F" w:rsidDel="00446B25">
          <w:rPr>
            <w:lang w:val="ru-RU"/>
          </w:rPr>
          <w:delText>тимопротеосомы</w:delText>
        </w:r>
      </w:del>
      <w:proofErr w:type="spellStart"/>
      <w:ins w:id="497" w:author="Антон Смирнов" w:date="2023-05-23T13:58:00Z">
        <w:r w:rsidR="00446B25" w:rsidRPr="007A630F">
          <w:rPr>
            <w:lang w:val="ru-RU"/>
          </w:rPr>
          <w:t>тимопроте</w:t>
        </w:r>
        <w:r w:rsidR="00446B25">
          <w:rPr>
            <w:lang w:val="ru-RU"/>
          </w:rPr>
          <w:t>а</w:t>
        </w:r>
        <w:r w:rsidR="00446B25" w:rsidRPr="007A630F">
          <w:rPr>
            <w:lang w:val="ru-RU"/>
          </w:rPr>
          <w:t>сомы</w:t>
        </w:r>
      </w:ins>
      <w:proofErr w:type="spellEnd"/>
      <w:r w:rsidRPr="007A630F">
        <w:rPr>
          <w:lang w:val="ru-RU"/>
        </w:rPr>
        <w:t xml:space="preserve">. Конститутивные протеасомы - те протеасомы, в состав которых входят только конститутивные субъединицы </w:t>
      </w:r>
      <m:oMath>
        <m:r>
          <w:rPr>
            <w:rFonts w:ascii="Cambria Math" w:hAnsi="Cambria Math"/>
          </w:rPr>
          <m:t>β</m:t>
        </m:r>
        <m:r>
          <w:rPr>
            <w:rFonts w:ascii="Cambria Math" w:hAnsi="Cambria Math"/>
            <w:lang w:val="ru-RU"/>
          </w:rPr>
          <m:t>1</m:t>
        </m:r>
      </m:oMath>
      <w:r w:rsidRPr="007A630F">
        <w:rPr>
          <w:lang w:val="ru-RU"/>
        </w:rPr>
        <w:t xml:space="preserve">, </w:t>
      </w:r>
      <m:oMath>
        <m:r>
          <w:rPr>
            <w:rFonts w:ascii="Cambria Math" w:hAnsi="Cambria Math"/>
          </w:rPr>
          <m:t>β</m:t>
        </m:r>
        <m:r>
          <w:rPr>
            <w:rFonts w:ascii="Cambria Math" w:hAnsi="Cambria Math"/>
            <w:lang w:val="ru-RU"/>
          </w:rPr>
          <m:t>2</m:t>
        </m:r>
      </m:oMath>
      <w:r w:rsidRPr="007A630F">
        <w:rPr>
          <w:lang w:val="ru-RU"/>
        </w:rPr>
        <w:t xml:space="preserve"> и </w:t>
      </w:r>
      <m:oMath>
        <m:r>
          <w:rPr>
            <w:rFonts w:ascii="Cambria Math" w:hAnsi="Cambria Math"/>
          </w:rPr>
          <m:t>β</m:t>
        </m:r>
        <m:r>
          <w:rPr>
            <w:rFonts w:ascii="Cambria Math" w:hAnsi="Cambria Math"/>
            <w:lang w:val="ru-RU"/>
          </w:rPr>
          <m:t>5</m:t>
        </m:r>
      </m:oMath>
      <w:r w:rsidRPr="007A630F">
        <w:rPr>
          <w:lang w:val="ru-RU"/>
        </w:rPr>
        <w:t xml:space="preserve">. </w:t>
      </w:r>
      <w:proofErr w:type="spellStart"/>
      <w:r w:rsidRPr="007A630F">
        <w:rPr>
          <w:lang w:val="ru-RU"/>
        </w:rPr>
        <w:t>Иммунопротеосомами</w:t>
      </w:r>
      <w:proofErr w:type="spellEnd"/>
      <w:r w:rsidRPr="007A630F">
        <w:rPr>
          <w:lang w:val="ru-RU"/>
        </w:rPr>
        <w:t xml:space="preserve"> называют </w:t>
      </w:r>
      <w:proofErr w:type="spellStart"/>
      <w:r w:rsidRPr="007A630F">
        <w:rPr>
          <w:lang w:val="ru-RU"/>
        </w:rPr>
        <w:t>протеосому</w:t>
      </w:r>
      <w:proofErr w:type="spellEnd"/>
      <w:r w:rsidRPr="007A630F">
        <w:rPr>
          <w:lang w:val="ru-RU"/>
        </w:rPr>
        <w:t xml:space="preserve">, в которой есть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 </w:t>
      </w:r>
      <m:oMath>
        <m:r>
          <w:rPr>
            <w:rFonts w:ascii="Cambria Math" w:hAnsi="Cambria Math"/>
          </w:rPr>
          <m:t>β</m:t>
        </m:r>
        <m:r>
          <w:rPr>
            <w:rFonts w:ascii="Cambria Math" w:hAnsi="Cambria Math"/>
            <w:lang w:val="ru-RU"/>
          </w:rPr>
          <m:t>5</m:t>
        </m:r>
        <m:r>
          <w:rPr>
            <w:rFonts w:ascii="Cambria Math" w:hAnsi="Cambria Math"/>
          </w:rPr>
          <m:t>i</m:t>
        </m:r>
      </m:oMath>
      <w:r w:rsidRPr="007A630F">
        <w:rPr>
          <w:lang w:val="ru-RU"/>
        </w:rPr>
        <w:t xml:space="preserve"> субъединицы</w:t>
      </w:r>
      <w:ins w:id="498" w:author="Антон Смирнов" w:date="2023-05-23T13:58:00Z">
        <w:r w:rsidR="00446B25">
          <w:rPr>
            <w:lang w:val="ru-RU"/>
          </w:rPr>
          <w:t xml:space="preserve"> </w:t>
        </w:r>
      </w:ins>
      <w:r w:rsidR="00446B25">
        <w:rPr>
          <w:lang w:val="ru-RU"/>
        </w:rPr>
        <w:fldChar w:fldCharType="begin"/>
      </w:r>
      <w:r w:rsidR="00446B25">
        <w:rPr>
          <w:lang w:val="ru-RU"/>
        </w:rPr>
        <w:instrText xml:space="preserve"> ADDIN ZOTERO_ITEM CSL_CITATION {"citationID":"SDcSDFMq","properties":{"formattedCitation":"[33]","plainCitation":"[33]","noteIndex":0},"citationItems":[{"id":374,"uris":["http://zotero.org/users/10071278/items/4SIRHUK9"],"itemData":{"id":374,"type":"article-journal","container-title":"Nature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instrText>
      </w:r>
      <w:r w:rsidR="00446B25">
        <w:rPr>
          <w:lang w:val="ru-RU"/>
        </w:rPr>
        <w:fldChar w:fldCharType="separate"/>
      </w:r>
      <w:r w:rsidR="00446B25" w:rsidRPr="00446B25">
        <w:rPr>
          <w:rFonts w:cs="Times New Roman"/>
          <w:lang w:val="ru-RU"/>
        </w:rPr>
        <w:t>[33]</w:t>
      </w:r>
      <w:r w:rsidR="00446B25">
        <w:rPr>
          <w:lang w:val="ru-RU"/>
        </w:rPr>
        <w:fldChar w:fldCharType="end"/>
      </w:r>
      <w:del w:id="499" w:author="Антон Смирнов" w:date="2023-05-23T13:58:00Z">
        <w:r w:rsidRPr="007A630F" w:rsidDel="00446B25">
          <w:rPr>
            <w:lang w:val="ru-RU"/>
          </w:rPr>
          <w:delText>[33]</w:delText>
        </w:r>
      </w:del>
      <w:r w:rsidRPr="007A630F">
        <w:rPr>
          <w:lang w:val="ru-RU"/>
        </w:rPr>
        <w:t xml:space="preserve">. </w:t>
      </w:r>
      <w:proofErr w:type="spellStart"/>
      <w:r w:rsidRPr="007A630F">
        <w:rPr>
          <w:lang w:val="ru-RU"/>
        </w:rPr>
        <w:t>Тимопротеосомой</w:t>
      </w:r>
      <w:proofErr w:type="spellEnd"/>
      <w:r w:rsidRPr="007A630F">
        <w:rPr>
          <w:lang w:val="ru-RU"/>
        </w:rPr>
        <w:t xml:space="preserve"> же называют специфичный для эпителиальных клеток кортикального слоя тимуса белковый комплекс, в состав которого входят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 </w:t>
      </w:r>
      <m:oMath>
        <m:r>
          <w:rPr>
            <w:rFonts w:ascii="Cambria Math" w:hAnsi="Cambria Math"/>
          </w:rPr>
          <m:t>β</m:t>
        </m:r>
        <m:r>
          <w:rPr>
            <w:rFonts w:ascii="Cambria Math" w:hAnsi="Cambria Math"/>
            <w:lang w:val="ru-RU"/>
          </w:rPr>
          <m:t>5</m:t>
        </m:r>
        <m:r>
          <w:rPr>
            <w:rFonts w:ascii="Cambria Math" w:hAnsi="Cambria Math"/>
          </w:rPr>
          <m:t>t</m:t>
        </m:r>
      </m:oMath>
      <w:r w:rsidRPr="007A630F">
        <w:rPr>
          <w:lang w:val="ru-RU"/>
        </w:rPr>
        <w:t xml:space="preserve"> субъедиинцы</w:t>
      </w:r>
      <w:ins w:id="500" w:author="Антон Смирнов" w:date="2023-05-23T13:59:00Z">
        <w:r w:rsidR="00446B25" w:rsidRPr="00446B25">
          <w:rPr>
            <w:lang w:val="ru-RU"/>
            <w:rPrChange w:id="501" w:author="Антон Смирнов" w:date="2023-05-23T13:59:00Z">
              <w:rPr/>
            </w:rPrChange>
          </w:rPr>
          <w:t xml:space="preserve"> </w:t>
        </w:r>
      </w:ins>
      <w:r w:rsidR="00446B25">
        <w:rPr>
          <w:lang w:val="ru-RU"/>
        </w:rPr>
        <w:fldChar w:fldCharType="begin"/>
      </w:r>
      <w:r w:rsidR="00446B25">
        <w:rPr>
          <w:lang w:val="ru-RU"/>
        </w:rPr>
        <w:instrText xml:space="preserve"> ADDIN ZOTERO_ITEM CSL_CITATION {"citationID":"QKLhQJWz","properties":{"formattedCitation":"[34]","plainCitation":"[34]","noteIndex":0},"citationItems":[{"id":379,"uris":["http://zotero.org/users/10071278/items/X6W2FSS9"],"itemData":{"id":379,"type":"article-journal","abstract":"Proteasomes are responsible for generating peptides presented by the class I major histocompatibility complex (MHC) molecules of the immune system. Here, we report the identification of a previously unrecognized catalytic subunit called β5t. β5t is expressed exclusively in cortical thymic epithelial cells, which are responsible for the positive selection of developing thymocytes. Although the chymotrypsin-like activity of proteasomes is considered to be important for the production of peptides with high affinities for MHC class I clefts, incorporation of β5t into proteasomes in place of β5 or β5i selectively reduces this activity. We also found that β5t-deficient mice displayed defective development of CD8\n              +\n              T cells in the thymus. Our results suggest a key role for β5t in generating the MHC class I–restricted CD8\n              +\n              T cell repertoire during thymic selection.","container-title":"Science","DOI":"10.1126/science.1141915","ISSN":"0036-8075, 1095-9203","issue":"5829","journalAbbreviation":"Science","language":"en","page":"1349-1353","source":"DOI.org (Crossref)","title":"Regulation of CD8 &lt;sup&gt;+&lt;/sup&gt; T Cell Development by Thymus-Specific Proteasomes","volume":"316","author":[{"family":"Murata","given":"Shigeo"},{"family":"Sasaki","given":"Katsuhiro"},{"family":"Kishimoto","given":"Toshihiko"},{"family":"Niwa","given":"Shin-ichiro"},{"family":"Hayashi","given":"Hidemi"},{"family":"Takahama","given":"Yousuke"},{"family":"Tanaka","given":"Keiji"}],"issued":{"date-parts":[["2007",6]]}}}],"schema":"https://github.com/citation-style-language/schema/raw/master/csl-citation.json"} </w:instrText>
      </w:r>
      <w:r w:rsidR="00446B25">
        <w:rPr>
          <w:lang w:val="ru-RU"/>
        </w:rPr>
        <w:fldChar w:fldCharType="separate"/>
      </w:r>
      <w:r w:rsidR="00446B25" w:rsidRPr="00446B25">
        <w:rPr>
          <w:rFonts w:cs="Times New Roman"/>
        </w:rPr>
        <w:t>[34]</w:t>
      </w:r>
      <w:r w:rsidR="00446B25">
        <w:rPr>
          <w:lang w:val="ru-RU"/>
        </w:rPr>
        <w:fldChar w:fldCharType="end"/>
      </w:r>
      <w:del w:id="502" w:author="Антон Смирнов" w:date="2023-05-23T13:59:00Z">
        <w:r w:rsidRPr="007A630F" w:rsidDel="00446B25">
          <w:rPr>
            <w:lang w:val="ru-RU"/>
          </w:rPr>
          <w:delText>[34]</w:delText>
        </w:r>
      </w:del>
      <w:r w:rsidRPr="007A630F">
        <w:rPr>
          <w:lang w:val="ru-RU"/>
        </w:rPr>
        <w:t>. Также существуют промежуточные формы иммунопротеосом, в которых произошла неполная замена конститутивных субъединиц на индуцированные.</w:t>
      </w:r>
    </w:p>
    <w:p w14:paraId="593DE5F8" w14:textId="3240C0D7" w:rsidR="005C4AD5" w:rsidRPr="000B7CEC" w:rsidRDefault="000B7CEC" w:rsidP="000B7CEC">
      <w:pPr>
        <w:pStyle w:val="TableCaption"/>
        <w:spacing w:line="360" w:lineRule="auto"/>
        <w:rPr>
          <w:rFonts w:ascii="Times New Roman" w:hAnsi="Times New Roman" w:cs="Times New Roman"/>
          <w:i w:val="0"/>
          <w:iCs/>
          <w:sz w:val="28"/>
          <w:szCs w:val="28"/>
          <w:lang w:val="ru-RU"/>
        </w:rPr>
      </w:pPr>
      <w:bookmarkStart w:id="503" w:name="tbl-proteasome"/>
      <w:r w:rsidRPr="009B5EC2">
        <w:rPr>
          <w:rFonts w:ascii="Times New Roman" w:hAnsi="Times New Roman" w:cs="Times New Roman"/>
          <w:b/>
          <w:bCs/>
          <w:i w:val="0"/>
          <w:iCs/>
          <w:sz w:val="28"/>
          <w:szCs w:val="28"/>
          <w:lang w:val="ru-RU"/>
        </w:rPr>
        <w:t xml:space="preserve">Таблица </w:t>
      </w:r>
      <w:r w:rsidR="00BF5734" w:rsidRPr="009B5EC2">
        <w:rPr>
          <w:rFonts w:ascii="Times New Roman" w:hAnsi="Times New Roman" w:cs="Times New Roman"/>
          <w:b/>
          <w:bCs/>
          <w:i w:val="0"/>
          <w:iCs/>
          <w:sz w:val="28"/>
          <w:szCs w:val="28"/>
          <w:lang w:val="ru-RU"/>
        </w:rPr>
        <w:t>1</w:t>
      </w:r>
      <w:r w:rsidR="009B5EC2" w:rsidRPr="009B5EC2">
        <w:rPr>
          <w:rFonts w:ascii="Times New Roman" w:hAnsi="Times New Roman" w:cs="Times New Roman"/>
          <w:b/>
          <w:bCs/>
          <w:i w:val="0"/>
          <w:iCs/>
          <w:sz w:val="28"/>
          <w:szCs w:val="28"/>
          <w:lang w:val="ru-RU"/>
        </w:rPr>
        <w:t>.</w:t>
      </w:r>
      <w:r w:rsidR="00BF5734" w:rsidRPr="000B7CEC">
        <w:rPr>
          <w:rFonts w:ascii="Times New Roman" w:hAnsi="Times New Roman" w:cs="Times New Roman"/>
          <w:i w:val="0"/>
          <w:iCs/>
          <w:sz w:val="28"/>
          <w:szCs w:val="28"/>
          <w:lang w:val="ru-RU"/>
        </w:rPr>
        <w:t xml:space="preserve"> Характеристика каталитических субъединиц проте</w:t>
      </w:r>
      <w:ins w:id="504" w:author="Антон Смирнов" w:date="2023-05-23T14:02:00Z">
        <w:r w:rsidR="00744043">
          <w:rPr>
            <w:rFonts w:ascii="Times New Roman" w:hAnsi="Times New Roman" w:cs="Times New Roman"/>
            <w:i w:val="0"/>
            <w:iCs/>
            <w:sz w:val="28"/>
            <w:szCs w:val="28"/>
            <w:lang w:val="ru-RU"/>
          </w:rPr>
          <w:t>а</w:t>
        </w:r>
      </w:ins>
      <w:del w:id="505" w:author="Антон Смирнов" w:date="2023-05-23T14:02:00Z">
        <w:r w:rsidR="00BF5734" w:rsidRPr="000B7CEC" w:rsidDel="00744043">
          <w:rPr>
            <w:rFonts w:ascii="Times New Roman" w:hAnsi="Times New Roman" w:cs="Times New Roman"/>
            <w:i w:val="0"/>
            <w:iCs/>
            <w:sz w:val="28"/>
            <w:szCs w:val="28"/>
            <w:lang w:val="ru-RU"/>
          </w:rPr>
          <w:delText>о</w:delText>
        </w:r>
      </w:del>
      <w:r w:rsidR="00BF5734" w:rsidRPr="000B7CEC">
        <w:rPr>
          <w:rFonts w:ascii="Times New Roman" w:hAnsi="Times New Roman" w:cs="Times New Roman"/>
          <w:i w:val="0"/>
          <w:iCs/>
          <w:sz w:val="28"/>
          <w:szCs w:val="28"/>
          <w:lang w:val="ru-RU"/>
        </w:rPr>
        <w:t xml:space="preserve">сом. Суффикс </w:t>
      </w:r>
      <w:r w:rsidR="00BF5734" w:rsidRPr="000B7CEC">
        <w:rPr>
          <w:rFonts w:ascii="Times New Roman" w:hAnsi="Times New Roman" w:cs="Times New Roman"/>
          <w:i w:val="0"/>
          <w:iCs/>
          <w:sz w:val="28"/>
          <w:szCs w:val="28"/>
        </w:rPr>
        <w:t>i</w:t>
      </w:r>
      <w:r w:rsidR="00BF5734" w:rsidRPr="000B7CEC">
        <w:rPr>
          <w:rFonts w:ascii="Times New Roman" w:hAnsi="Times New Roman" w:cs="Times New Roman"/>
          <w:i w:val="0"/>
          <w:iCs/>
          <w:sz w:val="28"/>
          <w:szCs w:val="28"/>
          <w:lang w:val="ru-RU"/>
        </w:rPr>
        <w:t xml:space="preserve"> означает индуцированный, суффикс </w:t>
      </w:r>
      <w:r w:rsidR="00BF5734" w:rsidRPr="000B7CEC">
        <w:rPr>
          <w:rFonts w:ascii="Times New Roman" w:hAnsi="Times New Roman" w:cs="Times New Roman"/>
          <w:i w:val="0"/>
          <w:iCs/>
          <w:sz w:val="28"/>
          <w:szCs w:val="28"/>
        </w:rPr>
        <w:t>t</w:t>
      </w:r>
      <w:r w:rsidR="00BF5734" w:rsidRPr="000B7CEC">
        <w:rPr>
          <w:rFonts w:ascii="Times New Roman" w:hAnsi="Times New Roman" w:cs="Times New Roman"/>
          <w:i w:val="0"/>
          <w:iCs/>
          <w:sz w:val="28"/>
          <w:szCs w:val="28"/>
          <w:lang w:val="ru-RU"/>
        </w:rPr>
        <w:t xml:space="preserve"> - тимус-специфичный. Каспазо-подобная активность означает, что гидролиз пептидной связи предпочтителен после кислотных остатков аспартата и глутамат, трипсин-</w:t>
      </w:r>
      <w:r w:rsidR="00BF5734" w:rsidRPr="000B7CEC">
        <w:rPr>
          <w:rFonts w:ascii="Times New Roman" w:hAnsi="Times New Roman" w:cs="Times New Roman"/>
          <w:i w:val="0"/>
          <w:iCs/>
          <w:sz w:val="28"/>
          <w:szCs w:val="28"/>
          <w:lang w:val="ru-RU"/>
        </w:rPr>
        <w:lastRenderedPageBreak/>
        <w:t>подобная активность - после основных остатков лизина и аргинина, химотрипсин-подобная - после гидрофобных остатков лейцина, триптофана, тирозина и фенилаланина.</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Change w:id="506" w:author="Антон Смирнов" w:date="2023-05-23T15:06: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PrChange>
      </w:tblPr>
      <w:tblGrid>
        <w:gridCol w:w="1790"/>
        <w:gridCol w:w="1989"/>
        <w:gridCol w:w="2165"/>
        <w:gridCol w:w="1169"/>
        <w:gridCol w:w="2458"/>
        <w:tblGridChange w:id="507">
          <w:tblGrid>
            <w:gridCol w:w="1790"/>
            <w:gridCol w:w="1989"/>
            <w:gridCol w:w="2165"/>
            <w:gridCol w:w="1169"/>
            <w:gridCol w:w="2458"/>
          </w:tblGrid>
        </w:tblGridChange>
      </w:tblGrid>
      <w:tr w:rsidR="00033E83" w:rsidRPr="006D3EF5" w14:paraId="0779CEA6" w14:textId="77777777" w:rsidTr="00033E83">
        <w:trPr>
          <w:cnfStyle w:val="100000000000" w:firstRow="1" w:lastRow="0" w:firstColumn="0" w:lastColumn="0" w:oddVBand="0" w:evenVBand="0" w:oddHBand="0" w:evenHBand="0" w:firstRowFirstColumn="0" w:firstRowLastColumn="0" w:lastRowFirstColumn="0" w:lastRowLastColumn="0"/>
          <w:tblHeader/>
          <w:trPrChange w:id="508" w:author="Антон Смирнов" w:date="2023-05-23T15:06:00Z">
            <w:trPr>
              <w:tblHeader/>
            </w:trPr>
          </w:trPrChange>
        </w:trPr>
        <w:tc>
          <w:tcPr>
            <w:tcW w:w="0" w:type="pct"/>
            <w:vAlign w:val="top"/>
            <w:tcPrChange w:id="509" w:author="Антон Смирнов" w:date="2023-05-23T15:06:00Z">
              <w:tcPr>
                <w:tcW w:w="1019" w:type="pct"/>
              </w:tcPr>
            </w:tcPrChange>
          </w:tcPr>
          <w:p w14:paraId="36AC38C1" w14:textId="77777777" w:rsidR="005C4AD5" w:rsidRPr="00B11A75" w:rsidRDefault="00BF5734">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510" w:author="Антон Смирнов" w:date="2023-05-23T15:02:00Z">
                  <w:rPr/>
                </w:rPrChange>
              </w:rPr>
              <w:pPrChange w:id="511"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proofErr w:type="spellStart"/>
            <w:r w:rsidRPr="00B11A75">
              <w:rPr>
                <w:b/>
                <w:szCs w:val="28"/>
                <w:rPrChange w:id="512" w:author="Антон Смирнов" w:date="2023-05-23T15:02:00Z">
                  <w:rPr/>
                </w:rPrChange>
              </w:rPr>
              <w:t>Субъединица</w:t>
            </w:r>
            <w:proofErr w:type="spellEnd"/>
          </w:p>
        </w:tc>
        <w:tc>
          <w:tcPr>
            <w:tcW w:w="0" w:type="pct"/>
            <w:vAlign w:val="top"/>
            <w:tcPrChange w:id="513" w:author="Антон Смирнов" w:date="2023-05-23T15:06:00Z">
              <w:tcPr>
                <w:tcW w:w="955" w:type="pct"/>
              </w:tcPr>
            </w:tcPrChange>
          </w:tcPr>
          <w:p w14:paraId="080A1FE7" w14:textId="77777777" w:rsidR="005C4AD5" w:rsidRPr="00B11A75" w:rsidRDefault="00BF5734">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514" w:author="Антон Смирнов" w:date="2023-05-23T15:02:00Z">
                  <w:rPr/>
                </w:rPrChange>
              </w:rPr>
              <w:pPrChange w:id="515"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516" w:author="Антон Смирнов" w:date="2023-05-23T15:02:00Z">
                  <w:rPr/>
                </w:rPrChange>
              </w:rPr>
              <w:t>Общепринятое имя</w:t>
            </w:r>
          </w:p>
        </w:tc>
        <w:tc>
          <w:tcPr>
            <w:tcW w:w="0" w:type="pct"/>
            <w:vAlign w:val="top"/>
            <w:tcPrChange w:id="517" w:author="Антон Смирнов" w:date="2023-05-23T15:06:00Z">
              <w:tcPr>
                <w:tcW w:w="1131" w:type="pct"/>
              </w:tcPr>
            </w:tcPrChange>
          </w:tcPr>
          <w:p w14:paraId="0776A7F4" w14:textId="77777777" w:rsidR="005C4AD5" w:rsidRPr="00B11A75" w:rsidRDefault="00BF5734">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518" w:author="Антон Смирнов" w:date="2023-05-23T15:02:00Z">
                  <w:rPr/>
                </w:rPrChange>
              </w:rPr>
              <w:pPrChange w:id="519"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520" w:author="Антон Смирнов" w:date="2023-05-23T15:02:00Z">
                  <w:rPr/>
                </w:rPrChange>
              </w:rPr>
              <w:t>Альтернативное имя</w:t>
            </w:r>
          </w:p>
        </w:tc>
        <w:tc>
          <w:tcPr>
            <w:tcW w:w="0" w:type="pct"/>
            <w:vAlign w:val="top"/>
            <w:tcPrChange w:id="521" w:author="Антон Смирнов" w:date="2023-05-23T15:06:00Z">
              <w:tcPr>
                <w:tcW w:w="611" w:type="pct"/>
              </w:tcPr>
            </w:tcPrChange>
          </w:tcPr>
          <w:p w14:paraId="6E15F69B" w14:textId="77777777" w:rsidR="005C4AD5" w:rsidRPr="00B11A75" w:rsidRDefault="00BF5734">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522" w:author="Антон Смирнов" w:date="2023-05-23T15:02:00Z">
                  <w:rPr/>
                </w:rPrChange>
              </w:rPr>
              <w:pPrChange w:id="523"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524" w:author="Антон Смирнов" w:date="2023-05-23T15:02:00Z">
                  <w:rPr/>
                </w:rPrChange>
              </w:rPr>
              <w:t>Ген</w:t>
            </w:r>
          </w:p>
        </w:tc>
        <w:tc>
          <w:tcPr>
            <w:tcW w:w="0" w:type="pct"/>
            <w:vAlign w:val="top"/>
            <w:tcPrChange w:id="525" w:author="Антон Смирнов" w:date="2023-05-23T15:06:00Z">
              <w:tcPr>
                <w:tcW w:w="1284" w:type="pct"/>
              </w:tcPr>
            </w:tcPrChange>
          </w:tcPr>
          <w:p w14:paraId="5BA296A3" w14:textId="77777777" w:rsidR="005C4AD5" w:rsidRPr="00B11A75" w:rsidRDefault="00BF5734">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526" w:author="Антон Смирнов" w:date="2023-05-23T15:02:00Z">
                  <w:rPr/>
                </w:rPrChange>
              </w:rPr>
              <w:pPrChange w:id="527" w:author="Unknown" w:date="2023-05-23T15:06:00Z">
                <w:pPr>
                  <w:pStyle w:val="Compact"/>
                  <w:ind w:firstLine="0"/>
                  <w:jc w:val="left"/>
                  <w:cnfStyle w:val="100000000000" w:firstRow="1" w:lastRow="0" w:firstColumn="0" w:lastColumn="0" w:oddVBand="0" w:evenVBand="0" w:oddHBand="0" w:evenHBand="0" w:firstRowFirstColumn="0" w:firstRowLastColumn="0" w:lastRowFirstColumn="0" w:lastRowLastColumn="0"/>
                </w:pPr>
              </w:pPrChange>
            </w:pPr>
            <w:r w:rsidRPr="00B11A75">
              <w:rPr>
                <w:b/>
                <w:szCs w:val="28"/>
                <w:rPrChange w:id="528" w:author="Антон Смирнов" w:date="2023-05-23T15:02:00Z">
                  <w:rPr/>
                </w:rPrChange>
              </w:rPr>
              <w:t>Предпочтительная активность</w:t>
            </w:r>
          </w:p>
        </w:tc>
      </w:tr>
      <w:tr w:rsidR="00033E83" w:rsidRPr="006D3EF5" w14:paraId="6978BA62" w14:textId="77777777" w:rsidTr="00033E83">
        <w:tc>
          <w:tcPr>
            <w:tcW w:w="1019" w:type="pct"/>
          </w:tcPr>
          <w:p w14:paraId="66F96B34" w14:textId="77777777" w:rsidR="005C4AD5" w:rsidRPr="00B11A75" w:rsidRDefault="00BF5734" w:rsidP="00BF5734">
            <w:pPr>
              <w:pStyle w:val="Compact"/>
              <w:ind w:firstLine="0"/>
              <w:jc w:val="left"/>
              <w:rPr>
                <w:szCs w:val="28"/>
                <w:rPrChange w:id="529" w:author="Антон Смирнов" w:date="2023-05-23T15:03:00Z">
                  <w:rPr/>
                </w:rPrChange>
              </w:rPr>
            </w:pPr>
            <w:proofErr w:type="spellStart"/>
            <w:r w:rsidRPr="00B11A75">
              <w:rPr>
                <w:szCs w:val="28"/>
                <w:rPrChange w:id="530" w:author="Антон Смирнов" w:date="2023-05-23T15:03:00Z">
                  <w:rPr/>
                </w:rPrChange>
              </w:rPr>
              <w:t>Бета</w:t>
            </w:r>
            <w:proofErr w:type="spellEnd"/>
            <w:r w:rsidRPr="00B11A75">
              <w:rPr>
                <w:szCs w:val="28"/>
                <w:rPrChange w:id="531" w:author="Антон Смирнов" w:date="2023-05-23T15:03:00Z">
                  <w:rPr/>
                </w:rPrChange>
              </w:rPr>
              <w:t xml:space="preserve"> тип-6</w:t>
            </w:r>
          </w:p>
        </w:tc>
        <w:tc>
          <w:tcPr>
            <w:tcW w:w="955" w:type="pct"/>
          </w:tcPr>
          <w:p w14:paraId="09928CE0" w14:textId="77777777" w:rsidR="005C4AD5" w:rsidRPr="00B11A75" w:rsidRDefault="00BF5734" w:rsidP="00BF5734">
            <w:pPr>
              <w:pStyle w:val="Compact"/>
              <w:ind w:firstLine="186"/>
              <w:jc w:val="left"/>
              <w:rPr>
                <w:szCs w:val="28"/>
                <w:rPrChange w:id="532" w:author="Антон Смирнов" w:date="2023-05-23T15:03:00Z">
                  <w:rPr/>
                </w:rPrChange>
              </w:rPr>
            </w:pPr>
            <m:oMathPara>
              <m:oMath>
                <m:r>
                  <w:rPr>
                    <w:rFonts w:ascii="Cambria Math" w:hAnsi="Cambria Math"/>
                    <w:szCs w:val="28"/>
                    <w:rPrChange w:id="533" w:author="Антон Смирнов" w:date="2023-05-23T15:03:00Z">
                      <w:rPr>
                        <w:rFonts w:ascii="Cambria Math" w:hAnsi="Cambria Math"/>
                      </w:rPr>
                    </w:rPrChange>
                  </w:rPr>
                  <m:t>β1</m:t>
                </m:r>
              </m:oMath>
            </m:oMathPara>
          </w:p>
        </w:tc>
        <w:tc>
          <w:tcPr>
            <w:tcW w:w="1131" w:type="pct"/>
          </w:tcPr>
          <w:p w14:paraId="56331ED4" w14:textId="77777777" w:rsidR="005C4AD5" w:rsidRPr="00B11A75" w:rsidRDefault="00BF5734" w:rsidP="00BF5734">
            <w:pPr>
              <w:pStyle w:val="Compact"/>
              <w:ind w:firstLine="0"/>
              <w:jc w:val="left"/>
              <w:rPr>
                <w:szCs w:val="28"/>
                <w:rPrChange w:id="534" w:author="Антон Смирнов" w:date="2023-05-23T15:03:00Z">
                  <w:rPr/>
                </w:rPrChange>
              </w:rPr>
            </w:pPr>
            <w:r w:rsidRPr="00B11A75">
              <w:rPr>
                <w:szCs w:val="28"/>
                <w:rPrChange w:id="535" w:author="Антон Смирнов" w:date="2023-05-23T15:03:00Z">
                  <w:rPr/>
                </w:rPrChange>
              </w:rPr>
              <w:t>Y, Delta, LMP19, Pre3</w:t>
            </w:r>
          </w:p>
        </w:tc>
        <w:tc>
          <w:tcPr>
            <w:tcW w:w="611" w:type="pct"/>
          </w:tcPr>
          <w:p w14:paraId="0232805D" w14:textId="77777777" w:rsidR="005C4AD5" w:rsidRPr="00B11A75" w:rsidRDefault="00BF5734" w:rsidP="00BF5734">
            <w:pPr>
              <w:pStyle w:val="Compact"/>
              <w:ind w:firstLine="0"/>
              <w:jc w:val="left"/>
              <w:rPr>
                <w:szCs w:val="28"/>
                <w:rPrChange w:id="536" w:author="Антон Смирнов" w:date="2023-05-23T15:03:00Z">
                  <w:rPr/>
                </w:rPrChange>
              </w:rPr>
            </w:pPr>
            <w:r w:rsidRPr="00B11A75">
              <w:rPr>
                <w:szCs w:val="28"/>
                <w:rPrChange w:id="537" w:author="Антон Смирнов" w:date="2023-05-23T15:03:00Z">
                  <w:rPr/>
                </w:rPrChange>
              </w:rPr>
              <w:t>PSMB6</w:t>
            </w:r>
          </w:p>
        </w:tc>
        <w:tc>
          <w:tcPr>
            <w:tcW w:w="1284" w:type="pct"/>
          </w:tcPr>
          <w:p w14:paraId="66731EFD" w14:textId="77777777" w:rsidR="005C4AD5" w:rsidRPr="00B11A75" w:rsidRDefault="00BF5734" w:rsidP="00BF5734">
            <w:pPr>
              <w:pStyle w:val="Compact"/>
              <w:ind w:firstLine="0"/>
              <w:jc w:val="left"/>
              <w:rPr>
                <w:szCs w:val="28"/>
                <w:rPrChange w:id="538" w:author="Антон Смирнов" w:date="2023-05-23T15:03:00Z">
                  <w:rPr/>
                </w:rPrChange>
              </w:rPr>
            </w:pPr>
            <w:r w:rsidRPr="00B11A75">
              <w:rPr>
                <w:szCs w:val="28"/>
                <w:rPrChange w:id="539" w:author="Антон Смирнов" w:date="2023-05-23T15:03:00Z">
                  <w:rPr/>
                </w:rPrChange>
              </w:rPr>
              <w:t>Каспазо-подобная</w:t>
            </w:r>
          </w:p>
        </w:tc>
      </w:tr>
      <w:tr w:rsidR="00033E83" w:rsidRPr="006D3EF5" w14:paraId="41E87A90" w14:textId="77777777" w:rsidTr="00033E83">
        <w:tc>
          <w:tcPr>
            <w:tcW w:w="1019" w:type="pct"/>
          </w:tcPr>
          <w:p w14:paraId="579336B7" w14:textId="77777777" w:rsidR="005C4AD5" w:rsidRPr="00B11A75" w:rsidRDefault="00BF5734" w:rsidP="00BF5734">
            <w:pPr>
              <w:pStyle w:val="Compact"/>
              <w:ind w:firstLine="0"/>
              <w:jc w:val="left"/>
              <w:rPr>
                <w:szCs w:val="28"/>
                <w:rPrChange w:id="540" w:author="Антон Смирнов" w:date="2023-05-23T15:03:00Z">
                  <w:rPr/>
                </w:rPrChange>
              </w:rPr>
            </w:pPr>
            <w:proofErr w:type="spellStart"/>
            <w:r w:rsidRPr="00B11A75">
              <w:rPr>
                <w:szCs w:val="28"/>
                <w:rPrChange w:id="541" w:author="Антон Смирнов" w:date="2023-05-23T15:03:00Z">
                  <w:rPr/>
                </w:rPrChange>
              </w:rPr>
              <w:t>Бета</w:t>
            </w:r>
            <w:proofErr w:type="spellEnd"/>
            <w:r w:rsidRPr="00B11A75">
              <w:rPr>
                <w:szCs w:val="28"/>
                <w:rPrChange w:id="542" w:author="Антон Смирнов" w:date="2023-05-23T15:03:00Z">
                  <w:rPr/>
                </w:rPrChange>
              </w:rPr>
              <w:t xml:space="preserve"> тип-9</w:t>
            </w:r>
          </w:p>
        </w:tc>
        <w:tc>
          <w:tcPr>
            <w:tcW w:w="955" w:type="pct"/>
          </w:tcPr>
          <w:p w14:paraId="45A6E0A6" w14:textId="77777777" w:rsidR="005C4AD5" w:rsidRPr="00B11A75" w:rsidRDefault="00BF5734">
            <w:pPr>
              <w:pStyle w:val="Compact"/>
              <w:jc w:val="left"/>
              <w:rPr>
                <w:szCs w:val="28"/>
                <w:rPrChange w:id="543" w:author="Антон Смирнов" w:date="2023-05-23T15:03:00Z">
                  <w:rPr/>
                </w:rPrChange>
              </w:rPr>
            </w:pPr>
            <m:oMathPara>
              <m:oMath>
                <m:r>
                  <w:rPr>
                    <w:rFonts w:ascii="Cambria Math" w:hAnsi="Cambria Math"/>
                    <w:szCs w:val="28"/>
                    <w:rPrChange w:id="544" w:author="Антон Смирнов" w:date="2023-05-23T15:03:00Z">
                      <w:rPr>
                        <w:rFonts w:ascii="Cambria Math" w:hAnsi="Cambria Math"/>
                      </w:rPr>
                    </w:rPrChange>
                  </w:rPr>
                  <m:t>β1i</m:t>
                </m:r>
              </m:oMath>
            </m:oMathPara>
          </w:p>
        </w:tc>
        <w:tc>
          <w:tcPr>
            <w:tcW w:w="1131" w:type="pct"/>
          </w:tcPr>
          <w:p w14:paraId="2E0515CD" w14:textId="77777777" w:rsidR="005C4AD5" w:rsidRPr="00B11A75" w:rsidRDefault="00BF5734" w:rsidP="00BF5734">
            <w:pPr>
              <w:pStyle w:val="Compact"/>
              <w:ind w:firstLine="0"/>
              <w:jc w:val="left"/>
              <w:rPr>
                <w:szCs w:val="28"/>
                <w:rPrChange w:id="545" w:author="Антон Смирнов" w:date="2023-05-23T15:03:00Z">
                  <w:rPr/>
                </w:rPrChange>
              </w:rPr>
            </w:pPr>
            <w:r w:rsidRPr="00B11A75">
              <w:rPr>
                <w:szCs w:val="28"/>
                <w:rPrChange w:id="546" w:author="Антон Смирнов" w:date="2023-05-23T15:03:00Z">
                  <w:rPr/>
                </w:rPrChange>
              </w:rPr>
              <w:t>Lmp2, RING12, MC7</w:t>
            </w:r>
          </w:p>
        </w:tc>
        <w:tc>
          <w:tcPr>
            <w:tcW w:w="611" w:type="pct"/>
          </w:tcPr>
          <w:p w14:paraId="1422169E" w14:textId="77777777" w:rsidR="005C4AD5" w:rsidRPr="00B11A75" w:rsidRDefault="00BF5734" w:rsidP="00BF5734">
            <w:pPr>
              <w:pStyle w:val="Compact"/>
              <w:ind w:firstLine="0"/>
              <w:jc w:val="left"/>
              <w:rPr>
                <w:szCs w:val="28"/>
                <w:rPrChange w:id="547" w:author="Антон Смирнов" w:date="2023-05-23T15:03:00Z">
                  <w:rPr/>
                </w:rPrChange>
              </w:rPr>
            </w:pPr>
            <w:r w:rsidRPr="00B11A75">
              <w:rPr>
                <w:szCs w:val="28"/>
                <w:rPrChange w:id="548" w:author="Антон Смирнов" w:date="2023-05-23T15:03:00Z">
                  <w:rPr/>
                </w:rPrChange>
              </w:rPr>
              <w:t>PSMB9</w:t>
            </w:r>
          </w:p>
        </w:tc>
        <w:tc>
          <w:tcPr>
            <w:tcW w:w="1284" w:type="pct"/>
          </w:tcPr>
          <w:p w14:paraId="7ACA6743" w14:textId="77777777" w:rsidR="005C4AD5" w:rsidRPr="00B11A75" w:rsidRDefault="00BF5734" w:rsidP="00BF5734">
            <w:pPr>
              <w:pStyle w:val="Compact"/>
              <w:ind w:firstLine="0"/>
              <w:jc w:val="left"/>
              <w:rPr>
                <w:szCs w:val="28"/>
                <w:rPrChange w:id="549" w:author="Антон Смирнов" w:date="2023-05-23T15:03:00Z">
                  <w:rPr/>
                </w:rPrChange>
              </w:rPr>
            </w:pPr>
            <w:r w:rsidRPr="00B11A75">
              <w:rPr>
                <w:szCs w:val="28"/>
                <w:rPrChange w:id="550" w:author="Антон Смирнов" w:date="2023-05-23T15:03:00Z">
                  <w:rPr/>
                </w:rPrChange>
              </w:rPr>
              <w:t>Химотрипсин-подобная</w:t>
            </w:r>
          </w:p>
        </w:tc>
      </w:tr>
      <w:tr w:rsidR="00033E83" w:rsidRPr="006D3EF5" w14:paraId="05BFACE0" w14:textId="77777777" w:rsidTr="00033E83">
        <w:tc>
          <w:tcPr>
            <w:tcW w:w="1019" w:type="pct"/>
          </w:tcPr>
          <w:p w14:paraId="0EB2BEA8" w14:textId="77777777" w:rsidR="005C4AD5" w:rsidRPr="00B11A75" w:rsidRDefault="00BF5734" w:rsidP="00BF5734">
            <w:pPr>
              <w:pStyle w:val="Compact"/>
              <w:ind w:firstLine="0"/>
              <w:jc w:val="left"/>
              <w:rPr>
                <w:szCs w:val="28"/>
                <w:rPrChange w:id="551" w:author="Антон Смирнов" w:date="2023-05-23T15:03:00Z">
                  <w:rPr/>
                </w:rPrChange>
              </w:rPr>
            </w:pPr>
            <w:proofErr w:type="spellStart"/>
            <w:r w:rsidRPr="00B11A75">
              <w:rPr>
                <w:szCs w:val="28"/>
                <w:rPrChange w:id="552" w:author="Антон Смирнов" w:date="2023-05-23T15:03:00Z">
                  <w:rPr/>
                </w:rPrChange>
              </w:rPr>
              <w:t>Бета</w:t>
            </w:r>
            <w:proofErr w:type="spellEnd"/>
            <w:r w:rsidRPr="00B11A75">
              <w:rPr>
                <w:szCs w:val="28"/>
                <w:rPrChange w:id="553" w:author="Антон Смирнов" w:date="2023-05-23T15:03:00Z">
                  <w:rPr/>
                </w:rPrChange>
              </w:rPr>
              <w:t xml:space="preserve"> тип-7</w:t>
            </w:r>
          </w:p>
        </w:tc>
        <w:tc>
          <w:tcPr>
            <w:tcW w:w="955" w:type="pct"/>
          </w:tcPr>
          <w:p w14:paraId="7A48EC6C" w14:textId="77777777" w:rsidR="005C4AD5" w:rsidRPr="00B11A75" w:rsidRDefault="00BF5734">
            <w:pPr>
              <w:pStyle w:val="Compact"/>
              <w:jc w:val="left"/>
              <w:rPr>
                <w:szCs w:val="28"/>
                <w:rPrChange w:id="554" w:author="Антон Смирнов" w:date="2023-05-23T15:03:00Z">
                  <w:rPr/>
                </w:rPrChange>
              </w:rPr>
            </w:pPr>
            <m:oMathPara>
              <m:oMath>
                <m:r>
                  <w:rPr>
                    <w:rFonts w:ascii="Cambria Math" w:hAnsi="Cambria Math"/>
                    <w:szCs w:val="28"/>
                    <w:rPrChange w:id="555" w:author="Антон Смирнов" w:date="2023-05-23T15:03:00Z">
                      <w:rPr>
                        <w:rFonts w:ascii="Cambria Math" w:hAnsi="Cambria Math"/>
                      </w:rPr>
                    </w:rPrChange>
                  </w:rPr>
                  <m:t>β2</m:t>
                </m:r>
              </m:oMath>
            </m:oMathPara>
          </w:p>
        </w:tc>
        <w:tc>
          <w:tcPr>
            <w:tcW w:w="1131" w:type="pct"/>
          </w:tcPr>
          <w:p w14:paraId="5AA2F0AE" w14:textId="77777777" w:rsidR="005C4AD5" w:rsidRPr="00B11A75" w:rsidRDefault="00BF5734" w:rsidP="00BF5734">
            <w:pPr>
              <w:pStyle w:val="Compact"/>
              <w:ind w:firstLine="0"/>
              <w:jc w:val="left"/>
              <w:rPr>
                <w:szCs w:val="28"/>
                <w:rPrChange w:id="556" w:author="Антон Смирнов" w:date="2023-05-23T15:03:00Z">
                  <w:rPr/>
                </w:rPrChange>
              </w:rPr>
            </w:pPr>
            <w:r w:rsidRPr="00B11A75">
              <w:rPr>
                <w:szCs w:val="28"/>
                <w:rPrChange w:id="557" w:author="Антон Смирнов" w:date="2023-05-23T15:03:00Z">
                  <w:rPr/>
                </w:rPrChange>
              </w:rPr>
              <w:t>Z, MC14, Lmp9, Pup1</w:t>
            </w:r>
          </w:p>
        </w:tc>
        <w:tc>
          <w:tcPr>
            <w:tcW w:w="611" w:type="pct"/>
          </w:tcPr>
          <w:p w14:paraId="37F83062" w14:textId="77777777" w:rsidR="005C4AD5" w:rsidRPr="00B11A75" w:rsidRDefault="00BF5734" w:rsidP="00BF5734">
            <w:pPr>
              <w:pStyle w:val="Compact"/>
              <w:ind w:firstLine="0"/>
              <w:jc w:val="left"/>
              <w:rPr>
                <w:szCs w:val="28"/>
                <w:rPrChange w:id="558" w:author="Антон Смирнов" w:date="2023-05-23T15:03:00Z">
                  <w:rPr/>
                </w:rPrChange>
              </w:rPr>
            </w:pPr>
            <w:r w:rsidRPr="00B11A75">
              <w:rPr>
                <w:szCs w:val="28"/>
                <w:rPrChange w:id="559" w:author="Антон Смирнов" w:date="2023-05-23T15:03:00Z">
                  <w:rPr/>
                </w:rPrChange>
              </w:rPr>
              <w:t>PSMB7</w:t>
            </w:r>
          </w:p>
        </w:tc>
        <w:tc>
          <w:tcPr>
            <w:tcW w:w="1284" w:type="pct"/>
          </w:tcPr>
          <w:p w14:paraId="4764EC07" w14:textId="77777777" w:rsidR="005C4AD5" w:rsidRPr="00B11A75" w:rsidRDefault="00BF5734" w:rsidP="00BF5734">
            <w:pPr>
              <w:pStyle w:val="Compact"/>
              <w:ind w:firstLine="0"/>
              <w:jc w:val="left"/>
              <w:rPr>
                <w:szCs w:val="28"/>
                <w:rPrChange w:id="560" w:author="Антон Смирнов" w:date="2023-05-23T15:03:00Z">
                  <w:rPr/>
                </w:rPrChange>
              </w:rPr>
            </w:pPr>
            <w:r w:rsidRPr="00B11A75">
              <w:rPr>
                <w:szCs w:val="28"/>
                <w:rPrChange w:id="561" w:author="Антон Смирнов" w:date="2023-05-23T15:03:00Z">
                  <w:rPr/>
                </w:rPrChange>
              </w:rPr>
              <w:t>Трипсин-подобная</w:t>
            </w:r>
          </w:p>
        </w:tc>
      </w:tr>
      <w:tr w:rsidR="00033E83" w:rsidRPr="006D3EF5" w14:paraId="33BC9971" w14:textId="77777777" w:rsidTr="00033E83">
        <w:tc>
          <w:tcPr>
            <w:tcW w:w="1019" w:type="pct"/>
          </w:tcPr>
          <w:p w14:paraId="2557C92B" w14:textId="77777777" w:rsidR="005C4AD5" w:rsidRPr="00B11A75" w:rsidRDefault="00BF5734" w:rsidP="00BF5734">
            <w:pPr>
              <w:pStyle w:val="Compact"/>
              <w:ind w:firstLine="0"/>
              <w:jc w:val="left"/>
              <w:rPr>
                <w:szCs w:val="28"/>
                <w:rPrChange w:id="562" w:author="Антон Смирнов" w:date="2023-05-23T15:03:00Z">
                  <w:rPr/>
                </w:rPrChange>
              </w:rPr>
            </w:pPr>
            <w:proofErr w:type="spellStart"/>
            <w:r w:rsidRPr="00B11A75">
              <w:rPr>
                <w:szCs w:val="28"/>
                <w:rPrChange w:id="563" w:author="Антон Смирнов" w:date="2023-05-23T15:03:00Z">
                  <w:rPr/>
                </w:rPrChange>
              </w:rPr>
              <w:t>Бета</w:t>
            </w:r>
            <w:proofErr w:type="spellEnd"/>
            <w:r w:rsidRPr="00B11A75">
              <w:rPr>
                <w:szCs w:val="28"/>
                <w:rPrChange w:id="564" w:author="Антон Смирнов" w:date="2023-05-23T15:03:00Z">
                  <w:rPr/>
                </w:rPrChange>
              </w:rPr>
              <w:t xml:space="preserve"> тип-10</w:t>
            </w:r>
          </w:p>
        </w:tc>
        <w:tc>
          <w:tcPr>
            <w:tcW w:w="955" w:type="pct"/>
          </w:tcPr>
          <w:p w14:paraId="33CD4E83" w14:textId="77777777" w:rsidR="005C4AD5" w:rsidRPr="00B11A75" w:rsidRDefault="00BF5734">
            <w:pPr>
              <w:pStyle w:val="Compact"/>
              <w:jc w:val="left"/>
              <w:rPr>
                <w:szCs w:val="28"/>
                <w:rPrChange w:id="565" w:author="Антон Смирнов" w:date="2023-05-23T15:03:00Z">
                  <w:rPr/>
                </w:rPrChange>
              </w:rPr>
            </w:pPr>
            <m:oMathPara>
              <m:oMath>
                <m:r>
                  <w:rPr>
                    <w:rFonts w:ascii="Cambria Math" w:hAnsi="Cambria Math"/>
                    <w:szCs w:val="28"/>
                    <w:rPrChange w:id="566" w:author="Антон Смирнов" w:date="2023-05-23T15:03:00Z">
                      <w:rPr>
                        <w:rFonts w:ascii="Cambria Math" w:hAnsi="Cambria Math"/>
                      </w:rPr>
                    </w:rPrChange>
                  </w:rPr>
                  <m:t>β2i</m:t>
                </m:r>
              </m:oMath>
            </m:oMathPara>
          </w:p>
        </w:tc>
        <w:tc>
          <w:tcPr>
            <w:tcW w:w="1131" w:type="pct"/>
          </w:tcPr>
          <w:p w14:paraId="6649D3E6" w14:textId="77777777" w:rsidR="005C4AD5" w:rsidRPr="00B11A75" w:rsidRDefault="00BF5734" w:rsidP="00BF5734">
            <w:pPr>
              <w:pStyle w:val="Compact"/>
              <w:ind w:firstLine="0"/>
              <w:jc w:val="left"/>
              <w:rPr>
                <w:szCs w:val="28"/>
                <w:rPrChange w:id="567" w:author="Антон Смирнов" w:date="2023-05-23T15:03:00Z">
                  <w:rPr/>
                </w:rPrChange>
              </w:rPr>
            </w:pPr>
            <w:r w:rsidRPr="00B11A75">
              <w:rPr>
                <w:szCs w:val="28"/>
                <w:rPrChange w:id="568" w:author="Антон Смирнов" w:date="2023-05-23T15:03:00Z">
                  <w:rPr/>
                </w:rPrChange>
              </w:rPr>
              <w:t>MECL-1, Lmp10</w:t>
            </w:r>
          </w:p>
        </w:tc>
        <w:tc>
          <w:tcPr>
            <w:tcW w:w="611" w:type="pct"/>
          </w:tcPr>
          <w:p w14:paraId="3953165E" w14:textId="77777777" w:rsidR="005C4AD5" w:rsidRPr="00B11A75" w:rsidRDefault="00BF5734" w:rsidP="00BF5734">
            <w:pPr>
              <w:pStyle w:val="Compact"/>
              <w:ind w:firstLine="0"/>
              <w:jc w:val="left"/>
              <w:rPr>
                <w:szCs w:val="28"/>
                <w:rPrChange w:id="569" w:author="Антон Смирнов" w:date="2023-05-23T15:03:00Z">
                  <w:rPr/>
                </w:rPrChange>
              </w:rPr>
            </w:pPr>
            <w:r w:rsidRPr="00B11A75">
              <w:rPr>
                <w:szCs w:val="28"/>
                <w:rPrChange w:id="570" w:author="Антон Смирнов" w:date="2023-05-23T15:03:00Z">
                  <w:rPr/>
                </w:rPrChange>
              </w:rPr>
              <w:t>PSMB10</w:t>
            </w:r>
          </w:p>
        </w:tc>
        <w:tc>
          <w:tcPr>
            <w:tcW w:w="1284" w:type="pct"/>
          </w:tcPr>
          <w:p w14:paraId="438DD8A2" w14:textId="77777777" w:rsidR="005C4AD5" w:rsidRPr="00B11A75" w:rsidRDefault="00BF5734" w:rsidP="00BF5734">
            <w:pPr>
              <w:pStyle w:val="Compact"/>
              <w:ind w:firstLine="0"/>
              <w:jc w:val="left"/>
              <w:rPr>
                <w:szCs w:val="28"/>
                <w:rPrChange w:id="571" w:author="Антон Смирнов" w:date="2023-05-23T15:03:00Z">
                  <w:rPr/>
                </w:rPrChange>
              </w:rPr>
            </w:pPr>
            <w:r w:rsidRPr="00B11A75">
              <w:rPr>
                <w:szCs w:val="28"/>
                <w:rPrChange w:id="572" w:author="Антон Смирнов" w:date="2023-05-23T15:03:00Z">
                  <w:rPr/>
                </w:rPrChange>
              </w:rPr>
              <w:t>Трипсин-подобная</w:t>
            </w:r>
          </w:p>
        </w:tc>
      </w:tr>
      <w:tr w:rsidR="00033E83" w:rsidRPr="006D3EF5" w14:paraId="241522F3" w14:textId="77777777" w:rsidTr="00033E83">
        <w:tc>
          <w:tcPr>
            <w:tcW w:w="1019" w:type="pct"/>
          </w:tcPr>
          <w:p w14:paraId="65574EAD" w14:textId="77777777" w:rsidR="005C4AD5" w:rsidRPr="00B11A75" w:rsidRDefault="00BF5734" w:rsidP="00BF5734">
            <w:pPr>
              <w:pStyle w:val="Compact"/>
              <w:ind w:firstLine="0"/>
              <w:jc w:val="left"/>
              <w:rPr>
                <w:szCs w:val="28"/>
                <w:rPrChange w:id="573" w:author="Антон Смирнов" w:date="2023-05-23T15:03:00Z">
                  <w:rPr/>
                </w:rPrChange>
              </w:rPr>
            </w:pPr>
            <w:proofErr w:type="spellStart"/>
            <w:r w:rsidRPr="00B11A75">
              <w:rPr>
                <w:szCs w:val="28"/>
                <w:rPrChange w:id="574" w:author="Антон Смирнов" w:date="2023-05-23T15:03:00Z">
                  <w:rPr/>
                </w:rPrChange>
              </w:rPr>
              <w:t>Бета</w:t>
            </w:r>
            <w:proofErr w:type="spellEnd"/>
            <w:r w:rsidRPr="00B11A75">
              <w:rPr>
                <w:szCs w:val="28"/>
                <w:rPrChange w:id="575" w:author="Антон Смирнов" w:date="2023-05-23T15:03:00Z">
                  <w:rPr/>
                </w:rPrChange>
              </w:rPr>
              <w:t xml:space="preserve"> тип-5</w:t>
            </w:r>
          </w:p>
        </w:tc>
        <w:tc>
          <w:tcPr>
            <w:tcW w:w="955" w:type="pct"/>
          </w:tcPr>
          <w:p w14:paraId="61723FC0" w14:textId="77777777" w:rsidR="005C4AD5" w:rsidRPr="00B11A75" w:rsidRDefault="00BF5734">
            <w:pPr>
              <w:pStyle w:val="Compact"/>
              <w:jc w:val="left"/>
              <w:rPr>
                <w:szCs w:val="28"/>
                <w:rPrChange w:id="576" w:author="Антон Смирнов" w:date="2023-05-23T15:03:00Z">
                  <w:rPr/>
                </w:rPrChange>
              </w:rPr>
            </w:pPr>
            <m:oMathPara>
              <m:oMath>
                <m:r>
                  <w:rPr>
                    <w:rFonts w:ascii="Cambria Math" w:hAnsi="Cambria Math"/>
                    <w:szCs w:val="28"/>
                    <w:rPrChange w:id="577" w:author="Антон Смирнов" w:date="2023-05-23T15:03:00Z">
                      <w:rPr>
                        <w:rFonts w:ascii="Cambria Math" w:hAnsi="Cambria Math"/>
                      </w:rPr>
                    </w:rPrChange>
                  </w:rPr>
                  <m:t>β5</m:t>
                </m:r>
              </m:oMath>
            </m:oMathPara>
          </w:p>
        </w:tc>
        <w:tc>
          <w:tcPr>
            <w:tcW w:w="1131" w:type="pct"/>
          </w:tcPr>
          <w:p w14:paraId="7704A115" w14:textId="77777777" w:rsidR="005C4AD5" w:rsidRPr="00B11A75" w:rsidRDefault="00BF5734" w:rsidP="00BF5734">
            <w:pPr>
              <w:pStyle w:val="Compact"/>
              <w:ind w:firstLine="0"/>
              <w:jc w:val="left"/>
              <w:rPr>
                <w:szCs w:val="28"/>
                <w:rPrChange w:id="578" w:author="Антон Смирнов" w:date="2023-05-23T15:03:00Z">
                  <w:rPr/>
                </w:rPrChange>
              </w:rPr>
            </w:pPr>
            <w:r w:rsidRPr="00B11A75">
              <w:rPr>
                <w:szCs w:val="28"/>
                <w:rPrChange w:id="579" w:author="Антон Смирнов" w:date="2023-05-23T15:03:00Z">
                  <w:rPr/>
                </w:rPrChange>
              </w:rPr>
              <w:t>X, epsilon, Lmp17, MB1, Pre2, Doa3, Prg1</w:t>
            </w:r>
          </w:p>
        </w:tc>
        <w:tc>
          <w:tcPr>
            <w:tcW w:w="611" w:type="pct"/>
          </w:tcPr>
          <w:p w14:paraId="07A497E5" w14:textId="77777777" w:rsidR="005C4AD5" w:rsidRPr="00B11A75" w:rsidRDefault="00BF5734" w:rsidP="00BF5734">
            <w:pPr>
              <w:pStyle w:val="Compact"/>
              <w:ind w:firstLine="0"/>
              <w:jc w:val="left"/>
              <w:rPr>
                <w:szCs w:val="28"/>
                <w:rPrChange w:id="580" w:author="Антон Смирнов" w:date="2023-05-23T15:03:00Z">
                  <w:rPr/>
                </w:rPrChange>
              </w:rPr>
            </w:pPr>
            <w:r w:rsidRPr="00B11A75">
              <w:rPr>
                <w:szCs w:val="28"/>
                <w:rPrChange w:id="581" w:author="Антон Смирнов" w:date="2023-05-23T15:03:00Z">
                  <w:rPr/>
                </w:rPrChange>
              </w:rPr>
              <w:t>PSMB5</w:t>
            </w:r>
          </w:p>
        </w:tc>
        <w:tc>
          <w:tcPr>
            <w:tcW w:w="1284" w:type="pct"/>
          </w:tcPr>
          <w:p w14:paraId="5063EA02" w14:textId="77777777" w:rsidR="005C4AD5" w:rsidRPr="00B11A75" w:rsidRDefault="00BF5734" w:rsidP="00BF5734">
            <w:pPr>
              <w:pStyle w:val="Compact"/>
              <w:ind w:firstLine="0"/>
              <w:jc w:val="left"/>
              <w:rPr>
                <w:szCs w:val="28"/>
                <w:rPrChange w:id="582" w:author="Антон Смирнов" w:date="2023-05-23T15:03:00Z">
                  <w:rPr/>
                </w:rPrChange>
              </w:rPr>
            </w:pPr>
            <w:r w:rsidRPr="00B11A75">
              <w:rPr>
                <w:szCs w:val="28"/>
                <w:rPrChange w:id="583" w:author="Антон Смирнов" w:date="2023-05-23T15:03:00Z">
                  <w:rPr/>
                </w:rPrChange>
              </w:rPr>
              <w:t>Химотрипсин-подобная</w:t>
            </w:r>
          </w:p>
        </w:tc>
      </w:tr>
      <w:tr w:rsidR="00033E83" w:rsidRPr="006D3EF5" w14:paraId="731A82D2" w14:textId="77777777" w:rsidTr="00033E83">
        <w:tc>
          <w:tcPr>
            <w:tcW w:w="1019" w:type="pct"/>
          </w:tcPr>
          <w:p w14:paraId="59EA7E0C" w14:textId="77777777" w:rsidR="005C4AD5" w:rsidRPr="00B11A75" w:rsidRDefault="00BF5734" w:rsidP="00BF5734">
            <w:pPr>
              <w:pStyle w:val="Compact"/>
              <w:ind w:firstLine="0"/>
              <w:jc w:val="left"/>
              <w:rPr>
                <w:szCs w:val="28"/>
                <w:rPrChange w:id="584" w:author="Антон Смирнов" w:date="2023-05-23T15:03:00Z">
                  <w:rPr/>
                </w:rPrChange>
              </w:rPr>
            </w:pPr>
            <w:proofErr w:type="spellStart"/>
            <w:r w:rsidRPr="00B11A75">
              <w:rPr>
                <w:szCs w:val="28"/>
                <w:rPrChange w:id="585" w:author="Антон Смирнов" w:date="2023-05-23T15:03:00Z">
                  <w:rPr/>
                </w:rPrChange>
              </w:rPr>
              <w:t>Бета</w:t>
            </w:r>
            <w:proofErr w:type="spellEnd"/>
            <w:r w:rsidRPr="00B11A75">
              <w:rPr>
                <w:szCs w:val="28"/>
                <w:rPrChange w:id="586" w:author="Антон Смирнов" w:date="2023-05-23T15:03:00Z">
                  <w:rPr/>
                </w:rPrChange>
              </w:rPr>
              <w:t xml:space="preserve"> тип-8</w:t>
            </w:r>
          </w:p>
        </w:tc>
        <w:tc>
          <w:tcPr>
            <w:tcW w:w="955" w:type="pct"/>
          </w:tcPr>
          <w:p w14:paraId="13F26DED" w14:textId="77777777" w:rsidR="005C4AD5" w:rsidRPr="00B11A75" w:rsidRDefault="00BF5734">
            <w:pPr>
              <w:pStyle w:val="Compact"/>
              <w:jc w:val="left"/>
              <w:rPr>
                <w:szCs w:val="28"/>
                <w:rPrChange w:id="587" w:author="Антон Смирнов" w:date="2023-05-23T15:03:00Z">
                  <w:rPr/>
                </w:rPrChange>
              </w:rPr>
            </w:pPr>
            <m:oMathPara>
              <m:oMath>
                <m:r>
                  <w:rPr>
                    <w:rFonts w:ascii="Cambria Math" w:hAnsi="Cambria Math"/>
                    <w:szCs w:val="28"/>
                    <w:rPrChange w:id="588" w:author="Антон Смирнов" w:date="2023-05-23T15:03:00Z">
                      <w:rPr>
                        <w:rFonts w:ascii="Cambria Math" w:hAnsi="Cambria Math"/>
                      </w:rPr>
                    </w:rPrChange>
                  </w:rPr>
                  <m:t>β5i</m:t>
                </m:r>
              </m:oMath>
            </m:oMathPara>
          </w:p>
        </w:tc>
        <w:tc>
          <w:tcPr>
            <w:tcW w:w="1131" w:type="pct"/>
          </w:tcPr>
          <w:p w14:paraId="566FCF39" w14:textId="77777777" w:rsidR="005C4AD5" w:rsidRPr="00B11A75" w:rsidRDefault="00BF5734" w:rsidP="00BF5734">
            <w:pPr>
              <w:pStyle w:val="Compact"/>
              <w:ind w:firstLine="0"/>
              <w:jc w:val="left"/>
              <w:rPr>
                <w:szCs w:val="28"/>
                <w:rPrChange w:id="589" w:author="Антон Смирнов" w:date="2023-05-23T15:03:00Z">
                  <w:rPr/>
                </w:rPrChange>
              </w:rPr>
            </w:pPr>
            <w:r w:rsidRPr="00B11A75">
              <w:rPr>
                <w:szCs w:val="28"/>
                <w:rPrChange w:id="590" w:author="Антон Смирнов" w:date="2023-05-23T15:03:00Z">
                  <w:rPr/>
                </w:rPrChange>
              </w:rPr>
              <w:t>Lmp7, RING10, Y2, C13</w:t>
            </w:r>
          </w:p>
        </w:tc>
        <w:tc>
          <w:tcPr>
            <w:tcW w:w="611" w:type="pct"/>
          </w:tcPr>
          <w:p w14:paraId="1A6DAB68" w14:textId="77777777" w:rsidR="005C4AD5" w:rsidRPr="00B11A75" w:rsidRDefault="00BF5734" w:rsidP="00BF5734">
            <w:pPr>
              <w:pStyle w:val="Compact"/>
              <w:ind w:firstLine="0"/>
              <w:jc w:val="left"/>
              <w:rPr>
                <w:szCs w:val="28"/>
                <w:rPrChange w:id="591" w:author="Антон Смирнов" w:date="2023-05-23T15:03:00Z">
                  <w:rPr/>
                </w:rPrChange>
              </w:rPr>
            </w:pPr>
            <w:r w:rsidRPr="00B11A75">
              <w:rPr>
                <w:szCs w:val="28"/>
                <w:rPrChange w:id="592" w:author="Антон Смирнов" w:date="2023-05-23T15:03:00Z">
                  <w:rPr/>
                </w:rPrChange>
              </w:rPr>
              <w:t>PSMB8</w:t>
            </w:r>
          </w:p>
        </w:tc>
        <w:tc>
          <w:tcPr>
            <w:tcW w:w="1284" w:type="pct"/>
          </w:tcPr>
          <w:p w14:paraId="7C556542" w14:textId="77777777" w:rsidR="005C4AD5" w:rsidRPr="00B11A75" w:rsidRDefault="00BF5734" w:rsidP="00BF5734">
            <w:pPr>
              <w:pStyle w:val="Compact"/>
              <w:ind w:firstLine="0"/>
              <w:jc w:val="left"/>
              <w:rPr>
                <w:szCs w:val="28"/>
                <w:rPrChange w:id="593" w:author="Антон Смирнов" w:date="2023-05-23T15:03:00Z">
                  <w:rPr/>
                </w:rPrChange>
              </w:rPr>
            </w:pPr>
            <w:r w:rsidRPr="00B11A75">
              <w:rPr>
                <w:szCs w:val="28"/>
                <w:rPrChange w:id="594" w:author="Антон Смирнов" w:date="2023-05-23T15:03:00Z">
                  <w:rPr/>
                </w:rPrChange>
              </w:rPr>
              <w:t>Химотрипсин-подобная</w:t>
            </w:r>
          </w:p>
        </w:tc>
      </w:tr>
      <w:tr w:rsidR="00033E83" w:rsidRPr="006D3EF5" w14:paraId="54A54502" w14:textId="77777777" w:rsidTr="00033E83">
        <w:tc>
          <w:tcPr>
            <w:tcW w:w="1019" w:type="pct"/>
          </w:tcPr>
          <w:p w14:paraId="5B199737" w14:textId="77777777" w:rsidR="005C4AD5" w:rsidRPr="00B11A75" w:rsidRDefault="00BF5734" w:rsidP="00BF5734">
            <w:pPr>
              <w:pStyle w:val="Compact"/>
              <w:ind w:firstLine="0"/>
              <w:jc w:val="left"/>
              <w:rPr>
                <w:szCs w:val="28"/>
                <w:rPrChange w:id="595" w:author="Антон Смирнов" w:date="2023-05-23T15:03:00Z">
                  <w:rPr/>
                </w:rPrChange>
              </w:rPr>
            </w:pPr>
            <w:proofErr w:type="spellStart"/>
            <w:r w:rsidRPr="00B11A75">
              <w:rPr>
                <w:szCs w:val="28"/>
                <w:rPrChange w:id="596" w:author="Антон Смирнов" w:date="2023-05-23T15:03:00Z">
                  <w:rPr/>
                </w:rPrChange>
              </w:rPr>
              <w:t>Бета</w:t>
            </w:r>
            <w:proofErr w:type="spellEnd"/>
            <w:r w:rsidRPr="00B11A75">
              <w:rPr>
                <w:szCs w:val="28"/>
                <w:rPrChange w:id="597" w:author="Антон Смирнов" w:date="2023-05-23T15:03:00Z">
                  <w:rPr/>
                </w:rPrChange>
              </w:rPr>
              <w:t xml:space="preserve"> тип-11</w:t>
            </w:r>
          </w:p>
        </w:tc>
        <w:tc>
          <w:tcPr>
            <w:tcW w:w="955" w:type="pct"/>
          </w:tcPr>
          <w:p w14:paraId="7FCB0C97" w14:textId="77777777" w:rsidR="005C4AD5" w:rsidRPr="00B11A75" w:rsidRDefault="00BF5734">
            <w:pPr>
              <w:pStyle w:val="Compact"/>
              <w:jc w:val="left"/>
              <w:rPr>
                <w:szCs w:val="28"/>
                <w:rPrChange w:id="598" w:author="Антон Смирнов" w:date="2023-05-23T15:03:00Z">
                  <w:rPr/>
                </w:rPrChange>
              </w:rPr>
            </w:pPr>
            <m:oMathPara>
              <m:oMath>
                <m:r>
                  <w:rPr>
                    <w:rFonts w:ascii="Cambria Math" w:hAnsi="Cambria Math"/>
                    <w:szCs w:val="28"/>
                    <w:rPrChange w:id="599" w:author="Антон Смирнов" w:date="2023-05-23T15:03:00Z">
                      <w:rPr>
                        <w:rFonts w:ascii="Cambria Math" w:hAnsi="Cambria Math"/>
                      </w:rPr>
                    </w:rPrChange>
                  </w:rPr>
                  <m:t>β5t</m:t>
                </m:r>
              </m:oMath>
            </m:oMathPara>
          </w:p>
        </w:tc>
        <w:tc>
          <w:tcPr>
            <w:tcW w:w="1131" w:type="pct"/>
          </w:tcPr>
          <w:p w14:paraId="2BAF0779" w14:textId="77777777" w:rsidR="005C4AD5" w:rsidRPr="00B11A75" w:rsidRDefault="00BF5734" w:rsidP="00BF5734">
            <w:pPr>
              <w:pStyle w:val="Compact"/>
              <w:ind w:firstLine="0"/>
              <w:jc w:val="left"/>
              <w:rPr>
                <w:szCs w:val="28"/>
                <w:rPrChange w:id="600" w:author="Антон Смирнов" w:date="2023-05-23T15:03:00Z">
                  <w:rPr/>
                </w:rPrChange>
              </w:rPr>
            </w:pPr>
            <w:r w:rsidRPr="00B11A75">
              <w:rPr>
                <w:szCs w:val="28"/>
                <w:rPrChange w:id="601" w:author="Антон Смирнов" w:date="2023-05-23T15:03:00Z">
                  <w:rPr/>
                </w:rPrChange>
              </w:rPr>
              <w:t>Thymus-specific β5</w:t>
            </w:r>
          </w:p>
        </w:tc>
        <w:tc>
          <w:tcPr>
            <w:tcW w:w="611" w:type="pct"/>
          </w:tcPr>
          <w:p w14:paraId="74BE884B" w14:textId="77777777" w:rsidR="005C4AD5" w:rsidRPr="00B11A75" w:rsidRDefault="00BF5734" w:rsidP="00BF5734">
            <w:pPr>
              <w:pStyle w:val="Compact"/>
              <w:ind w:firstLine="0"/>
              <w:jc w:val="left"/>
              <w:rPr>
                <w:szCs w:val="28"/>
                <w:rPrChange w:id="602" w:author="Антон Смирнов" w:date="2023-05-23T15:03:00Z">
                  <w:rPr/>
                </w:rPrChange>
              </w:rPr>
            </w:pPr>
            <w:r w:rsidRPr="00B11A75">
              <w:rPr>
                <w:szCs w:val="28"/>
                <w:rPrChange w:id="603" w:author="Антон Смирнов" w:date="2023-05-23T15:03:00Z">
                  <w:rPr/>
                </w:rPrChange>
              </w:rPr>
              <w:t>PSMB11</w:t>
            </w:r>
          </w:p>
        </w:tc>
        <w:tc>
          <w:tcPr>
            <w:tcW w:w="1284" w:type="pct"/>
          </w:tcPr>
          <w:p w14:paraId="4C7F8F32" w14:textId="77777777" w:rsidR="005C4AD5" w:rsidRPr="00B11A75" w:rsidRDefault="00BF5734" w:rsidP="00BF5734">
            <w:pPr>
              <w:pStyle w:val="Compact"/>
              <w:ind w:firstLine="0"/>
              <w:jc w:val="left"/>
              <w:rPr>
                <w:szCs w:val="28"/>
                <w:rPrChange w:id="604" w:author="Антон Смирнов" w:date="2023-05-23T15:03:00Z">
                  <w:rPr/>
                </w:rPrChange>
              </w:rPr>
            </w:pPr>
            <w:r w:rsidRPr="00B11A75">
              <w:rPr>
                <w:szCs w:val="28"/>
                <w:rPrChange w:id="605" w:author="Антон Смирнов" w:date="2023-05-23T15:03:00Z">
                  <w:rPr/>
                </w:rPrChange>
              </w:rPr>
              <w:t>Химотрипсин-подобная</w:t>
            </w:r>
          </w:p>
        </w:tc>
      </w:tr>
    </w:tbl>
    <w:bookmarkEnd w:id="503"/>
    <w:p w14:paraId="63554161" w14:textId="232B4530" w:rsidR="005C4AD5" w:rsidRPr="007A630F" w:rsidRDefault="00BF5734">
      <w:pPr>
        <w:pStyle w:val="a0"/>
        <w:rPr>
          <w:lang w:val="ru-RU"/>
        </w:rPr>
      </w:pPr>
      <w:r w:rsidRPr="007A630F">
        <w:rPr>
          <w:lang w:val="ru-RU"/>
        </w:rPr>
        <w:t>Анализ субстратной специфичности показывает, что конститутивная протеасома предпочитает выпускать пептиды с гидрофобными или основными остатками на С-конце, но это не означает, что не бывает других аминокислот на С-конце, к тому же у протеасом нет особых предпочтени</w:t>
      </w:r>
      <w:ins w:id="606" w:author="Лагунин Алексей Александрович" w:date="2023-04-14T15:03:00Z">
        <w:r w:rsidR="007F2068">
          <w:rPr>
            <w:lang w:val="ru-RU"/>
          </w:rPr>
          <w:t>й</w:t>
        </w:r>
      </w:ins>
      <w:del w:id="607" w:author="Лагунин Алексей Александрович" w:date="2023-04-14T15:03:00Z">
        <w:r w:rsidRPr="007A630F" w:rsidDel="007F2068">
          <w:rPr>
            <w:lang w:val="ru-RU"/>
          </w:rPr>
          <w:delText>ям</w:delText>
        </w:r>
      </w:del>
      <w:r w:rsidRPr="007A630F">
        <w:rPr>
          <w:lang w:val="ru-RU"/>
        </w:rPr>
        <w:t xml:space="preserve"> по другим позициям в итоговом пептиде, а наблюдаемые частоты аминокислотных остатков зависят от строения регуляторных и каталитических субъединиц используемой протеасомы</w:t>
      </w:r>
      <w:r>
        <w:rPr>
          <w:lang w:val="ru-RU"/>
        </w:rPr>
        <w:t xml:space="preserve"> </w:t>
      </w:r>
      <w:r w:rsidR="00744043">
        <w:rPr>
          <w:lang w:val="ru-RU"/>
        </w:rPr>
        <w:fldChar w:fldCharType="begin"/>
      </w:r>
      <w:r w:rsidR="00744043">
        <w:rPr>
          <w:lang w:val="ru-RU"/>
        </w:rPr>
        <w:instrText xml:space="preserve"> ADDIN ZOTERO_ITEM CSL_CITATION {"citationID":"aWdMwLQP","properties":{"formattedCitation":"[35]","plainCitation":"[35]","noteIndex":0},"citationItems":[{"id":525,"uris":["http://zotero.org/users/10071278/items/KMBMQ9DS"],"itemData":{"id":525,"type":"article-journal","page":"11","title":"Substrate specificity of the human proteasome","author":[{"family":"Harris","given":"Jennifer L"},{"family":"Alper","given":"Phil B"},{"family":"Li","given":"Jun"},{"family":"Rechsteiner","given":"Martin"},{"family":"Backes","given":"Bradley J"}]}}],"schema":"https://github.com/citation-style-language/schema/raw/master/csl-citation.json"} </w:instrText>
      </w:r>
      <w:r w:rsidR="00744043">
        <w:rPr>
          <w:lang w:val="ru-RU"/>
        </w:rPr>
        <w:fldChar w:fldCharType="separate"/>
      </w:r>
      <w:r w:rsidR="00744043" w:rsidRPr="00744043">
        <w:rPr>
          <w:rFonts w:cs="Times New Roman"/>
          <w:lang w:val="ru-RU"/>
        </w:rPr>
        <w:t>[35]</w:t>
      </w:r>
      <w:r w:rsidR="00744043">
        <w:rPr>
          <w:lang w:val="ru-RU"/>
        </w:rPr>
        <w:fldChar w:fldCharType="end"/>
      </w:r>
      <w:del w:id="608" w:author="Антон Смирнов" w:date="2023-05-23T14:05:00Z">
        <w:r w:rsidRPr="007A630F" w:rsidDel="00744043">
          <w:rPr>
            <w:lang w:val="ru-RU"/>
          </w:rPr>
          <w:delText>[35]</w:delText>
        </w:r>
      </w:del>
      <w:r w:rsidRPr="007A630F">
        <w:rPr>
          <w:lang w:val="ru-RU"/>
        </w:rPr>
        <w:t xml:space="preserve">. Индуцированные субъединицы обладают отличающимся профилем </w:t>
      </w:r>
      <w:r w:rsidRPr="007A630F">
        <w:rPr>
          <w:lang w:val="ru-RU"/>
        </w:rPr>
        <w:lastRenderedPageBreak/>
        <w:t xml:space="preserve">каталитической активности: </w:t>
      </w:r>
      <m:oMath>
        <m:r>
          <w:rPr>
            <w:rFonts w:ascii="Cambria Math" w:hAnsi="Cambria Math"/>
          </w:rPr>
          <m:t>β</m:t>
        </m:r>
        <m:r>
          <w:rPr>
            <w:rFonts w:ascii="Cambria Math" w:hAnsi="Cambria Math"/>
            <w:lang w:val="ru-RU"/>
          </w:rPr>
          <m:t>1</m:t>
        </m:r>
        <m:r>
          <w:rPr>
            <w:rFonts w:ascii="Cambria Math" w:hAnsi="Cambria Math"/>
          </w:rPr>
          <m:t>i</m:t>
        </m:r>
      </m:oMath>
      <w:r w:rsidRPr="007A630F">
        <w:rPr>
          <w:lang w:val="ru-RU"/>
        </w:rPr>
        <w:t xml:space="preserve"> субъединица предпочитает гидрофобные остатки с разветвленной цепью, в отличие от </w:t>
      </w:r>
      <m:oMath>
        <m:r>
          <w:rPr>
            <w:rFonts w:ascii="Cambria Math" w:hAnsi="Cambria Math"/>
          </w:rPr>
          <m:t>β</m:t>
        </m:r>
        <m:r>
          <w:rPr>
            <w:rFonts w:ascii="Cambria Math" w:hAnsi="Cambria Math"/>
            <w:lang w:val="ru-RU"/>
          </w:rPr>
          <m:t>1</m:t>
        </m:r>
      </m:oMath>
      <w:r w:rsidRPr="007A630F">
        <w:rPr>
          <w:lang w:val="ru-RU"/>
        </w:rPr>
        <w:t xml:space="preserve">, предпочитающей кислотные остатки, </w:t>
      </w:r>
      <m:oMath>
        <m:r>
          <w:rPr>
            <w:rFonts w:ascii="Cambria Math" w:hAnsi="Cambria Math"/>
          </w:rPr>
          <m:t>β</m:t>
        </m:r>
        <m:r>
          <w:rPr>
            <w:rFonts w:ascii="Cambria Math" w:hAnsi="Cambria Math"/>
            <w:lang w:val="ru-RU"/>
          </w:rPr>
          <m:t>5</m:t>
        </m:r>
        <m:r>
          <w:rPr>
            <w:rFonts w:ascii="Cambria Math" w:hAnsi="Cambria Math"/>
          </w:rPr>
          <m:t>i</m:t>
        </m:r>
      </m:oMath>
      <w:r w:rsidRPr="007A630F">
        <w:rPr>
          <w:lang w:val="ru-RU"/>
        </w:rPr>
        <w:t xml:space="preserve"> обладает ещё большим сродством к гидрофобным остаткам, чем </w:t>
      </w:r>
      <m:oMath>
        <m:r>
          <w:rPr>
            <w:rFonts w:ascii="Cambria Math" w:hAnsi="Cambria Math"/>
          </w:rPr>
          <m:t>β</m:t>
        </m:r>
        <m:r>
          <w:rPr>
            <w:rFonts w:ascii="Cambria Math" w:hAnsi="Cambria Math"/>
            <w:lang w:val="ru-RU"/>
          </w:rPr>
          <m:t>5</m:t>
        </m:r>
      </m:oMath>
      <w:r w:rsidRPr="007A630F">
        <w:rPr>
          <w:lang w:val="ru-RU"/>
        </w:rPr>
        <w:t xml:space="preserve">, а профиль активности </w:t>
      </w:r>
      <m:oMath>
        <m:r>
          <w:rPr>
            <w:rFonts w:ascii="Cambria Math" w:hAnsi="Cambria Math"/>
          </w:rPr>
          <m:t>β</m:t>
        </m:r>
        <m:r>
          <w:rPr>
            <w:rFonts w:ascii="Cambria Math" w:hAnsi="Cambria Math"/>
            <w:lang w:val="ru-RU"/>
          </w:rPr>
          <m:t>2</m:t>
        </m:r>
      </m:oMath>
      <w:r w:rsidRPr="007A630F">
        <w:rPr>
          <w:lang w:val="ru-RU"/>
        </w:rPr>
        <w:t xml:space="preserve"> и </w:t>
      </w:r>
      <m:oMath>
        <m:r>
          <w:rPr>
            <w:rFonts w:ascii="Cambria Math" w:hAnsi="Cambria Math"/>
          </w:rPr>
          <m:t>β</m:t>
        </m:r>
        <m:r>
          <w:rPr>
            <w:rFonts w:ascii="Cambria Math" w:hAnsi="Cambria Math"/>
            <w:lang w:val="ru-RU"/>
          </w:rPr>
          <m:t>2</m:t>
        </m:r>
        <m:r>
          <w:rPr>
            <w:rFonts w:ascii="Cambria Math" w:hAnsi="Cambria Math"/>
          </w:rPr>
          <m:t>i</m:t>
        </m:r>
      </m:oMath>
      <w:r w:rsidRPr="007A630F">
        <w:rPr>
          <w:lang w:val="ru-RU"/>
        </w:rPr>
        <w:t xml:space="preserve"> идентичен</w:t>
      </w:r>
      <w:ins w:id="609" w:author="Антон Смирнов" w:date="2023-05-23T14:06:00Z">
        <w:r w:rsidR="00744043" w:rsidRPr="00744043">
          <w:rPr>
            <w:lang w:val="ru-RU"/>
            <w:rPrChange w:id="610" w:author="Антон Смирнов" w:date="2023-05-23T14:06:00Z">
              <w:rPr/>
            </w:rPrChange>
          </w:rPr>
          <w:t xml:space="preserve"> </w:t>
        </w:r>
      </w:ins>
      <w:r w:rsidR="00744043">
        <w:rPr>
          <w:lang w:val="ru-RU"/>
        </w:rPr>
        <w:fldChar w:fldCharType="begin"/>
      </w:r>
      <w:r w:rsidR="00744043">
        <w:rPr>
          <w:lang w:val="ru-RU"/>
        </w:rPr>
        <w:instrText xml:space="preserve"> ADDIN ZOTERO_ITEM CSL_CITATION {"citationID":"AFxzqvAS","properties":{"formattedCitation":"[33]","plainCitation":"[33]","noteIndex":0},"citationItems":[{"id":374,"uris":["http://zotero.org/users/10071278/items/4SIRHUK9"],"itemData":{"id":374,"type":"article-journal","container-title":"Nature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instrText>
      </w:r>
      <w:r w:rsidR="00744043">
        <w:rPr>
          <w:lang w:val="ru-RU"/>
        </w:rPr>
        <w:fldChar w:fldCharType="separate"/>
      </w:r>
      <w:r w:rsidR="00744043" w:rsidRPr="00744043">
        <w:rPr>
          <w:rFonts w:cs="Times New Roman"/>
          <w:lang w:val="ru-RU"/>
          <w:rPrChange w:id="611" w:author="Антон Смирнов" w:date="2023-05-23T14:07:00Z">
            <w:rPr>
              <w:rFonts w:cs="Times New Roman"/>
            </w:rPr>
          </w:rPrChange>
        </w:rPr>
        <w:t>[33]</w:t>
      </w:r>
      <w:r w:rsidR="00744043">
        <w:rPr>
          <w:lang w:val="ru-RU"/>
        </w:rPr>
        <w:fldChar w:fldCharType="end"/>
      </w:r>
      <w:ins w:id="612" w:author="Антон Смирнов" w:date="2023-05-23T14:08:00Z">
        <w:r w:rsidR="00744043" w:rsidRPr="00744043">
          <w:rPr>
            <w:lang w:val="ru-RU"/>
            <w:rPrChange w:id="613" w:author="Антон Смирнов" w:date="2023-05-23T14:08:00Z">
              <w:rPr/>
            </w:rPrChange>
          </w:rPr>
          <w:t>.</w:t>
        </w:r>
      </w:ins>
      <w:del w:id="614" w:author="Антон Смирнов" w:date="2023-05-23T14:06:00Z">
        <w:r w:rsidR="00744043" w:rsidDel="00744043">
          <w:rPr>
            <w:lang w:val="ru-RU"/>
          </w:rPr>
          <w:fldChar w:fldCharType="begin"/>
        </w:r>
        <w:r w:rsidR="00744043" w:rsidDel="00744043">
          <w:rPr>
            <w:lang w:val="ru-RU"/>
          </w:rPr>
          <w:delInstrText xml:space="preserve"> ADDIN ZOTERO_ITEM CSL_CITATION {"citationID":"mpSpnNIf","properties":{"formattedCitation":"[36]","plainCitation":"[36]","noteIndex":0},"citationItems":[{"id":380,"uris":["http://zotero.org/users/10071278/items/M5FUBFLG"],"itemData":{"id":380,"type":"article-journal","container-title":"Nature Immunology","DOI":"10.1038/s41590-018-0186-z","ISSN":"1529-2908, 1529-2916","issue":"9","journalAbbreviation":"Nat Immunol","language":"en","page":"923-931","source":"DOI.org (Crossref)","title":"The immunoproteasome and thymoproteasome: functions, evolution and human disease","title-short":"The immunoproteasome and thymoproteasome","volume":"19","author":[{"family":"Murata","given":"Shigeo"},{"family":"Takahama","given":"Yousuke"},{"family":"Kasahara","given":"Masanori"},{"family":"Tanaka","given":"Keiji"}],"issued":{"date-parts":[["2018",9]]}}}],"schema":"https://github.com/citation-style-language/schema/raw/master/csl-citation.json"} </w:delInstrText>
        </w:r>
        <w:r w:rsidR="00744043" w:rsidDel="00744043">
          <w:rPr>
            <w:lang w:val="ru-RU"/>
          </w:rPr>
          <w:fldChar w:fldCharType="separate"/>
        </w:r>
        <w:r w:rsidR="00744043" w:rsidRPr="00744043" w:rsidDel="00744043">
          <w:rPr>
            <w:rFonts w:cs="Times New Roman"/>
            <w:lang w:val="ru-RU"/>
          </w:rPr>
          <w:delText>[36]</w:delText>
        </w:r>
        <w:r w:rsidR="00744043" w:rsidDel="00744043">
          <w:rPr>
            <w:lang w:val="ru-RU"/>
          </w:rPr>
          <w:fldChar w:fldCharType="end"/>
        </w:r>
      </w:del>
      <w:ins w:id="615" w:author="Антон Смирнов" w:date="2023-05-23T14:07:00Z">
        <w:r w:rsidR="00744043" w:rsidRPr="007A630F" w:rsidDel="00744043">
          <w:rPr>
            <w:lang w:val="ru-RU"/>
          </w:rPr>
          <w:t xml:space="preserve"> </w:t>
        </w:r>
      </w:ins>
      <w:del w:id="616" w:author="Антон Смирнов" w:date="2023-05-23T14:07:00Z">
        <w:r w:rsidRPr="007A630F" w:rsidDel="00744043">
          <w:rPr>
            <w:lang w:val="ru-RU"/>
          </w:rPr>
          <w:delText>[</w:delText>
        </w:r>
      </w:del>
      <w:del w:id="617" w:author="Антон Смирнов" w:date="2023-05-23T14:08:00Z">
        <w:r w:rsidRPr="007A630F" w:rsidDel="00744043">
          <w:rPr>
            <w:lang w:val="ru-RU"/>
          </w:rPr>
          <w:delText xml:space="preserve">36]. </w:delText>
        </w:r>
      </w:del>
      <m:oMath>
        <m:r>
          <w:rPr>
            <w:rFonts w:ascii="Cambria Math" w:hAnsi="Cambria Math"/>
          </w:rPr>
          <m:t>β</m:t>
        </m:r>
        <m:r>
          <w:rPr>
            <w:rFonts w:ascii="Cambria Math" w:hAnsi="Cambria Math"/>
            <w:lang w:val="ru-RU"/>
          </w:rPr>
          <m:t>5</m:t>
        </m:r>
        <m:r>
          <w:rPr>
            <w:rFonts w:ascii="Cambria Math" w:hAnsi="Cambria Math"/>
          </w:rPr>
          <m:t>t</m:t>
        </m:r>
      </m:oMath>
      <w:r w:rsidRPr="007A630F">
        <w:rPr>
          <w:lang w:val="ru-RU"/>
        </w:rPr>
        <w:t xml:space="preserve"> субъединица обладает пониженной химотрипсин-подобной активностью без влияния на </w:t>
      </w:r>
      <w:proofErr w:type="spellStart"/>
      <w:r w:rsidRPr="007A630F">
        <w:rPr>
          <w:lang w:val="ru-RU"/>
        </w:rPr>
        <w:t>каспазо</w:t>
      </w:r>
      <w:proofErr w:type="spellEnd"/>
      <w:r w:rsidRPr="007A630F">
        <w:rPr>
          <w:lang w:val="ru-RU"/>
        </w:rPr>
        <w:t>-подобную и трипсин-подобную активности, что увеличивает долю пептидов с кислотным С-концевым остатком</w:t>
      </w:r>
      <w:ins w:id="618" w:author="Антон Смирнов" w:date="2023-05-23T14:08:00Z">
        <w:r w:rsidR="00744043" w:rsidRPr="00744043">
          <w:rPr>
            <w:lang w:val="ru-RU"/>
            <w:rPrChange w:id="619" w:author="Антон Смирнов" w:date="2023-05-23T14:08:00Z">
              <w:rPr/>
            </w:rPrChange>
          </w:rPr>
          <w:t xml:space="preserve"> </w:t>
        </w:r>
      </w:ins>
      <w:r w:rsidR="00744043">
        <w:rPr>
          <w:lang w:val="ru-RU"/>
        </w:rPr>
        <w:fldChar w:fldCharType="begin"/>
      </w:r>
      <w:r w:rsidR="00744043">
        <w:rPr>
          <w:lang w:val="ru-RU"/>
        </w:rPr>
        <w:instrText xml:space="preserve"> ADDIN ZOTERO_ITEM CSL_CITATION {"citationID":"I0DH8X9k","properties":{"formattedCitation":"[36]","plainCitation":"[36]","noteIndex":0},"citationItems":[{"id":530,"uris":["http://zotero.org/users/10071278/items/KB9CNBA6"],"itemData":{"id":530,"type":"article-journal","container-title":"Current Opinion in Immunology","DOI":"10.1016/j.coi.2012.01.006","issue":"1","page":"92–98","title":"β5t-containing thymoproteasome: specific expression in thymic cortical epithelial cells and role in positive selection of CD8+ T cells","volume":"24","author":[{"family":"Takahama","given":"Yousuke"},{"family":"Takada","given":"Kensuke"},{"family":"Murata","given":"Shigeo"},{"family":"Tanaka","given":"Keiji"}],"issued":{"date-parts":[["2012"]]}}}],"schema":"https://github.com/citation-style-language/schema/raw/master/csl-citation.json"} </w:instrText>
      </w:r>
      <w:r w:rsidR="00744043">
        <w:rPr>
          <w:lang w:val="ru-RU"/>
        </w:rPr>
        <w:fldChar w:fldCharType="separate"/>
      </w:r>
      <w:r w:rsidR="00744043" w:rsidRPr="00744043">
        <w:rPr>
          <w:rFonts w:cs="Times New Roman"/>
          <w:lang w:val="ru-RU"/>
        </w:rPr>
        <w:t>[36]</w:t>
      </w:r>
      <w:r w:rsidR="00744043">
        <w:rPr>
          <w:lang w:val="ru-RU"/>
        </w:rPr>
        <w:fldChar w:fldCharType="end"/>
      </w:r>
      <w:del w:id="620" w:author="Антон Смирнов" w:date="2023-05-23T14:08:00Z">
        <w:r w:rsidRPr="007A630F" w:rsidDel="00744043">
          <w:rPr>
            <w:lang w:val="ru-RU"/>
          </w:rPr>
          <w:delText xml:space="preserve"> [37]</w:delText>
        </w:r>
      </w:del>
      <w:r w:rsidRPr="007A630F">
        <w:rPr>
          <w:lang w:val="ru-RU"/>
        </w:rPr>
        <w:t xml:space="preserve">. </w:t>
      </w:r>
      <w:proofErr w:type="spellStart"/>
      <w:r w:rsidRPr="007A630F">
        <w:rPr>
          <w:lang w:val="ru-RU"/>
        </w:rPr>
        <w:t>Тимопроте</w:t>
      </w:r>
      <w:ins w:id="621" w:author="Антон Смирнов" w:date="2023-05-23T14:03:00Z">
        <w:r w:rsidR="00744043">
          <w:rPr>
            <w:lang w:val="ru-RU"/>
          </w:rPr>
          <w:t>а</w:t>
        </w:r>
      </w:ins>
      <w:del w:id="622" w:author="Антон Смирнов" w:date="2023-05-23T14:03:00Z">
        <w:r w:rsidRPr="007A630F" w:rsidDel="00744043">
          <w:rPr>
            <w:lang w:val="ru-RU"/>
          </w:rPr>
          <w:delText>о</w:delText>
        </w:r>
      </w:del>
      <w:r w:rsidRPr="007A630F">
        <w:rPr>
          <w:lang w:val="ru-RU"/>
        </w:rPr>
        <w:t>сома</w:t>
      </w:r>
      <w:proofErr w:type="spellEnd"/>
      <w:r w:rsidRPr="007A630F">
        <w:rPr>
          <w:lang w:val="ru-RU"/>
        </w:rPr>
        <w:t xml:space="preserve"> участвует в положительной селекции </w:t>
      </w:r>
      <w:r>
        <w:t>CD</w:t>
      </w:r>
      <w:r w:rsidRPr="007A630F">
        <w:rPr>
          <w:lang w:val="ru-RU"/>
        </w:rPr>
        <w:t>8</w:t>
      </w:r>
      <w:r w:rsidRPr="007A630F">
        <w:rPr>
          <w:vertAlign w:val="superscript"/>
          <w:lang w:val="ru-RU"/>
        </w:rPr>
        <w:t>+</w:t>
      </w:r>
      <w:r w:rsidRPr="007A630F">
        <w:rPr>
          <w:lang w:val="ru-RU"/>
        </w:rPr>
        <w:t xml:space="preserve">-лимфоцитов </w:t>
      </w:r>
      <w:r w:rsidR="00744043">
        <w:rPr>
          <w:lang w:val="ru-RU"/>
        </w:rPr>
        <w:fldChar w:fldCharType="begin"/>
      </w:r>
      <w:r w:rsidR="00744043">
        <w:rPr>
          <w:lang w:val="ru-RU"/>
        </w:rPr>
        <w:instrText xml:space="preserve"> ADDIN ZOTERO_ITEM CSL_CITATION {"citationID":"2HyQi4wg","properties":{"formattedCitation":"[37]","plainCitation":"[37]","noteIndex":0},"citationItems":[{"id":377,"uris":["http://zotero.org/users/10071278/items/JYJMF8S8"],"itemData":{"id":377,"type":"article-journal","container-title":"Trends in Biochemical Sciences","DOI":"10.1016/j.tibs.2013.10.004","ISSN":"09680004","issue":"1","journalAbbreviation":"Trends in Biochemical Sciences","language":"en","page":"17-24","source":"DOI.org (Crossref)","title":"The unique functions of tissue-specific proteasomes","volume":"39","author":[{"family":"Kniepert","given":"Andrea"},{"family":"Groettrup","given":"Marcus"}],"issued":{"date-parts":[["2014",1]]}}}],"schema":"https://github.com/citation-style-language/schema/raw/master/csl-citation.json"} </w:instrText>
      </w:r>
      <w:r w:rsidR="00744043">
        <w:rPr>
          <w:lang w:val="ru-RU"/>
        </w:rPr>
        <w:fldChar w:fldCharType="separate"/>
      </w:r>
      <w:r w:rsidR="00744043" w:rsidRPr="004E4E14">
        <w:rPr>
          <w:rFonts w:cs="Times New Roman"/>
          <w:lang w:val="ru-RU"/>
          <w:rPrChange w:id="623" w:author="Антон Смирнов" w:date="2023-05-23T15:22:00Z">
            <w:rPr>
              <w:rFonts w:cs="Times New Roman"/>
            </w:rPr>
          </w:rPrChange>
        </w:rPr>
        <w:t>[37]</w:t>
      </w:r>
      <w:r w:rsidR="00744043">
        <w:rPr>
          <w:lang w:val="ru-RU"/>
        </w:rPr>
        <w:fldChar w:fldCharType="end"/>
      </w:r>
      <w:del w:id="624" w:author="Антон Смирнов" w:date="2023-05-23T14:09:00Z">
        <w:r w:rsidRPr="007A630F" w:rsidDel="00744043">
          <w:rPr>
            <w:lang w:val="ru-RU"/>
          </w:rPr>
          <w:delText>[38]</w:delText>
        </w:r>
      </w:del>
      <w:r w:rsidRPr="007A630F">
        <w:rPr>
          <w:lang w:val="ru-RU"/>
        </w:rPr>
        <w:t>. Для положительной селекции лимфоцитов важно, чтобы они распознали комплекс “свой пептид-МНС”, поэтому тимопроте</w:t>
      </w:r>
      <w:r>
        <w:rPr>
          <w:lang w:val="ru-RU"/>
        </w:rPr>
        <w:t>а</w:t>
      </w:r>
      <w:r w:rsidRPr="007A630F">
        <w:rPr>
          <w:lang w:val="ru-RU"/>
        </w:rPr>
        <w:t xml:space="preserve">сома генерирует пептиды более похожие на </w:t>
      </w:r>
      <w:del w:id="625" w:author="Антон Смирнов" w:date="2023-05-23T14:09:00Z">
        <w:r w:rsidRPr="007A630F" w:rsidDel="00744043">
          <w:rPr>
            <w:lang w:val="ru-RU"/>
          </w:rPr>
          <w:delText>собственные, в то время, как</w:delText>
        </w:r>
      </w:del>
      <w:ins w:id="626" w:author="Антон Смирнов" w:date="2023-05-23T14:09:00Z">
        <w:r w:rsidR="00744043" w:rsidRPr="007A630F">
          <w:rPr>
            <w:lang w:val="ru-RU"/>
          </w:rPr>
          <w:t>собственные, в то время как</w:t>
        </w:r>
      </w:ins>
      <w:r w:rsidRPr="007A630F">
        <w:rPr>
          <w:lang w:val="ru-RU"/>
        </w:rPr>
        <w:t xml:space="preserve"> для </w:t>
      </w:r>
      <w:proofErr w:type="spellStart"/>
      <w:r w:rsidRPr="007A630F">
        <w:rPr>
          <w:lang w:val="ru-RU"/>
        </w:rPr>
        <w:t>иммунопроте</w:t>
      </w:r>
      <w:ins w:id="627" w:author="Антон Смирнов" w:date="2023-05-23T14:03:00Z">
        <w:r w:rsidR="00744043">
          <w:rPr>
            <w:lang w:val="ru-RU"/>
          </w:rPr>
          <w:t>а</w:t>
        </w:r>
      </w:ins>
      <w:del w:id="628" w:author="Антон Смирнов" w:date="2023-05-23T14:03:00Z">
        <w:r w:rsidRPr="007A630F" w:rsidDel="00744043">
          <w:rPr>
            <w:lang w:val="ru-RU"/>
          </w:rPr>
          <w:delText>о</w:delText>
        </w:r>
      </w:del>
      <w:r w:rsidRPr="007A630F">
        <w:rPr>
          <w:lang w:val="ru-RU"/>
        </w:rPr>
        <w:t>сомы</w:t>
      </w:r>
      <w:proofErr w:type="spellEnd"/>
      <w:r w:rsidRPr="007A630F">
        <w:rPr>
          <w:lang w:val="ru-RU"/>
        </w:rPr>
        <w:t xml:space="preserve"> важно генерировать пептиды максимально непохожие на собственные для скорейшей реализации иммунного ответа.</w:t>
      </w:r>
    </w:p>
    <w:p w14:paraId="58BA1668" w14:textId="5CC19D34" w:rsidR="005C4AD5" w:rsidRPr="007A630F" w:rsidRDefault="00BF5734">
      <w:pPr>
        <w:pStyle w:val="a0"/>
        <w:rPr>
          <w:lang w:val="ru-RU"/>
        </w:rPr>
      </w:pPr>
      <w:r w:rsidRPr="007A630F">
        <w:rPr>
          <w:lang w:val="ru-RU"/>
        </w:rPr>
        <w:t xml:space="preserve">С помощью </w:t>
      </w:r>
      <w:ins w:id="629" w:author="Лагунин Алексей Александрович" w:date="2023-04-14T15:05:00Z">
        <w:r w:rsidR="007F2068" w:rsidRPr="007F2068">
          <w:rPr>
            <w:rFonts w:cs="Times New Roman"/>
            <w:szCs w:val="28"/>
            <w:lang w:val="ru-RU"/>
            <w:rPrChange w:id="630" w:author="Лагунин Алексей Александрович" w:date="2023-04-14T15:05:00Z">
              <w:rPr>
                <w:rFonts w:cs="Times New Roman"/>
                <w:szCs w:val="28"/>
              </w:rPr>
            </w:rPrChange>
          </w:rPr>
          <w:t>убиквитин-</w:t>
        </w:r>
        <w:proofErr w:type="spellStart"/>
        <w:r w:rsidR="007F2068" w:rsidRPr="007F2068">
          <w:rPr>
            <w:rFonts w:cs="Times New Roman"/>
            <w:szCs w:val="28"/>
            <w:lang w:val="ru-RU"/>
            <w:rPrChange w:id="631" w:author="Лагунин Алексей Александрович" w:date="2023-04-14T15:05:00Z">
              <w:rPr>
                <w:rFonts w:cs="Times New Roman"/>
                <w:szCs w:val="28"/>
              </w:rPr>
            </w:rPrChange>
          </w:rPr>
          <w:t>проте</w:t>
        </w:r>
        <w:del w:id="632" w:author="Антон Смирнов" w:date="2023-05-23T14:03:00Z">
          <w:r w:rsidR="007F2068" w:rsidRPr="007F2068" w:rsidDel="00744043">
            <w:rPr>
              <w:rFonts w:cs="Times New Roman"/>
              <w:szCs w:val="28"/>
              <w:lang w:val="ru-RU"/>
              <w:rPrChange w:id="633" w:author="Лагунин Алексей Александрович" w:date="2023-04-14T15:05:00Z">
                <w:rPr>
                  <w:rFonts w:cs="Times New Roman"/>
                  <w:szCs w:val="28"/>
                </w:rPr>
              </w:rPrChange>
            </w:rPr>
            <w:delText>о</w:delText>
          </w:r>
        </w:del>
      </w:ins>
      <w:ins w:id="634" w:author="Антон Смирнов" w:date="2023-05-23T14:03:00Z">
        <w:r w:rsidR="00744043">
          <w:rPr>
            <w:rFonts w:cs="Times New Roman"/>
            <w:szCs w:val="28"/>
            <w:lang w:val="ru-RU"/>
          </w:rPr>
          <w:t>а</w:t>
        </w:r>
      </w:ins>
      <w:ins w:id="635" w:author="Лагунин Алексей Александрович" w:date="2023-04-14T15:05:00Z">
        <w:r w:rsidR="007F2068" w:rsidRPr="007F2068">
          <w:rPr>
            <w:rFonts w:cs="Times New Roman"/>
            <w:szCs w:val="28"/>
            <w:lang w:val="ru-RU"/>
            <w:rPrChange w:id="636" w:author="Лагунин Алексей Александрович" w:date="2023-04-14T15:05:00Z">
              <w:rPr>
                <w:rFonts w:cs="Times New Roman"/>
                <w:szCs w:val="28"/>
              </w:rPr>
            </w:rPrChange>
          </w:rPr>
          <w:t>сомальная</w:t>
        </w:r>
        <w:proofErr w:type="spellEnd"/>
        <w:r w:rsidR="007F2068" w:rsidRPr="007F2068">
          <w:rPr>
            <w:rFonts w:cs="Times New Roman"/>
            <w:szCs w:val="28"/>
            <w:lang w:val="ru-RU"/>
            <w:rPrChange w:id="637" w:author="Лагунин Алексей Александрович" w:date="2023-04-14T15:05:00Z">
              <w:rPr>
                <w:rFonts w:cs="Times New Roman"/>
                <w:szCs w:val="28"/>
              </w:rPr>
            </w:rPrChange>
          </w:rPr>
          <w:t xml:space="preserve"> система</w:t>
        </w:r>
        <w:r w:rsidR="007F2068" w:rsidRPr="007F2068">
          <w:rPr>
            <w:lang w:val="ru-RU"/>
            <w:rPrChange w:id="638" w:author="Лагунин Алексей Александрович" w:date="2023-04-14T15:05:00Z">
              <w:rPr/>
            </w:rPrChange>
          </w:rPr>
          <w:t xml:space="preserve"> </w:t>
        </w:r>
        <w:r w:rsidR="007F2068">
          <w:rPr>
            <w:lang w:val="ru-RU"/>
          </w:rPr>
          <w:t>(</w:t>
        </w:r>
        <w:r w:rsidR="007F2068" w:rsidRPr="00BF5734">
          <w:rPr>
            <w:rFonts w:cs="Times New Roman"/>
            <w:szCs w:val="28"/>
          </w:rPr>
          <w:t>ubiquitin</w:t>
        </w:r>
        <w:r w:rsidR="007F2068" w:rsidRPr="00B85DCC">
          <w:rPr>
            <w:rFonts w:cs="Times New Roman"/>
            <w:szCs w:val="28"/>
            <w:lang w:val="ru-RU"/>
          </w:rPr>
          <w:t>-</w:t>
        </w:r>
        <w:r w:rsidR="007F2068" w:rsidRPr="00BF5734">
          <w:rPr>
            <w:rFonts w:cs="Times New Roman"/>
            <w:szCs w:val="28"/>
          </w:rPr>
          <w:t>proteasomal</w:t>
        </w:r>
        <w:r w:rsidR="007F2068" w:rsidRPr="00B85DCC">
          <w:rPr>
            <w:rFonts w:cs="Times New Roman"/>
            <w:szCs w:val="28"/>
            <w:lang w:val="ru-RU"/>
          </w:rPr>
          <w:t xml:space="preserve"> </w:t>
        </w:r>
        <w:r w:rsidR="007F2068" w:rsidRPr="00BF5734">
          <w:rPr>
            <w:rFonts w:cs="Times New Roman"/>
            <w:szCs w:val="28"/>
          </w:rPr>
          <w:t>system</w:t>
        </w:r>
        <w:r w:rsidR="007F2068" w:rsidRPr="00B85DCC">
          <w:rPr>
            <w:rFonts w:cs="Times New Roman"/>
            <w:szCs w:val="28"/>
            <w:lang w:val="ru-RU"/>
          </w:rPr>
          <w:t xml:space="preserve"> </w:t>
        </w:r>
        <w:r w:rsidR="007F2068">
          <w:rPr>
            <w:rFonts w:cs="Times New Roman"/>
            <w:szCs w:val="28"/>
            <w:lang w:val="ru-RU"/>
          </w:rPr>
          <w:t>–</w:t>
        </w:r>
        <w:r w:rsidR="007F2068" w:rsidRPr="00B85DCC">
          <w:rPr>
            <w:rFonts w:cs="Times New Roman"/>
            <w:szCs w:val="28"/>
            <w:lang w:val="ru-RU"/>
          </w:rPr>
          <w:t xml:space="preserve"> </w:t>
        </w:r>
      </w:ins>
      <w:r>
        <w:t>UPS</w:t>
      </w:r>
      <w:ins w:id="639" w:author="Лагунин Алексей Александрович" w:date="2023-04-14T15:05:00Z">
        <w:r w:rsidR="007F2068">
          <w:rPr>
            <w:lang w:val="ru-RU"/>
          </w:rPr>
          <w:t>)</w:t>
        </w:r>
      </w:ins>
      <w:r w:rsidRPr="007A630F">
        <w:rPr>
          <w:lang w:val="ru-RU"/>
        </w:rPr>
        <w:t xml:space="preserve"> клетка избавляется как от поврежденных или ненужных белков, так и от дефективных </w:t>
      </w:r>
      <w:proofErr w:type="spellStart"/>
      <w:r w:rsidRPr="007A630F">
        <w:rPr>
          <w:lang w:val="ru-RU"/>
        </w:rPr>
        <w:t>рибосомальных</w:t>
      </w:r>
      <w:proofErr w:type="spellEnd"/>
      <w:r w:rsidRPr="007A630F">
        <w:rPr>
          <w:lang w:val="ru-RU"/>
        </w:rPr>
        <w:t xml:space="preserve"> продуктов (</w:t>
      </w:r>
      <w:r>
        <w:t>defective</w:t>
      </w:r>
      <w:r w:rsidRPr="007A630F">
        <w:rPr>
          <w:lang w:val="ru-RU"/>
        </w:rPr>
        <w:t xml:space="preserve"> </w:t>
      </w:r>
      <w:r>
        <w:t>ribosomal</w:t>
      </w:r>
      <w:r w:rsidRPr="007A630F">
        <w:rPr>
          <w:lang w:val="ru-RU"/>
        </w:rPr>
        <w:t xml:space="preserve"> </w:t>
      </w:r>
      <w:r>
        <w:t>products</w:t>
      </w:r>
      <w:r w:rsidRPr="007A630F">
        <w:rPr>
          <w:lang w:val="ru-RU"/>
        </w:rPr>
        <w:t xml:space="preserve">, </w:t>
      </w:r>
      <w:proofErr w:type="spellStart"/>
      <w:r>
        <w:t>DRiP</w:t>
      </w:r>
      <w:proofErr w:type="spellEnd"/>
      <w:r w:rsidRPr="007A630F">
        <w:rPr>
          <w:lang w:val="ru-RU"/>
        </w:rPr>
        <w:t xml:space="preserve">). </w:t>
      </w:r>
      <w:proofErr w:type="spellStart"/>
      <w:r>
        <w:t>DRiP</w:t>
      </w:r>
      <w:proofErr w:type="spellEnd"/>
      <w:r w:rsidRPr="007A630F">
        <w:rPr>
          <w:lang w:val="ru-RU"/>
        </w:rPr>
        <w:t xml:space="preserve"> представляют из себя пептиды, транслированные с интронов на неправильно </w:t>
      </w:r>
      <w:proofErr w:type="spellStart"/>
      <w:r w:rsidRPr="007A630F">
        <w:rPr>
          <w:lang w:val="ru-RU"/>
        </w:rPr>
        <w:t>сплайсированных</w:t>
      </w:r>
      <w:proofErr w:type="spellEnd"/>
      <w:r w:rsidRPr="007A630F">
        <w:rPr>
          <w:lang w:val="ru-RU"/>
        </w:rPr>
        <w:t xml:space="preserve"> мРНК, транслированные с</w:t>
      </w:r>
      <w:ins w:id="640" w:author="Лагунин Алексей Александрович" w:date="2023-04-14T15:05:00Z">
        <w:r w:rsidR="007F2068">
          <w:rPr>
            <w:lang w:val="ru-RU"/>
          </w:rPr>
          <w:t>о</w:t>
        </w:r>
      </w:ins>
      <w:r w:rsidRPr="007A630F">
        <w:rPr>
          <w:lang w:val="ru-RU"/>
        </w:rPr>
        <w:t xml:space="preserve"> сдвигом рамки считывания и неправильно уложенные белки, меченные убиквитином для их быстрого разрушения </w:t>
      </w:r>
      <w:proofErr w:type="spellStart"/>
      <w:r w:rsidRPr="007A630F">
        <w:rPr>
          <w:lang w:val="ru-RU"/>
        </w:rPr>
        <w:t>протеосомой</w:t>
      </w:r>
      <w:proofErr w:type="spellEnd"/>
      <w:r>
        <w:rPr>
          <w:lang w:val="ru-RU"/>
        </w:rPr>
        <w:t xml:space="preserve"> </w:t>
      </w:r>
      <w:r w:rsidR="00744043">
        <w:rPr>
          <w:lang w:val="ru-RU"/>
        </w:rPr>
        <w:fldChar w:fldCharType="begin"/>
      </w:r>
      <w:r w:rsidR="00744043">
        <w:rPr>
          <w:lang w:val="ru-RU"/>
        </w:rPr>
        <w:instrText xml:space="preserve"> ADDIN ZOTERO_ITEM CSL_CITATION {"citationID":"obhx7bRp","properties":{"formattedCitation":"[12]","plainCitation":"[12]","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Джанвею","author":[{"family":"Мерфи","given":"К."},{"family":"Уивер","given":"К."}],"issued":{"date-parts":[["2020"]]}}}],"schema":"https://github.com/citation-style-language/schema/raw/master/csl-citation.json"} </w:instrText>
      </w:r>
      <w:r w:rsidR="00744043">
        <w:rPr>
          <w:lang w:val="ru-RU"/>
        </w:rPr>
        <w:fldChar w:fldCharType="separate"/>
      </w:r>
      <w:r w:rsidR="00744043" w:rsidRPr="00744043">
        <w:rPr>
          <w:rFonts w:cs="Times New Roman"/>
          <w:lang w:val="ru-RU"/>
          <w:rPrChange w:id="641" w:author="Антон Смирнов" w:date="2023-05-23T14:10:00Z">
            <w:rPr>
              <w:rFonts w:cs="Times New Roman"/>
            </w:rPr>
          </w:rPrChange>
        </w:rPr>
        <w:t>[12]</w:t>
      </w:r>
      <w:r w:rsidR="00744043">
        <w:rPr>
          <w:lang w:val="ru-RU"/>
        </w:rPr>
        <w:fldChar w:fldCharType="end"/>
      </w:r>
      <w:del w:id="642" w:author="Антон Смирнов" w:date="2023-05-23T14:10:00Z">
        <w:r w:rsidRPr="007A630F" w:rsidDel="00744043">
          <w:rPr>
            <w:lang w:val="ru-RU"/>
          </w:rPr>
          <w:delText>[12]</w:delText>
        </w:r>
      </w:del>
      <w:r w:rsidRPr="007A630F">
        <w:rPr>
          <w:lang w:val="ru-RU"/>
        </w:rPr>
        <w:t xml:space="preserve">. Нарушения утилизации </w:t>
      </w:r>
      <w:proofErr w:type="spellStart"/>
      <w:r>
        <w:t>DRiP</w:t>
      </w:r>
      <w:proofErr w:type="spellEnd"/>
      <w:r w:rsidRPr="007A630F">
        <w:rPr>
          <w:lang w:val="ru-RU"/>
        </w:rPr>
        <w:t xml:space="preserve"> могут приводить к различным заболеваниям</w:t>
      </w:r>
      <w:r>
        <w:rPr>
          <w:lang w:val="ru-RU"/>
        </w:rPr>
        <w:t xml:space="preserve"> </w:t>
      </w:r>
      <w:r w:rsidR="00744043">
        <w:rPr>
          <w:lang w:val="ru-RU"/>
        </w:rPr>
        <w:fldChar w:fldCharType="begin"/>
      </w:r>
      <w:r w:rsidR="00744043">
        <w:rPr>
          <w:lang w:val="ru-RU"/>
        </w:rPr>
        <w:instrText xml:space="preserve"> ADDIN ZOTERO_ITEM CSL_CITATION {"citationID":"qfA9rGps","properties":{"formattedCitation":"[38]","plainCitation":"[38]","noteIndex":0},"citationItems":[{"id":375,"uris":["http://zotero.org/users/10071278/items/PMM3Y687"],"itemData":{"id":375,"type":"article-journal","container-title":"The EMBO Journal","DOI":"10.15252/embj.2018101341","ISSN":"0261-4189, 1460-2075","issue":"15","journalAbbreviation":"EMBO J","language":"en","source":"DOI.org (Crossref)","title":"Defective ribosomal products challenge nuclear function by impairing nuclear condensate dynamics and immobilizing ubiquitin","URL":"https://onlinelibrary.wiley.com/doi/10.15252/embj.2018101341","volume":"38","author":[{"family":"Mediani","given":"Laura"},{"family":"Guillén‐Boixet","given":"Jordina"},{"family":"Vinet","given":"Jonathan"},{"family":"Franzmann","given":"Titus M"},{"family":"Bigi","given":"Ilaria"},{"family":"Mateju","given":"Daniel"},{"family":"Carrà","given":"Arianna D"},{"family":"Morelli","given":"Federica F"},{"family":"Tiago","given":"Tatiana"},{"family":"Poser","given":"Ina"},{"family":"Alberti","given":"Simon"},{"family":"Carra","given":"Serena"}],"accessed":{"date-parts":[["2023",4,7]]},"issued":{"date-parts":[["2019",8]]}}}],"schema":"https://github.com/citation-style-language/schema/raw/master/csl-citation.json"} </w:instrText>
      </w:r>
      <w:r w:rsidR="00744043">
        <w:rPr>
          <w:lang w:val="ru-RU"/>
        </w:rPr>
        <w:fldChar w:fldCharType="separate"/>
      </w:r>
      <w:r w:rsidR="00744043" w:rsidRPr="00744043">
        <w:rPr>
          <w:rFonts w:cs="Times New Roman"/>
          <w:lang w:val="ru-RU"/>
        </w:rPr>
        <w:t>[38]</w:t>
      </w:r>
      <w:r w:rsidR="00744043">
        <w:rPr>
          <w:lang w:val="ru-RU"/>
        </w:rPr>
        <w:fldChar w:fldCharType="end"/>
      </w:r>
      <w:del w:id="643" w:author="Антон Смирнов" w:date="2023-05-23T14:10:00Z">
        <w:r w:rsidRPr="007A630F" w:rsidDel="00744043">
          <w:rPr>
            <w:lang w:val="ru-RU"/>
          </w:rPr>
          <w:delText>[39]</w:delText>
        </w:r>
      </w:del>
      <w:r w:rsidRPr="007A630F">
        <w:rPr>
          <w:lang w:val="ru-RU"/>
        </w:rPr>
        <w:t xml:space="preserve">. </w:t>
      </w:r>
      <w:proofErr w:type="spellStart"/>
      <w:r>
        <w:t>DRiP</w:t>
      </w:r>
      <w:proofErr w:type="spellEnd"/>
      <w:r w:rsidRPr="007A630F">
        <w:rPr>
          <w:lang w:val="ru-RU"/>
        </w:rPr>
        <w:t xml:space="preserve"> также служат важным источником антигенных пептидов для </w:t>
      </w:r>
      <w:proofErr w:type="spellStart"/>
      <w:r w:rsidRPr="007A630F">
        <w:rPr>
          <w:lang w:val="ru-RU"/>
        </w:rPr>
        <w:t>презентирования</w:t>
      </w:r>
      <w:proofErr w:type="spellEnd"/>
      <w:r w:rsidRPr="007A630F">
        <w:rPr>
          <w:lang w:val="ru-RU"/>
        </w:rPr>
        <w:t xml:space="preserve"> на МНС </w:t>
      </w:r>
      <w:r>
        <w:t>I</w:t>
      </w:r>
      <w:r>
        <w:rPr>
          <w:lang w:val="ru-RU"/>
        </w:rPr>
        <w:t xml:space="preserve"> </w:t>
      </w:r>
      <w:r w:rsidR="00744043">
        <w:rPr>
          <w:lang w:val="ru-RU"/>
        </w:rPr>
        <w:fldChar w:fldCharType="begin"/>
      </w:r>
      <w:r w:rsidR="00744043">
        <w:rPr>
          <w:lang w:val="ru-RU"/>
        </w:rPr>
        <w:instrText xml:space="preserve"> ADDIN ZOTERO_ITEM CSL_CITATION {"citationID":"tt1Yz2pV","properties":{"formattedCitation":"[39]","plainCitation":"[39]","noteIndex":0},"citationItems":[{"id":376,"uris":["http://zotero.org/users/10071278/items/H5BHPEGR"],"itemData":{"id":376,"type":"article-journal","abstract":"Abstract\n            The defective ribosomal product (DRiP) hypothesis of endogenous Ag processing posits that rapidly degraded forms of nascent proteins are a major source of peptide ligands for MHC class I molecules. Although there is broad experimental support for the DRiP hypothesis, careful kinetic analysis of the generation of defined peptide class I complexes has been limited to studies of recombinant vaccinia viruses expressing genes derived from other organisms. In this study, we show that insertion of the SIINFEKL peptide into the stalk of influenza A virus neuraminidase (NA) does not detectably modify NA folding, degradation, transport, or sp. act. when expressed in its natural context of influenza A virus infection. Using the 25-D1.16 mAb specific for Kb-SIINFEKL to precisely quantitate cell surface complexes by flow cytometry, we demonstrate that SIINFEKL is generated in complete lockstep with initiation and abrogation of NA biosynthesis in both L-Kb fibroblast cells and DC2.4 dendritic/monocyte cells. SIINFEKL presentation requires active proteasomes and TAP, consistent with its generation from a cytosolic DRiP pool. From the difference in the shutoff kinetics of Kb-SIINFEKL complex expression following protein synthesis versus proteasome inhibition, we estimate that the t1/2 of the biosynthetic source of NA peptide is </w:instrText>
      </w:r>
      <w:r w:rsidR="00744043">
        <w:rPr>
          <w:rFonts w:ascii="Cambria Math" w:hAnsi="Cambria Math" w:cs="Cambria Math"/>
          <w:lang w:val="ru-RU"/>
        </w:rPr>
        <w:instrText>∼</w:instrText>
      </w:r>
      <w:r w:rsidR="00744043">
        <w:rPr>
          <w:lang w:val="ru-RU"/>
        </w:rPr>
        <w:instrText xml:space="preserve">5 min. These observations extend the relevance of the DRiP hypothesis to viral proteins generated in their natural context.","container-title":"The Journal of Immunology","DOI":"10.4049/jimmunol.0901907","ISSN":"0022-1767, 1550-6606","issue":"3","language":"en","page":"1419-1424","source":"DOI.org (Crossref)","title":"Defective Ribosomal Products Are the Major Source of Antigenic Peptides Endogenously Generated from Influenza A Virus Neuraminidase","volume":"184","author":[{"family":"Dolan","given":"Brian P."},{"family":"Li","given":"Lily"},{"family":"Takeda","given":"Kazuyo"},{"family":"Bennink","given":"Jack R."},{"family":"Yewdell","given":"Jonathan W."}],"issued":{"date-parts":[["2010",2,1]]}}}],"schema":"https://github.com/citation-style-language/schema/raw/master/csl-citation.json"} </w:instrText>
      </w:r>
      <w:r w:rsidR="00744043">
        <w:rPr>
          <w:lang w:val="ru-RU"/>
        </w:rPr>
        <w:fldChar w:fldCharType="separate"/>
      </w:r>
      <w:r w:rsidR="00744043" w:rsidRPr="00270346">
        <w:rPr>
          <w:rFonts w:cs="Times New Roman"/>
          <w:lang w:val="ru-RU"/>
          <w:rPrChange w:id="644" w:author="Антон Смирнов" w:date="2023-05-23T14:12:00Z">
            <w:rPr>
              <w:rFonts w:cs="Times New Roman"/>
            </w:rPr>
          </w:rPrChange>
        </w:rPr>
        <w:t>[39]</w:t>
      </w:r>
      <w:r w:rsidR="00744043">
        <w:rPr>
          <w:lang w:val="ru-RU"/>
        </w:rPr>
        <w:fldChar w:fldCharType="end"/>
      </w:r>
      <w:del w:id="645" w:author="Антон Смирнов" w:date="2023-05-23T14:10:00Z">
        <w:r w:rsidRPr="007A630F" w:rsidDel="00744043">
          <w:rPr>
            <w:lang w:val="ru-RU"/>
          </w:rPr>
          <w:delText>[40]</w:delText>
        </w:r>
      </w:del>
      <w:r w:rsidRPr="007A630F">
        <w:rPr>
          <w:lang w:val="ru-RU"/>
        </w:rPr>
        <w:t>.</w:t>
      </w:r>
    </w:p>
    <w:p w14:paraId="75FA6A65" w14:textId="2EB73EA7" w:rsidR="005C4AD5" w:rsidRPr="007A630F" w:rsidRDefault="00BF5734">
      <w:pPr>
        <w:pStyle w:val="a0"/>
        <w:rPr>
          <w:lang w:val="ru-RU"/>
        </w:rPr>
      </w:pPr>
      <w:r w:rsidRPr="007A630F">
        <w:rPr>
          <w:lang w:val="ru-RU"/>
        </w:rPr>
        <w:t>В цитоплазме с продуктами гидролиза белков проте</w:t>
      </w:r>
      <w:ins w:id="646" w:author="Антон Смирнов" w:date="2023-05-23T14:12:00Z">
        <w:r w:rsidR="00270346">
          <w:rPr>
            <w:lang w:val="ru-RU"/>
          </w:rPr>
          <w:t>а</w:t>
        </w:r>
      </w:ins>
      <w:del w:id="647" w:author="Антон Смирнов" w:date="2023-05-23T14:12:00Z">
        <w:r w:rsidRPr="007A630F" w:rsidDel="00270346">
          <w:rPr>
            <w:lang w:val="ru-RU"/>
          </w:rPr>
          <w:delText>о</w:delText>
        </w:r>
      </w:del>
      <w:r w:rsidRPr="007A630F">
        <w:rPr>
          <w:lang w:val="ru-RU"/>
        </w:rPr>
        <w:t>сомой могут произойти следующие события: утрата пост-трансляционных модификаций</w:t>
      </w:r>
      <w:ins w:id="648" w:author="Антон Смирнов" w:date="2023-05-23T14:12:00Z">
        <w:r w:rsidR="00270346">
          <w:rPr>
            <w:lang w:val="ru-RU"/>
          </w:rPr>
          <w:t xml:space="preserve">, </w:t>
        </w:r>
      </w:ins>
      <w:del w:id="649" w:author="Антон Смирнов" w:date="2023-05-23T14:12:00Z">
        <w:r w:rsidRPr="007A630F" w:rsidDel="00270346">
          <w:rPr>
            <w:lang w:val="ru-RU"/>
          </w:rPr>
          <w:delText xml:space="preserve"> и </w:delText>
        </w:r>
      </w:del>
      <w:r w:rsidRPr="007A630F">
        <w:rPr>
          <w:lang w:val="ru-RU"/>
        </w:rPr>
        <w:t xml:space="preserve">пептидный сплайсинг, катализируемый </w:t>
      </w:r>
      <w:proofErr w:type="spellStart"/>
      <w:r w:rsidRPr="007A630F">
        <w:rPr>
          <w:lang w:val="ru-RU"/>
        </w:rPr>
        <w:t>протеосомой</w:t>
      </w:r>
      <w:proofErr w:type="spellEnd"/>
      <w:r w:rsidRPr="007A630F">
        <w:rPr>
          <w:lang w:val="ru-RU"/>
        </w:rPr>
        <w:t xml:space="preserve"> (</w:t>
      </w:r>
      <w:del w:id="650" w:author="Антон Смирнов" w:date="2023-05-23T14:13:00Z">
        <w:r w:rsidDel="00270346">
          <w:delText>proteosome</w:delText>
        </w:r>
      </w:del>
      <w:ins w:id="651" w:author="Антон Смирнов" w:date="2023-05-23T14:13:00Z">
        <w:r w:rsidR="00270346">
          <w:t>proteasome</w:t>
        </w:r>
      </w:ins>
      <w:r w:rsidRPr="007A630F">
        <w:rPr>
          <w:lang w:val="ru-RU"/>
        </w:rPr>
        <w:t>-</w:t>
      </w:r>
      <w:r>
        <w:t>catalyzed</w:t>
      </w:r>
      <w:r w:rsidRPr="007A630F">
        <w:rPr>
          <w:lang w:val="ru-RU"/>
        </w:rPr>
        <w:t xml:space="preserve"> </w:t>
      </w:r>
      <w:r>
        <w:t>peptide</w:t>
      </w:r>
      <w:r w:rsidRPr="007A630F">
        <w:rPr>
          <w:lang w:val="ru-RU"/>
        </w:rPr>
        <w:t xml:space="preserve"> </w:t>
      </w:r>
      <w:r>
        <w:t>splicing</w:t>
      </w:r>
      <w:r w:rsidRPr="007A630F">
        <w:rPr>
          <w:lang w:val="ru-RU"/>
        </w:rPr>
        <w:t xml:space="preserve">, </w:t>
      </w:r>
      <w:r>
        <w:t>PCPS</w:t>
      </w:r>
      <w:r w:rsidRPr="007A630F">
        <w:rPr>
          <w:lang w:val="ru-RU"/>
        </w:rPr>
        <w:t xml:space="preserve">), дальнейший гидролиз с </w:t>
      </w:r>
      <w:r>
        <w:t>N</w:t>
      </w:r>
      <w:r w:rsidRPr="007A630F">
        <w:rPr>
          <w:lang w:val="ru-RU"/>
        </w:rPr>
        <w:t xml:space="preserve">-конца </w:t>
      </w:r>
      <w:proofErr w:type="spellStart"/>
      <w:r w:rsidRPr="007A630F">
        <w:rPr>
          <w:lang w:val="ru-RU"/>
        </w:rPr>
        <w:t>цитозольными</w:t>
      </w:r>
      <w:proofErr w:type="spellEnd"/>
      <w:r w:rsidRPr="007A630F">
        <w:rPr>
          <w:lang w:val="ru-RU"/>
        </w:rPr>
        <w:t xml:space="preserve"> протеазами. Например, гликопротеины теряют </w:t>
      </w:r>
      <w:r>
        <w:t>N</w:t>
      </w:r>
      <w:r w:rsidRPr="007A630F">
        <w:rPr>
          <w:lang w:val="ru-RU"/>
        </w:rPr>
        <w:t xml:space="preserve">-связанные </w:t>
      </w:r>
      <w:proofErr w:type="spellStart"/>
      <w:r w:rsidRPr="007A630F">
        <w:rPr>
          <w:lang w:val="ru-RU"/>
        </w:rPr>
        <w:t>гликаны</w:t>
      </w:r>
      <w:proofErr w:type="spellEnd"/>
      <w:ins w:id="652" w:author="Антон Смирнов" w:date="2023-05-23T14:12:00Z">
        <w:r w:rsidR="00270346">
          <w:rPr>
            <w:lang w:val="ru-RU"/>
          </w:rPr>
          <w:t xml:space="preserve"> </w:t>
        </w:r>
      </w:ins>
      <w:r w:rsidR="00270346">
        <w:rPr>
          <w:lang w:val="ru-RU"/>
        </w:rPr>
        <w:fldChar w:fldCharType="begin"/>
      </w:r>
      <w:r w:rsidR="00270346">
        <w:rPr>
          <w:lang w:val="ru-RU"/>
        </w:rPr>
        <w:instrText xml:space="preserve"> ADDIN ZOTERO_ITEM CSL_CITATION {"citationID":"l5W5lM70","properties":{"formattedCitation":"[40]","plainCitation":"[40]","noteIndex":0},"citationItems":[{"id":370,"uris":["http://zotero.org/users/10071278/items/SK7Q628D"],"itemData":{"id":370,"type":"article-journal","container-title":"Gene","DOI":"10.1016/j.gene.2015.11.021","ISSN":"03781119","issue":"1","journalAbbreviation":"Gene","language":"en","page":"1-7","source":"DOI.org (Crossref)","title":"The cytoplasmic peptide:N-glycanase (NGLY1) — Structure, expression and cellular functions","title-short":"The cytoplasmic peptide","volume":"577","author":[{"family":"Suzuki","given":"Tadashi"},{"family":"Huang","given":"Chengcheng"},{"family":"Fujihira","given":"Haruhiko"}],"issued":{"date-parts":[["2016",2]]}}}],"schema":"https://github.com/citation-style-language/schema/raw/master/csl-citation.json"} </w:instrText>
      </w:r>
      <w:r w:rsidR="00270346">
        <w:rPr>
          <w:lang w:val="ru-RU"/>
        </w:rPr>
        <w:fldChar w:fldCharType="separate"/>
      </w:r>
      <w:r w:rsidR="00270346" w:rsidRPr="00270346">
        <w:rPr>
          <w:rFonts w:cs="Times New Roman"/>
          <w:lang w:val="ru-RU"/>
          <w:rPrChange w:id="653" w:author="Антон Смирнов" w:date="2023-05-23T14:13:00Z">
            <w:rPr>
              <w:rFonts w:cs="Times New Roman"/>
            </w:rPr>
          </w:rPrChange>
        </w:rPr>
        <w:t>[40]</w:t>
      </w:r>
      <w:r w:rsidR="00270346">
        <w:rPr>
          <w:lang w:val="ru-RU"/>
        </w:rPr>
        <w:fldChar w:fldCharType="end"/>
      </w:r>
      <w:del w:id="654" w:author="Антон Смирнов" w:date="2023-05-23T14:12:00Z">
        <w:r w:rsidRPr="007A630F" w:rsidDel="00270346">
          <w:rPr>
            <w:lang w:val="ru-RU"/>
          </w:rPr>
          <w:delText>[41]</w:delText>
        </w:r>
      </w:del>
      <w:r w:rsidRPr="007A630F">
        <w:rPr>
          <w:lang w:val="ru-RU"/>
        </w:rPr>
        <w:t xml:space="preserve">. Эта реакция конвертирует остаток аспарагина в остаток </w:t>
      </w:r>
      <w:proofErr w:type="spellStart"/>
      <w:r w:rsidRPr="007A630F">
        <w:rPr>
          <w:lang w:val="ru-RU"/>
        </w:rPr>
        <w:t>аспартата</w:t>
      </w:r>
      <w:proofErr w:type="spellEnd"/>
      <w:r w:rsidRPr="007A630F">
        <w:rPr>
          <w:lang w:val="ru-RU"/>
        </w:rPr>
        <w:t xml:space="preserve">, что важно </w:t>
      </w:r>
      <w:r w:rsidRPr="007A630F">
        <w:rPr>
          <w:lang w:val="ru-RU"/>
        </w:rPr>
        <w:lastRenderedPageBreak/>
        <w:t>для распознания некоторых опухолевых антигенов</w:t>
      </w:r>
      <w:ins w:id="655" w:author="Антон Смирнов" w:date="2023-05-23T14:13:00Z">
        <w:r w:rsidR="00270346" w:rsidRPr="00270346">
          <w:rPr>
            <w:lang w:val="ru-RU"/>
            <w:rPrChange w:id="656" w:author="Антон Смирнов" w:date="2023-05-23T14:13:00Z">
              <w:rPr/>
            </w:rPrChange>
          </w:rPr>
          <w:t xml:space="preserve"> </w:t>
        </w:r>
      </w:ins>
      <w:r w:rsidR="00270346">
        <w:rPr>
          <w:lang w:val="ru-RU"/>
        </w:rPr>
        <w:fldChar w:fldCharType="begin"/>
      </w:r>
      <w:r w:rsidR="00270346">
        <w:rPr>
          <w:lang w:val="ru-RU"/>
        </w:rPr>
        <w:instrText xml:space="preserve"> ADDIN ZOTERO_ITEM CSL_CITATION {"citationID":"7Nw0xT2j","properties":{"formattedCitation":"[41]","plainCitation":"[41]","noteIndex":0},"citationItems":[{"id":369,"uris":["http://zotero.org/users/10071278/items/IDIPEHKL"],"itemData":{"id":369,"type":"article-journal","container-title":"Current Opinion in Immunology","DOI":"10.1016/j.coi.2013.10.005","ISSN":"09527915","journalAbbreviation":"Current Opinion in Immunology","language":"en","page":"21-31","source":"DOI.org (Crossref)","title":"Chemical biology of antigen presentation by MHC molecules","volume":"26","author":[{"family":"Kasteren","given":"Sander I","non-dropping-particle":"van"},{"family":"Overkleeft","given":"Hermen"},{"family":"Ovaa","given":"Huib"},{"family":"Neefjes","given":"Jacques"}],"issued":{"date-parts":[["2014",2]]}}}],"schema":"https://github.com/citation-style-language/schema/raw/master/csl-citation.json"} </w:instrText>
      </w:r>
      <w:r w:rsidR="00270346">
        <w:rPr>
          <w:lang w:val="ru-RU"/>
        </w:rPr>
        <w:fldChar w:fldCharType="separate"/>
      </w:r>
      <w:r w:rsidR="00270346" w:rsidRPr="00270346">
        <w:rPr>
          <w:rFonts w:cs="Times New Roman"/>
          <w:lang w:val="ru-RU"/>
        </w:rPr>
        <w:t>[41]</w:t>
      </w:r>
      <w:r w:rsidR="00270346">
        <w:rPr>
          <w:lang w:val="ru-RU"/>
        </w:rPr>
        <w:fldChar w:fldCharType="end"/>
      </w:r>
      <w:del w:id="657" w:author="Антон Смирнов" w:date="2023-05-23T14:13:00Z">
        <w:r w:rsidRPr="007A630F" w:rsidDel="00270346">
          <w:rPr>
            <w:lang w:val="ru-RU"/>
          </w:rPr>
          <w:delText>[42]</w:delText>
        </w:r>
      </w:del>
      <w:r w:rsidRPr="007A630F">
        <w:rPr>
          <w:lang w:val="ru-RU"/>
        </w:rPr>
        <w:t xml:space="preserve">. </w:t>
      </w:r>
      <w:r>
        <w:t>PCPS</w:t>
      </w:r>
      <w:r w:rsidRPr="007A630F">
        <w:rPr>
          <w:lang w:val="ru-RU"/>
        </w:rPr>
        <w:t xml:space="preserve"> впервые наблюдали при анализе антигенов рака почки</w:t>
      </w:r>
      <w:r w:rsidR="000B7CEC">
        <w:rPr>
          <w:lang w:val="ru-RU"/>
        </w:rPr>
        <w:t xml:space="preserve"> </w:t>
      </w:r>
      <w:r w:rsidR="00270346">
        <w:rPr>
          <w:lang w:val="ru-RU"/>
        </w:rPr>
        <w:fldChar w:fldCharType="begin"/>
      </w:r>
      <w:r w:rsidR="00270346">
        <w:rPr>
          <w:lang w:val="ru-RU"/>
        </w:rPr>
        <w:instrText xml:space="preserve"> ADDIN ZOTERO_ITEM CSL_CITATION {"citationID":"jVUFBxgE","properties":{"formattedCitation":"[42]","plainCitation":"[42]","noteIndex":0},"citationItems":[{"id":368,"uris":["http://zotero.org/users/10071278/items/SU9ZBS9T"],"itemData":{"id":368,"type":"article-journal","container-title":"Nature","DOI":"10.1038/nature02240","ISSN":"0028-0836, 1476-4687","issue":"6971","journalAbbreviation":"Nature","language":"en","page":"252-256","source":"DOI.org (Crossref)","title":"Immune recognition of a human renal cancer antigen through post-translational protein splicing","volume":"427","author":[{"family":"Hanada","given":"Ken-ichi"},{"family":"Yewdell","given":"Jonathan W."},{"family":"Yang","given":"James C."}],"issued":{"date-parts":[["2004",1]]}}}],"schema":"https://github.com/citation-style-language/schema/raw/master/csl-citation.json"} </w:instrText>
      </w:r>
      <w:r w:rsidR="00270346">
        <w:rPr>
          <w:lang w:val="ru-RU"/>
        </w:rPr>
        <w:fldChar w:fldCharType="separate"/>
      </w:r>
      <w:r w:rsidR="00270346" w:rsidRPr="00270346">
        <w:rPr>
          <w:rFonts w:cs="Times New Roman"/>
          <w:lang w:val="ru-RU"/>
          <w:rPrChange w:id="658" w:author="Антон Смирнов" w:date="2023-05-23T14:14:00Z">
            <w:rPr>
              <w:rFonts w:cs="Times New Roman"/>
            </w:rPr>
          </w:rPrChange>
        </w:rPr>
        <w:t>[42]</w:t>
      </w:r>
      <w:r w:rsidR="00270346">
        <w:rPr>
          <w:lang w:val="ru-RU"/>
        </w:rPr>
        <w:fldChar w:fldCharType="end"/>
      </w:r>
      <w:del w:id="659" w:author="Антон Смирнов" w:date="2023-05-23T14:13:00Z">
        <w:r w:rsidRPr="007A630F" w:rsidDel="00270346">
          <w:rPr>
            <w:lang w:val="ru-RU"/>
          </w:rPr>
          <w:delText>[43]</w:delText>
        </w:r>
      </w:del>
      <w:r w:rsidRPr="007A630F">
        <w:rPr>
          <w:lang w:val="ru-RU"/>
        </w:rPr>
        <w:t>. Несмотря на то, что некоторые ученые сомневаются в существовании этого явления</w:t>
      </w:r>
      <w:ins w:id="660" w:author="Антон Смирнов" w:date="2023-05-23T14:14:00Z">
        <w:r w:rsidR="00270346" w:rsidRPr="00270346">
          <w:rPr>
            <w:lang w:val="ru-RU"/>
            <w:rPrChange w:id="661" w:author="Антон Смирнов" w:date="2023-05-23T14:14:00Z">
              <w:rPr/>
            </w:rPrChange>
          </w:rPr>
          <w:t xml:space="preserve"> </w:t>
        </w:r>
      </w:ins>
      <w:r w:rsidR="00270346">
        <w:rPr>
          <w:lang w:val="ru-RU"/>
        </w:rPr>
        <w:fldChar w:fldCharType="begin"/>
      </w:r>
      <w:r w:rsidR="00270346">
        <w:rPr>
          <w:lang w:val="ru-RU"/>
        </w:rPr>
        <w:instrText xml:space="preserve"> ADDIN ZOTERO_ITEM CSL_CITATION {"citationID":"nTm9gWyz","properties":{"formattedCitation":"[43]","plainCitation":"[43]","noteIndex":0},"citationItems":[{"id":110,"uris":["http://zotero.org/users/10071278/items/ANF6747T"],"itemData":{"id":110,"type":"article-journal","container-title":"Molecular &amp; Cellular Proteomics","DOI":"10.1016/j.mcpro.2021.100099","ISSN":"15359476","journalAbbreviation":"Molecular &amp; Cellular Proteomics","language":"en","page":"100099","source":"DOI.org (Crossref)","title":"Are There Indeed Spliced Peptides in the Immunopeptidome?","volume":"20","author":[{"family":"Admon","given":"Arie"}],"issued":{"date-parts":[["2021"]]}}}],"schema":"https://github.com/citation-style-language/schema/raw/master/csl-citation.json"} </w:instrText>
      </w:r>
      <w:r w:rsidR="00270346">
        <w:rPr>
          <w:lang w:val="ru-RU"/>
        </w:rPr>
        <w:fldChar w:fldCharType="separate"/>
      </w:r>
      <w:r w:rsidR="00270346" w:rsidRPr="00270346">
        <w:rPr>
          <w:rFonts w:cs="Times New Roman"/>
          <w:lang w:val="ru-RU"/>
        </w:rPr>
        <w:t>[43]</w:t>
      </w:r>
      <w:r w:rsidR="00270346">
        <w:rPr>
          <w:lang w:val="ru-RU"/>
        </w:rPr>
        <w:fldChar w:fldCharType="end"/>
      </w:r>
      <w:del w:id="662" w:author="Антон Смирнов" w:date="2023-05-23T14:14:00Z">
        <w:r w:rsidRPr="007A630F" w:rsidDel="00270346">
          <w:rPr>
            <w:lang w:val="ru-RU"/>
          </w:rPr>
          <w:delText>[44]</w:delText>
        </w:r>
      </w:del>
      <w:r w:rsidRPr="007A630F">
        <w:rPr>
          <w:lang w:val="ru-RU"/>
        </w:rPr>
        <w:t>, оно наблюдается и изучается разными коллективами учёных</w:t>
      </w:r>
      <w:ins w:id="663" w:author="Антон Смирнов" w:date="2023-05-23T14:14:00Z">
        <w:r w:rsidR="00270346" w:rsidRPr="00270346">
          <w:rPr>
            <w:lang w:val="ru-RU"/>
            <w:rPrChange w:id="664" w:author="Антон Смирнов" w:date="2023-05-23T14:14:00Z">
              <w:rPr/>
            </w:rPrChange>
          </w:rPr>
          <w:t xml:space="preserve"> </w:t>
        </w:r>
      </w:ins>
      <w:r w:rsidR="00270346">
        <w:rPr>
          <w:lang w:val="ru-RU"/>
        </w:rPr>
        <w:fldChar w:fldCharType="begin"/>
      </w:r>
      <w:r w:rsidR="00270346">
        <w:rPr>
          <w:lang w:val="ru-RU"/>
        </w:rPr>
        <w:instrText xml:space="preserve"> ADDIN ZOTERO_ITEM CSL_CITATION {"citationID":"LbKWVSoq","properties":{"formattedCitation":"[44\\uc0\\u8211{}48]","plainCitation":"[44–48]","noteIndex":0},"citationItems":[{"id":108,"uris":["http://zotero.org/users/10071278/items/UL2G2GEU"],"itemData":{"id":108,"type":"article-journal","container-title":"Journal of Biological Chemistry","DOI":"10.1074/jbc.R117.807560","ISSN":"00219258","issue":"51","journalAbbreviation":"Journal of Biological Chemistry","language":"en","page":"21170-21179","source":"DOI.org (Crossref)","title":"Peptide splicing by the proteasome","volume":"292","author":[{"family":"Vigneron","given":"Nathalie"},{"family":"Ferrari","given":"Violette"},{"family":"Stroobant","given":"Vincent"},{"family":"Abi Habib","given":"Joanna"},{"family":"Van den Eynde","given":"Benoit J."}],"issued":{"date-parts":[["2017",12]]}}},{"id":81,"uris":["http://zotero.org/users/10071278/items/N9TZSQKU"],"itemData":{"id":81,"type":"article-journal","abstract":"The human immune system relies on the capability of CD8+ T cells to patrol body cells, spot infected cells and eliminate them. This cytotoxic response is supposed to be limited to infected cells to avoid killing of healthy cells. To enable this, CD8+ T cells have T Cell Receptors (TCRs) which should discriminate between self and non-self through the recognition of antigenic peptides bound to Human Leukocyte Antigen class I (HLA-I) complexes—i.e., HLA-I immunopeptidomes—of patrolled cells. The majority of these antigenic peptides are produced by proteasomes through either peptide hydrolysis or peptide splicing. Proteasome-generated cis-spliced peptides derive from a given antigen, are immunogenic and frequently presented by HLA-I complexes. Theoretically, they also have a very large sequence variability, which might impinge upon our model of self/non-self discrimination and central and peripheral CD8+ T cell tolerance. Indeed, a large variety of cis-spliced epitopes might enlarge the pool of viral-human zwitter epitopes, i.e., peptides that may be generated with the exact same sequence from both self (human) and non-self (viral) antigens. Antigenic viral-human zwitter peptides may be recognized by CD8+ thymocytes and T cells, induce clonal deletion or other tolerance processes, thereby restraining CD8+ T cell response against viruses. To test this hypothesis, we computed in silico the theoretical frequency of zwitter non-spliced and cis-spliced epitope candidates derived from human proteome (self) and from the proteomes of a large pool of viruses (non-self). We considered their binding afﬁnity to the representative HLA-A</w:instrText>
      </w:r>
      <w:r w:rsidR="00270346">
        <w:rPr>
          <w:rFonts w:ascii="Cambria Math" w:hAnsi="Cambria Math" w:cs="Cambria Math"/>
          <w:lang w:val="ru-RU"/>
        </w:rPr>
        <w:instrText>∗</w:instrText>
      </w:r>
      <w:r w:rsidR="00270346">
        <w:rPr>
          <w:lang w:val="ru-RU"/>
        </w:rPr>
        <w:instrText>02:01 complex, self-antigen expression in Medullary Thymic Epithelial cells (mTECs) and the relative frequency of non-spliced and cis-spliced peptides in HLA-I immunopeptidomes. Based on the present knowledge of proteasome-catalyzed peptide splicing and neglecting CD8+ TCR degeneracy, our study suggests that, despite their frequency, the portion of the cis-spliced peptides we investigated could only marginally impinge upon the variety of functional CD8+ cytotoxic T cells (CTLs) involved in anti-viral response.","container-title":"Frontiers in Immunology","DOI":"10.3389/fimmu.2021.614276","ISSN":"1664-3224","journalAbbreviation":"Front. Immunol.","language":"en","page":"614276","source":"DOI.org (Crossref)","title":"Proteasome-Generated cis-Spliced Peptides and Their Potential Role in CD8+ T Cell Tolerance","volume":"12","author":[{"family":"Mansurkhodzhaev","given":"Artem"},{"family":"Barbosa","given":"Camila R. R."},{"family":"Mishto","given":"Michele"},{"family":"Liepe","given":"Juliane"}],"issued":{"date-parts":[["2021",2,24]]}}},{"id":88,"uris":["http://zotero.org/users/10071278/items/U2VFIAWP"],"itemData":{"id":88,"type":"article-journal","abstract":"Targeting CD8+ T cells to recurrent tumor-speciﬁc mutations can profoundly contribute to cancer treatment. Some of these mutations are potential tumor antigens although they can be displayed by non-spliced epitopes only in a few patients, because of the low afﬁnity of the mutated non-spliced peptides for the predominant HLA class I alleles. Here, we describe a pipeline that uses the large sequence variety of proteasome-generated spliced peptides and identiﬁes spliced epitope candidates, which carry the mutations and bind the predominant HLA-I alleles with high afﬁnity. They could be used in adoptive T cell therapy and other anti-cancer immunotherapies for large cohorts of cancer patients. As a proof of principle, the application of this pipeline led to the identiﬁcation of a KRAS G12V mutation-carrying spliced epitope candidate, which is produced by proteasomes, transported by TAPs and efﬁciently presented by the most prevalent HLA class I molecules, HLA-A</w:instrText>
      </w:r>
      <w:r w:rsidR="00270346">
        <w:rPr>
          <w:rFonts w:ascii="Cambria Math" w:hAnsi="Cambria Math" w:cs="Cambria Math"/>
          <w:lang w:val="ru-RU"/>
        </w:rPr>
        <w:instrText>∗</w:instrText>
      </w:r>
      <w:r w:rsidR="00270346">
        <w:rPr>
          <w:lang w:val="ru-RU"/>
        </w:rPr>
        <w:instrText xml:space="preserve">02:01 complexes.","container-title":"Frontiers in Immunology","DOI":"10.3389/fimmu.2019.02572","ISSN":"1664-3224","journalAbbreviation":"Front. Immunol.","language":"en","page":"2572","source":"DOI.org (Crossref)","title":"An in silico—in vitro Pipeline Identifying an HLA-A*02:01+ KRAS G12V+ Spliced Epitope Candidate for a Broad Tumor-Immune Response in Cancer Patients","title-short":"An in silico—in vitro Pipeline Identifying an HLA-A*02","volume":"10","author":[{"family":"Mishto","given":"Michele"},{"family":"Mansurkhodzhaev","given":"Artem"},{"family":"Ying","given":"Ge"},{"family":"Bitra","given":"Aruna"},{"family":"Cordfunke","given":"Robert A."},{"family":"Henze","given":"Sarah"},{"family":"Paul","given":"Debdas"},{"family":"Sidney","given":"John"},{"family":"Urlaub","given":"Henning"},{"family":"Neefjes","given":"Jacques"},{"family":"Sette","given":"Alessandro"},{"family":"Zajonc","given":"Dirk M."},{"family":"Liepe","given":"Juliane"}],"issued":{"date-parts":[["2019",11,15]]}}},{"id":366,"uris":["http://zotero.org/users/10071278/items/T5CT7YXK"],"itemData":{"id":366,"type":"article-journal","abstract":"Abstract\n            CD8+ T cells recognize peptides displayed by HLA class I molecules and monitor intracellular peptide pools. It is known that the proteasome splices two short peptide fragments. Recent studies using mass spectrometry (MS) and bioinformatics analysis have suggested that proteasome-generated spliced peptides (PSPs) may account for a substantial proportion of HLA class I ligands. However, the authenticity of the PSPs identified using bioinformatics approaches remain ambiguous. In this study, we employed MS-based de novo sequencing to directly capture cryptic HLA ligands that were not templated in the genome. We identified two PSPs originating from the same protein in a human colorectal cancer line with microsatellite instability. Healthy donor-derived CD8+ T cells readily responded to the two PSPs, showing their natural HLA presentation and antigenicity. Experiments using minigene constructs demonstrated proteasome-dependent processing of two PSPs generated by standard and reverse cis splicing, respectively. Our results suggest a broader diversity of HLA class I Ag repertoires generated by proteasomal splicing, supporting the advantage of MS-based approaches for the comprehensive identification of PSPs.","container-title":"The Journal of Immunology","DOI":"10.4049/jimmunol.2100717","ISSN":"0022-1767, 1550-6606","issue":"12","language":"en","page":"2856-2865","source":"DOI.org (Crossref)","title":"Characterization of Proteasome-Generated Spliced Peptides Detected by Mass Spectrometry","volume":"208","author":[{"family":"Kato","given":"Koji"},{"family":"Nakatsugawa","given":"Munehide"},{"family":"Tokita","given":"Serina"},{"family":"Hirohashi","given":"Yoshihiko"},{"family":"Kubo","given":"Terufumi"},{"family":"Tsukahara","given":"Tomohide"},{"family":"Murata","given":"Kenji"},{"family":"Chiba","given":"Hirofumi"},{"family":"Takahashi","given":"Hiroki"},{"family":"Hirano","given":"Naoto"},{"family":"Kanaseki","given":"Takayuki"},{"family":"Torigoe","given":"Toshihiko"}],"issued":{"date-parts":[["2022",6,15]]}}},{"id":109,"uris":["http://zotero.org/users/10071278/items/FVFX4GJL"],"itemData":{"id":109,"type":"article-journal","abstract":"Abstract\n            Within the tumor immunology community, the topic of proteasomal spliced peptides (PSP) has generated a great deal of controversy. In the earliest reports, careful biological validation led to the conclusion that proteasome-catalyzed peptide splicing was a rare event. To date, six PSPs have been validated biologically. However, the advent of algorithms to identify candidate PSPs in mass spectrometry data challenged this notion, with several studies concluding that the frequency of spliced peptides binding to MHC class I was quite high. Since this time, much debate has centered around the methodologies used in these studies. Several reanalyses of data from these studies have led to questions about the validity of the conclusions. Furthermore, the biological and technical validation that should be necessary for verifying PSP assignments was often lacking. It has been suggested therefore that the research community should unite around a common set of standards for validating candidate PSPs. In this review, we propose and highlight the necessary steps for validation of proteasomal splicing at both the mass spectrometry and biological levels. We hope that these guidelines will serve as a foundation for critical assessment of results from proteasomal splicing studies.","container-title":"Cancer Immunology Research","DOI":"10.1158/2326-6066.CIR-21-0727","ISSN":"2326-6066, 2326-6074","issue":"3","language":"en","page":"275-284","source":"DOI.org (Crossref)","title":"Navigating Critical Challenges Associated with Immunopeptidomics-Based Detection of Proteasomal Spliced Peptide Candidates","volume":"10","author":[{"family":"Lichti","given":"Cheryl F."},{"family":"Vigneron","given":"Nathalie"},{"family":"Clauser","given":"Karl R."},{"family":"Van den Eynde","given":"Benoit J."},{"family":"Bassani-Sternberg","given":"Michal"}],"issued":{"date-parts":[["2022",3,1]]}}}],"schema":"https://github.com/citation-style-language/schema/raw/master/csl-citation.json"} </w:instrText>
      </w:r>
      <w:r w:rsidR="00270346">
        <w:rPr>
          <w:lang w:val="ru-RU"/>
        </w:rPr>
        <w:fldChar w:fldCharType="separate"/>
      </w:r>
      <w:r w:rsidR="00270346" w:rsidRPr="00270346">
        <w:rPr>
          <w:rFonts w:cs="Times New Roman"/>
          <w:lang w:val="ru-RU"/>
        </w:rPr>
        <w:t>[44–48]</w:t>
      </w:r>
      <w:r w:rsidR="00270346">
        <w:rPr>
          <w:lang w:val="ru-RU"/>
        </w:rPr>
        <w:fldChar w:fldCharType="end"/>
      </w:r>
      <w:del w:id="665" w:author="Антон Смирнов" w:date="2023-05-23T14:15:00Z">
        <w:r w:rsidRPr="007A630F" w:rsidDel="00270346">
          <w:rPr>
            <w:lang w:val="ru-RU"/>
          </w:rPr>
          <w:delText>[45–49]</w:delText>
        </w:r>
      </w:del>
      <w:r w:rsidRPr="007A630F">
        <w:rPr>
          <w:lang w:val="ru-RU"/>
        </w:rPr>
        <w:t xml:space="preserve">, и большая часть </w:t>
      </w:r>
      <w:proofErr w:type="spellStart"/>
      <w:r w:rsidRPr="007A630F">
        <w:rPr>
          <w:lang w:val="ru-RU"/>
        </w:rPr>
        <w:t>иммунопептидома</w:t>
      </w:r>
      <w:proofErr w:type="spellEnd"/>
      <w:r w:rsidRPr="007A630F">
        <w:rPr>
          <w:lang w:val="ru-RU"/>
        </w:rPr>
        <w:t xml:space="preserve">, который </w:t>
      </w:r>
      <w:proofErr w:type="spellStart"/>
      <w:r w:rsidRPr="007A630F">
        <w:rPr>
          <w:lang w:val="ru-RU"/>
        </w:rPr>
        <w:t>презентируется</w:t>
      </w:r>
      <w:proofErr w:type="spellEnd"/>
      <w:r w:rsidRPr="007A630F">
        <w:rPr>
          <w:lang w:val="ru-RU"/>
        </w:rPr>
        <w:t xml:space="preserve"> на </w:t>
      </w:r>
      <w:r>
        <w:t>HLA</w:t>
      </w:r>
      <w:r w:rsidRPr="007A630F">
        <w:rPr>
          <w:lang w:val="ru-RU"/>
        </w:rPr>
        <w:t xml:space="preserve"> </w:t>
      </w:r>
      <w:r>
        <w:t>I</w:t>
      </w:r>
      <w:r w:rsidRPr="007A630F">
        <w:rPr>
          <w:lang w:val="ru-RU"/>
        </w:rPr>
        <w:t xml:space="preserve"> класса, до 35% в некоторых клеточных линиях, может быть представлен </w:t>
      </w:r>
      <w:proofErr w:type="spellStart"/>
      <w:r w:rsidRPr="007A630F">
        <w:rPr>
          <w:lang w:val="ru-RU"/>
        </w:rPr>
        <w:t>сплайсированными</w:t>
      </w:r>
      <w:proofErr w:type="spellEnd"/>
      <w:r w:rsidRPr="007A630F">
        <w:rPr>
          <w:lang w:val="ru-RU"/>
        </w:rPr>
        <w:t xml:space="preserve"> пептидами</w:t>
      </w:r>
      <w:ins w:id="666" w:author="Антон Смирнов" w:date="2023-05-23T14:15:00Z">
        <w:r w:rsidR="00270346" w:rsidRPr="00270346">
          <w:rPr>
            <w:lang w:val="ru-RU"/>
            <w:rPrChange w:id="667" w:author="Антон Смирнов" w:date="2023-05-23T14:15:00Z">
              <w:rPr/>
            </w:rPrChange>
          </w:rPr>
          <w:t xml:space="preserve"> </w:t>
        </w:r>
      </w:ins>
      <w:r w:rsidR="00270346">
        <w:rPr>
          <w:lang w:val="ru-RU"/>
        </w:rPr>
        <w:fldChar w:fldCharType="begin"/>
      </w:r>
      <w:r w:rsidR="00270346">
        <w:rPr>
          <w:lang w:val="ru-RU"/>
        </w:rPr>
        <w:instrText xml:space="preserve"> ADDIN ZOTERO_ITEM CSL_CITATION {"citationID":"8hMvmGQT","properties":{"formattedCitation":"[49]","plainCitation":"[49]","noteIndex":0},"citationItems":[{"id":74,"uris":["http://zotero.org/users/10071278/items/2E3HUUN2"],"itemData":{"id":74,"type":"article-journal","container-title":"Science","DOI":"10.1126/science.aaf4384","ISSN":"0036-8075, 1095-9203","issue":"6310","journalAbbreviation":"Science","language":"en","page":"354-358","source":"DOI.org (Crossref)","title":"A large fraction of HLA class I ligands are proteasome-generated spliced peptides","volume":"354","author":[{"family":"Liepe","given":"Juliane"},{"family":"Marino","given":"Fabio"},{"family":"Sidney","given":"John"},{"family":"Jeko","given":"Anita"},{"family":"Bunting","given":"Daniel E."},{"family":"Sette","given":"Alessandro"},{"family":"Kloetzel","given":"Peter M."},{"family":"Stumpf","given":"Michael P. H."},{"family":"Heck","given":"Albert J. R."},{"family":"Mishto","given":"Michele"}],"issued":{"date-parts":[["2016",10,21]]}}}],"schema":"https://github.com/citation-style-language/schema/raw/master/csl-citation.json"} </w:instrText>
      </w:r>
      <w:r w:rsidR="00270346">
        <w:rPr>
          <w:lang w:val="ru-RU"/>
        </w:rPr>
        <w:fldChar w:fldCharType="separate"/>
      </w:r>
      <w:r w:rsidR="00270346" w:rsidRPr="00270346">
        <w:rPr>
          <w:rFonts w:cs="Times New Roman"/>
          <w:lang w:val="ru-RU"/>
        </w:rPr>
        <w:t>[49]</w:t>
      </w:r>
      <w:r w:rsidR="00270346">
        <w:rPr>
          <w:lang w:val="ru-RU"/>
        </w:rPr>
        <w:fldChar w:fldCharType="end"/>
      </w:r>
      <w:del w:id="668" w:author="Антон Смирнов" w:date="2023-05-23T14:15:00Z">
        <w:r w:rsidRPr="007A630F" w:rsidDel="00270346">
          <w:rPr>
            <w:lang w:val="ru-RU"/>
          </w:rPr>
          <w:delText>[50]</w:delText>
        </w:r>
      </w:del>
      <w:r w:rsidRPr="007A630F">
        <w:rPr>
          <w:lang w:val="ru-RU"/>
        </w:rPr>
        <w:t xml:space="preserve">. </w:t>
      </w:r>
      <w:r>
        <w:t>PCPS</w:t>
      </w:r>
      <w:r w:rsidRPr="007A630F">
        <w:rPr>
          <w:lang w:val="ru-RU"/>
        </w:rPr>
        <w:t xml:space="preserve"> - процесс соедин</w:t>
      </w:r>
      <w:r w:rsidR="000B7CEC">
        <w:rPr>
          <w:lang w:val="ru-RU"/>
        </w:rPr>
        <w:t>ени</w:t>
      </w:r>
      <w:r w:rsidRPr="007A630F">
        <w:rPr>
          <w:lang w:val="ru-RU"/>
        </w:rPr>
        <w:t>я двух пептидов, продуцированных проте</w:t>
      </w:r>
      <w:r w:rsidR="000B7CEC">
        <w:rPr>
          <w:lang w:val="ru-RU"/>
        </w:rPr>
        <w:t>а</w:t>
      </w:r>
      <w:r w:rsidRPr="007A630F">
        <w:rPr>
          <w:lang w:val="ru-RU"/>
        </w:rPr>
        <w:t>сомой. Она же и кат</w:t>
      </w:r>
      <w:r w:rsidR="000B7CEC">
        <w:rPr>
          <w:lang w:val="ru-RU"/>
        </w:rPr>
        <w:t>а</w:t>
      </w:r>
      <w:r w:rsidRPr="007A630F">
        <w:rPr>
          <w:lang w:val="ru-RU"/>
        </w:rPr>
        <w:t xml:space="preserve">лизирует реакцию сплайсинга. Механизм реакции заключается в атаке свободной аминогруппой одного пептида </w:t>
      </w:r>
      <w:proofErr w:type="spellStart"/>
      <w:r w:rsidRPr="007A630F">
        <w:rPr>
          <w:lang w:val="ru-RU"/>
        </w:rPr>
        <w:t>ацил</w:t>
      </w:r>
      <w:proofErr w:type="spellEnd"/>
      <w:r w:rsidRPr="007A630F">
        <w:rPr>
          <w:lang w:val="ru-RU"/>
        </w:rPr>
        <w:t>-ферментного интермедиата</w:t>
      </w:r>
      <w:r w:rsidR="000B7CEC">
        <w:rPr>
          <w:lang w:val="ru-RU"/>
        </w:rPr>
        <w:t xml:space="preserve"> </w:t>
      </w:r>
      <w:r w:rsidR="00270346">
        <w:rPr>
          <w:lang w:val="ru-RU"/>
        </w:rPr>
        <w:fldChar w:fldCharType="begin"/>
      </w:r>
      <w:r w:rsidR="00270346">
        <w:rPr>
          <w:lang w:val="ru-RU"/>
        </w:rPr>
        <w:instrText xml:space="preserve"> ADDIN ZOTERO_ITEM CSL_CITATION {"citationID":"6slICCCW","properties":{"formattedCitation":"[50]","plainCitation":"[50]","noteIndex":0},"citationItems":[{"id":107,"uris":["http://zotero.org/users/10071278/items/PGECVUQK"],"itemData":{"id":107,"type":"article-journal","abstract":"CD8+ cytolytic T lymphocytes are essential players of anti-tumor immune responses. On tumors, they recognize peptides of about 8-to-10 amino acids that generally result from the degradation of cellular proteins by the proteasome. Until a decade ago, these peptides were thought to solely correspond to linear fragments of proteins that were liberated after the hydrolysis of the peptide bonds located at their extremities. However, several examples of peptides containing two fragments originally distant in the protein sequence challenged this concept and demonstrated that proteasome could also splice peptides together by creating a new peptide bond between two distant fragments. Unexpectedly, peptide splicing emerges as an essential way to increase the peptide repertoire diversity as these spliced peptides were shown to represent up to 25% of the peptides presented on a cell by MHC class I. Here, we review the diﬀerent steps that led to the discovery of peptide splicing by the proteasome as well as the lightening oﬀered by the recent progresses of mass spectrometry and bioinformatics in the analysis of the spliced peptide repertoire.","container-title":"Molecular Immunology","DOI":"10.1016/j.molimm.2018.03.030","ISSN":"01615890","journalAbbreviation":"Molecular Immunology","language":"en","page":"93-102","source":"DOI.org (Crossref)","title":"Production of spliced peptides by the proteasome","volume":"113","author":[{"family":"Vigneron","given":"Nathalie"},{"family":"Stroobant","given":"Vincent"},{"family":"Ferrari","given":"Violette"},{"family":"Abi Habib","given":"Joanna"},{"family":"Van den Eynde","given":"Benoit J."}],"issued":{"date-parts":[["2019",9]]}}}],"schema":"https://github.com/citation-style-language/schema/raw/master/csl-citation.json"} </w:instrText>
      </w:r>
      <w:r w:rsidR="00270346">
        <w:rPr>
          <w:lang w:val="ru-RU"/>
        </w:rPr>
        <w:fldChar w:fldCharType="separate"/>
      </w:r>
      <w:r w:rsidR="00270346" w:rsidRPr="00270346">
        <w:rPr>
          <w:rFonts w:cs="Times New Roman"/>
        </w:rPr>
        <w:t>[50]</w:t>
      </w:r>
      <w:r w:rsidR="00270346">
        <w:rPr>
          <w:lang w:val="ru-RU"/>
        </w:rPr>
        <w:fldChar w:fldCharType="end"/>
      </w:r>
      <w:del w:id="669" w:author="Антон Смирнов" w:date="2023-05-23T14:16:00Z">
        <w:r w:rsidRPr="007A630F" w:rsidDel="00270346">
          <w:rPr>
            <w:lang w:val="ru-RU"/>
          </w:rPr>
          <w:delText>[51]</w:delText>
        </w:r>
      </w:del>
      <w:r w:rsidRPr="007A630F">
        <w:rPr>
          <w:lang w:val="ru-RU"/>
        </w:rPr>
        <w:t xml:space="preserve">. Присоединение возможно в трех вариантах в зависимости от происхождения пептидов и порядка присоединения. Когда два пептида происходят из одного белка, говорят о </w:t>
      </w:r>
      <w:proofErr w:type="spellStart"/>
      <w:r w:rsidRPr="007A630F">
        <w:rPr>
          <w:lang w:val="ru-RU"/>
        </w:rPr>
        <w:t>цис</w:t>
      </w:r>
      <w:proofErr w:type="spellEnd"/>
      <w:r w:rsidRPr="007A630F">
        <w:rPr>
          <w:lang w:val="ru-RU"/>
        </w:rPr>
        <w:t xml:space="preserve">-сплайсинге, если из двух разных белков, то о транс-сплайсинге. При </w:t>
      </w:r>
      <w:proofErr w:type="spellStart"/>
      <w:r w:rsidRPr="007A630F">
        <w:rPr>
          <w:lang w:val="ru-RU"/>
        </w:rPr>
        <w:t>цис</w:t>
      </w:r>
      <w:proofErr w:type="spellEnd"/>
      <w:r w:rsidRPr="007A630F">
        <w:rPr>
          <w:lang w:val="ru-RU"/>
        </w:rPr>
        <w:t xml:space="preserve">-сплайсинге возможно два варианта. В первом случае пептиды присоединяются в том же порядке, как они идут в исходной последовательности, во втором случае же в обратном: пептид, который был ближе к С-концу исходного белка формирует </w:t>
      </w:r>
      <w:r>
        <w:t>N</w:t>
      </w:r>
      <w:r w:rsidRPr="007A630F">
        <w:rPr>
          <w:lang w:val="ru-RU"/>
        </w:rPr>
        <w:t xml:space="preserve">-конец </w:t>
      </w:r>
      <w:proofErr w:type="spellStart"/>
      <w:r w:rsidRPr="007A630F">
        <w:rPr>
          <w:lang w:val="ru-RU"/>
        </w:rPr>
        <w:t>сплайсированного</w:t>
      </w:r>
      <w:proofErr w:type="spellEnd"/>
      <w:r w:rsidRPr="007A630F">
        <w:rPr>
          <w:lang w:val="ru-RU"/>
        </w:rPr>
        <w:t xml:space="preserve"> пептида.</w:t>
      </w:r>
    </w:p>
    <w:p w14:paraId="22D0A3FF" w14:textId="7A26947D" w:rsidR="005C4AD5" w:rsidRPr="007A630F" w:rsidRDefault="00BF5734">
      <w:pPr>
        <w:pStyle w:val="a0"/>
        <w:rPr>
          <w:lang w:val="ru-RU"/>
        </w:rPr>
      </w:pPr>
      <w:r w:rsidRPr="007A630F">
        <w:rPr>
          <w:lang w:val="ru-RU"/>
        </w:rPr>
        <w:t>После выхода из проте</w:t>
      </w:r>
      <w:r w:rsidR="000B7CEC">
        <w:rPr>
          <w:lang w:val="ru-RU"/>
        </w:rPr>
        <w:t>а</w:t>
      </w:r>
      <w:r w:rsidRPr="007A630F">
        <w:rPr>
          <w:lang w:val="ru-RU"/>
        </w:rPr>
        <w:t>сомы, пептиды достаточно дли</w:t>
      </w:r>
      <w:r w:rsidR="000B7CEC">
        <w:rPr>
          <w:lang w:val="ru-RU"/>
        </w:rPr>
        <w:t>н</w:t>
      </w:r>
      <w:r w:rsidRPr="007A630F">
        <w:rPr>
          <w:lang w:val="ru-RU"/>
        </w:rPr>
        <w:t xml:space="preserve">ные, чтобы не помещаться в </w:t>
      </w:r>
      <w:proofErr w:type="spellStart"/>
      <w:r w:rsidRPr="007A630F">
        <w:rPr>
          <w:lang w:val="ru-RU"/>
        </w:rPr>
        <w:t>пептидсвязывающую</w:t>
      </w:r>
      <w:proofErr w:type="spellEnd"/>
      <w:r w:rsidRPr="007A630F">
        <w:rPr>
          <w:lang w:val="ru-RU"/>
        </w:rPr>
        <w:t xml:space="preserve"> бороздку, могут дальше разрушаться с </w:t>
      </w:r>
      <w:r>
        <w:t>N</w:t>
      </w:r>
      <w:r w:rsidRPr="007A630F">
        <w:rPr>
          <w:lang w:val="ru-RU"/>
        </w:rPr>
        <w:t xml:space="preserve">-конца </w:t>
      </w:r>
      <w:proofErr w:type="spellStart"/>
      <w:r w:rsidRPr="007A630F">
        <w:rPr>
          <w:lang w:val="ru-RU"/>
        </w:rPr>
        <w:t>цитозольными</w:t>
      </w:r>
      <w:proofErr w:type="spellEnd"/>
      <w:r w:rsidRPr="007A630F">
        <w:rPr>
          <w:lang w:val="ru-RU"/>
        </w:rPr>
        <w:t xml:space="preserve"> протеазами. Есть убедительные доказательства, что после выхода из </w:t>
      </w:r>
      <w:proofErr w:type="spellStart"/>
      <w:r w:rsidRPr="007A630F">
        <w:rPr>
          <w:lang w:val="ru-RU"/>
        </w:rPr>
        <w:t>протеосомы</w:t>
      </w:r>
      <w:proofErr w:type="spellEnd"/>
      <w:r w:rsidRPr="007A630F">
        <w:rPr>
          <w:lang w:val="ru-RU"/>
        </w:rPr>
        <w:t>, процессинг с С-конца не происходит в клетках</w:t>
      </w:r>
      <w:ins w:id="670" w:author="Антон Смирнов" w:date="2023-05-23T14:17:00Z">
        <w:r w:rsidR="00270346" w:rsidRPr="00270346">
          <w:rPr>
            <w:lang w:val="ru-RU"/>
            <w:rPrChange w:id="671" w:author="Антон Смирнов" w:date="2023-05-23T14:17:00Z">
              <w:rPr/>
            </w:rPrChange>
          </w:rPr>
          <w:t xml:space="preserve"> </w:t>
        </w:r>
      </w:ins>
      <w:r w:rsidR="00270346">
        <w:rPr>
          <w:lang w:val="ru-RU"/>
        </w:rPr>
        <w:fldChar w:fldCharType="begin"/>
      </w:r>
      <w:r w:rsidR="00270346">
        <w:rPr>
          <w:lang w:val="ru-RU"/>
        </w:rPr>
        <w:instrText xml:space="preserve"> ADDIN ZOTERO_ITEM CSL_CITATION {"citationID":"RRbRrQo8","properties":{"formattedCitation":"[51, 52]","plainCitation":"[51, 52]","noteIndex":0},"citationItems":[{"id":364,"uris":["http://zotero.org/users/10071278/items/PCYLIWM7"],"itemData":{"id":364,"type":"chapter","container-title":"Advances in Immunology","ISBN":"978-0-12-022480-7","language":"en","note":"DOI: 10.1016/S0065-2776(02)80012-8","page":"1-70","publisher":"Elsevier","source":"DOI.org (Crossref)","title":"Protein degradation and the generation of MHC class I-presented peptides","URL":"https://linkinghub.elsevier.com/retrieve/pii/S0065277602800128","volume":"80","author":[{"family":"Rock","given":"Kenneth L"},{"family":"York","given":"Ian A"},{"family":"Saric","given":"Tomo"},{"family":"Goldberg","given":"Alfred L"}],"accessed":{"date-parts":[["2023",4,8]]},"issued":{"date-parts":[["2002"]]}}},{"id":363,"uris":["http://zotero.org/users/10071278/items/85XQ4E28"],"itemData":{"id":363,"type":"article-journal","abstract":"Although cellular proteins degraded by proteasomes are the source of most antigenic peptides presented on major histocompatibility complex class I molecules, it is unknown whether the eight- to nine-residue peptides that fit in the binding groove of class I molecules are directly produced by proteasomes alone\n              in vivo\n              . If the eight-residue peptide SIINFEKL from chicken ovalbumin is extended by one or several residues at its C terminus and microinjected into cells or expressed from a minigene, it is processed and presented on major histocompatibility complex class I. However, processing and presentation are inhibited by proteasome inhibitors, such as lactacystin. In contrast, when SIINFEKL is extended by 2 to 25 residues at its N terminus, its presentation is not blocked by proteasome inhibitors. N-terminal processing also can occur when the extended peptide is cotranslationally inserted into the endoplasmic reticulum. Thus, two different proteolytic steps in the generation of an chicken ovalbumin-presented peptide can be distinguished. Cleavage by the proteasome defines the proper C terminus, whereas distinct peptidase(s) in the cytosol or endoplasmic reticulum may generate the appropriate N terminus from extended peptides.","container-title":"Proceedings of the National Academy of Sciences","DOI":"10.1073/pnas.94.20.10850","ISSN":"0027-8424, 1091-6490","issue":"20","journalAbbreviation":"Proc. Natl. Acad. Sci. U.S.A.","language":"en","page":"10850-10855","source":"DOI.org (Crossref)","title":"Two distinct proteolytic processes in the generation of a major histocompatibility complex class I-presented peptide","volume":"94","author":[{"family":"Craiu","given":"Abie"},{"family":"Akopian","given":"Tatos"},{"family":"Goldberg","given":"Alfred"},{"family":"Rock","given":"Kenneth L."}],"issued":{"date-parts":[["1997",9,30]]}}}],"schema":"https://github.com/citation-style-language/schema/raw/master/csl-citation.json"} </w:instrText>
      </w:r>
      <w:r w:rsidR="00270346">
        <w:rPr>
          <w:lang w:val="ru-RU"/>
        </w:rPr>
        <w:fldChar w:fldCharType="separate"/>
      </w:r>
      <w:r w:rsidR="00270346" w:rsidRPr="00270346">
        <w:rPr>
          <w:rFonts w:cs="Times New Roman"/>
          <w:lang w:val="ru-RU"/>
        </w:rPr>
        <w:t>[51, 52]</w:t>
      </w:r>
      <w:r w:rsidR="00270346">
        <w:rPr>
          <w:lang w:val="ru-RU"/>
        </w:rPr>
        <w:fldChar w:fldCharType="end"/>
      </w:r>
      <w:del w:id="672" w:author="Антон Смирнов" w:date="2023-05-23T14:18:00Z">
        <w:r w:rsidRPr="007A630F" w:rsidDel="00270346">
          <w:rPr>
            <w:lang w:val="ru-RU"/>
          </w:rPr>
          <w:delText>[52; 53]</w:delText>
        </w:r>
      </w:del>
      <w:r w:rsidRPr="007A630F">
        <w:rPr>
          <w:lang w:val="ru-RU"/>
        </w:rPr>
        <w:t xml:space="preserve">. Показано, что участие в дальнейшем укорочении пептидов могут принимать участие </w:t>
      </w:r>
      <w:proofErr w:type="spellStart"/>
      <w:r w:rsidRPr="007A630F">
        <w:rPr>
          <w:lang w:val="ru-RU"/>
        </w:rPr>
        <w:t>пуромицин</w:t>
      </w:r>
      <w:proofErr w:type="spellEnd"/>
      <w:r w:rsidRPr="007A630F">
        <w:rPr>
          <w:lang w:val="ru-RU"/>
        </w:rPr>
        <w:t xml:space="preserve">-чувствительная </w:t>
      </w:r>
      <w:proofErr w:type="spellStart"/>
      <w:r w:rsidRPr="007A630F">
        <w:rPr>
          <w:lang w:val="ru-RU"/>
        </w:rPr>
        <w:t>аминопептидаза</w:t>
      </w:r>
      <w:proofErr w:type="spellEnd"/>
      <w:r w:rsidRPr="007A630F">
        <w:rPr>
          <w:lang w:val="ru-RU"/>
        </w:rPr>
        <w:t xml:space="preserve">, </w:t>
      </w:r>
      <w:proofErr w:type="spellStart"/>
      <w:r w:rsidRPr="007A630F">
        <w:rPr>
          <w:lang w:val="ru-RU"/>
        </w:rPr>
        <w:t>блеомуцингидролаза</w:t>
      </w:r>
      <w:proofErr w:type="spellEnd"/>
      <w:r w:rsidRPr="007A630F">
        <w:rPr>
          <w:lang w:val="ru-RU"/>
        </w:rPr>
        <w:t>, анти-</w:t>
      </w:r>
      <w:proofErr w:type="spellStart"/>
      <w:r w:rsidRPr="007A630F">
        <w:rPr>
          <w:lang w:val="ru-RU"/>
        </w:rPr>
        <w:t>трипептидилпептидаза</w:t>
      </w:r>
      <w:proofErr w:type="spellEnd"/>
      <w:r w:rsidRPr="007A630F">
        <w:rPr>
          <w:lang w:val="ru-RU"/>
        </w:rPr>
        <w:t xml:space="preserve"> </w:t>
      </w:r>
      <w:r>
        <w:t>II</w:t>
      </w:r>
      <w:r w:rsidRPr="007A630F">
        <w:rPr>
          <w:lang w:val="ru-RU"/>
        </w:rPr>
        <w:t xml:space="preserve"> </w:t>
      </w:r>
      <w:r w:rsidR="00270346">
        <w:rPr>
          <w:lang w:val="ru-RU"/>
        </w:rPr>
        <w:fldChar w:fldCharType="begin"/>
      </w:r>
      <w:r w:rsidR="00270346">
        <w:rPr>
          <w:lang w:val="ru-RU"/>
        </w:rPr>
        <w:instrText xml:space="preserve"> ADDIN ZOTERO_ITEM CSL_CITATION {"citationID":"Q03t0g0T","properties":{"formattedCitation":"[53, 54]","plainCitation":"[53, 54]","noteIndex":0},"citationItems":[{"id":361,"uris":["http://zotero.org/users/10071278/items/BQ3HNH5Q"],"itemData":{"id":361,"type":"article-journal","container-title":"Nature Immunology","DOI":"10.1038/80852","ISSN":"1529-2908, 1529-2916","issue":"5","journalAbbreviation":"Nat Immunol","language":"en","page":"413-418","source":"DOI.org (Crossref)","title":"Two new proteases in the MHC class I processing pathway","volume":"1","author":[{"family":"Stoltze","given":"Lars"},{"family":"Schirle","given":"Markus"},{"family":"Schwarz","given":"Gerold"},{"family":"Schröter","given":"Christian"},{"family":"Thompson","given":"Michael W."},{"family":"Hersh","given":"Louis B."},{"family":"Kalbacher","given":"Hubert"},{"family":"Stevanovic","given":"Stefan"},{"family":"Rammensee","given":"Hans-Georg"},{"family":"Schild","given":"Hansjörg"}],"issued":{"date-parts":[["2000",11]]}}},{"id":362,"uris":["http://zotero.org/users/10071278/items/FQLSHQ2C"],"itemData":{"id":362,"type":"article-journal","abstract":"Abstract\n            Cells that have mutated their genes or are virally infected are a potential threat to a host. Consequently, the immune system has evolved mechanisms for CD8 T lymphocytes to identify such cells and eliminate them. The generation of CD8 T cell responses occurs in two phases, both of which critically involve the process of Ag presentation. In the first phase, sentinel cells gather Ags present in tissues and then present them to naive CD8 T cells in ways that stimulate their maturation into effectors. In the second phase, these effector cells seek out and eliminate the pathological cells. The abnormal cells are identified through their presentation of immunogenic Ags that they are producing. The Ag presentation mechanisms used by the sentinel cells can be different from those in other cells. This article will review these mechanisms with a focus in each case on how antigenic peptides are generated for presentation.","container-title":"The Journal of Immunology","DOI":"10.4049/jimmunol.0903399","ISSN":"0022-1767, 1550-6606","issue":"1","language":"en","page":"9-15","source":"DOI.org (Crossref)","title":"Proteases in MHC Class I Presentation and Cross-Presentation","volume":"184","author":[{"family":"Rock","given":"Kenneth L."},{"family":"Farfán-Arribas","given":"Diego J."},{"family":"Shen","given":"Lianjun"}],"issued":{"date-parts":[["2010",1,1]]}}}],"schema":"https://github.com/citation-style-language/schema/raw/master/csl-citation.json"} </w:instrText>
      </w:r>
      <w:r w:rsidR="00270346">
        <w:rPr>
          <w:lang w:val="ru-RU"/>
        </w:rPr>
        <w:fldChar w:fldCharType="separate"/>
      </w:r>
      <w:r w:rsidR="00270346" w:rsidRPr="00270346">
        <w:rPr>
          <w:rFonts w:cs="Times New Roman"/>
          <w:lang w:val="ru-RU"/>
        </w:rPr>
        <w:t>[53, 54]</w:t>
      </w:r>
      <w:r w:rsidR="00270346">
        <w:rPr>
          <w:lang w:val="ru-RU"/>
        </w:rPr>
        <w:fldChar w:fldCharType="end"/>
      </w:r>
      <w:del w:id="673" w:author="Антон Смирнов" w:date="2023-05-23T14:18:00Z">
        <w:r w:rsidRPr="007A630F" w:rsidDel="00270346">
          <w:rPr>
            <w:lang w:val="ru-RU"/>
          </w:rPr>
          <w:delText>[54; 55]</w:delText>
        </w:r>
      </w:del>
      <w:r w:rsidRPr="007A630F">
        <w:rPr>
          <w:lang w:val="ru-RU"/>
        </w:rPr>
        <w:t xml:space="preserve">. От полного разрушения пептиды защищены </w:t>
      </w:r>
      <w:proofErr w:type="spellStart"/>
      <w:r w:rsidRPr="007A630F">
        <w:rPr>
          <w:lang w:val="ru-RU"/>
        </w:rPr>
        <w:t>шаперонами</w:t>
      </w:r>
      <w:proofErr w:type="spellEnd"/>
      <w:r w:rsidRPr="007A630F">
        <w:rPr>
          <w:lang w:val="ru-RU"/>
        </w:rPr>
        <w:t>, например, кольцевым комплексом (</w:t>
      </w:r>
      <w:r>
        <w:t>TCP</w:t>
      </w:r>
      <w:r w:rsidRPr="007A630F">
        <w:rPr>
          <w:lang w:val="ru-RU"/>
        </w:rPr>
        <w:t xml:space="preserve">-1 </w:t>
      </w:r>
      <w:r>
        <w:t>ring</w:t>
      </w:r>
      <w:r w:rsidRPr="007A630F">
        <w:rPr>
          <w:lang w:val="ru-RU"/>
        </w:rPr>
        <w:t xml:space="preserve"> </w:t>
      </w:r>
      <w:r>
        <w:t>complex</w:t>
      </w:r>
      <w:r w:rsidRPr="007A630F">
        <w:rPr>
          <w:lang w:val="ru-RU"/>
        </w:rPr>
        <w:t xml:space="preserve">, </w:t>
      </w:r>
      <w:proofErr w:type="spellStart"/>
      <w:r>
        <w:t>TRiC</w:t>
      </w:r>
      <w:proofErr w:type="spellEnd"/>
      <w:r w:rsidRPr="007A630F">
        <w:rPr>
          <w:lang w:val="ru-RU"/>
        </w:rPr>
        <w:t>)</w:t>
      </w:r>
      <w:r w:rsidR="000B7CEC">
        <w:rPr>
          <w:lang w:val="ru-RU"/>
        </w:rPr>
        <w:t xml:space="preserve"> </w:t>
      </w:r>
      <w:r w:rsidR="00270346">
        <w:rPr>
          <w:lang w:val="ru-RU"/>
        </w:rPr>
        <w:fldChar w:fldCharType="begin"/>
      </w:r>
      <w:r w:rsidR="00270346">
        <w:rPr>
          <w:lang w:val="ru-RU"/>
        </w:rPr>
        <w:instrText xml:space="preserve"> ADDIN ZOTERO_ITEM CSL_CITATION {"citationID":"sRx0ix6y","properties":{"formattedCitation":"[55]","plainCitation":"[55]","noteIndex":0},"citationItems":[{"id":360,"uris":["http://zotero.org/users/10071278/items/EQI5LS85"],"itemData":{"id":360,"type":"article-journal","container-title":"Molecular Cell","DOI":"10.1016/j.molcel.2003.08.009","ISSN":"10972765","issue":"3","journalAbbreviation":"Molecular Cell","language":"en","page":"565-576","source":"DOI.org (Crossref)","title":"The Group II Chaperonin TRiC Protects Proteolytic Intermediates from Degradation in the MHC Class I Antigen Processing Pathway","volume":"12","author":[{"family":"Kunisawa","given":"Jun"},{"family":"Shastri","given":"Nilabh"}],"issued":{"date-parts":[["2003",9]]}}}],"schema":"https://github.com/citation-style-language/schema/raw/master/csl-citation.json"} </w:instrText>
      </w:r>
      <w:r w:rsidR="00270346">
        <w:rPr>
          <w:lang w:val="ru-RU"/>
        </w:rPr>
        <w:fldChar w:fldCharType="separate"/>
      </w:r>
      <w:r w:rsidR="00270346" w:rsidRPr="00270346">
        <w:rPr>
          <w:rFonts w:cs="Times New Roman"/>
          <w:lang w:val="ru-RU"/>
        </w:rPr>
        <w:t>[55]</w:t>
      </w:r>
      <w:r w:rsidR="00270346">
        <w:rPr>
          <w:lang w:val="ru-RU"/>
        </w:rPr>
        <w:fldChar w:fldCharType="end"/>
      </w:r>
      <w:del w:id="674" w:author="Антон Смирнов" w:date="2023-05-23T14:19:00Z">
        <w:r w:rsidRPr="007A630F" w:rsidDel="00270346">
          <w:rPr>
            <w:lang w:val="ru-RU"/>
          </w:rPr>
          <w:delText>[56]</w:delText>
        </w:r>
      </w:del>
      <w:r w:rsidRPr="007A630F">
        <w:rPr>
          <w:lang w:val="ru-RU"/>
        </w:rPr>
        <w:t>.</w:t>
      </w:r>
    </w:p>
    <w:p w14:paraId="3930387E" w14:textId="6B8BE105" w:rsidR="005C4AD5" w:rsidRPr="007A630F" w:rsidRDefault="00BF5734">
      <w:pPr>
        <w:pStyle w:val="a0"/>
        <w:rPr>
          <w:lang w:val="ru-RU"/>
        </w:rPr>
      </w:pPr>
      <w:r w:rsidRPr="007A630F">
        <w:rPr>
          <w:lang w:val="ru-RU"/>
        </w:rPr>
        <w:t>Далее пептиды подлежат транспорту в Э</w:t>
      </w:r>
      <w:ins w:id="675" w:author="Лагунин Алексей Александрович" w:date="2023-04-14T15:21:00Z">
        <w:r w:rsidR="00F13542">
          <w:rPr>
            <w:lang w:val="ru-RU"/>
          </w:rPr>
          <w:t>П</w:t>
        </w:r>
      </w:ins>
      <w:r w:rsidRPr="007A630F">
        <w:rPr>
          <w:lang w:val="ru-RU"/>
        </w:rPr>
        <w:t xml:space="preserve">Р, где должно произойти их встраивание в МНС </w:t>
      </w:r>
      <w:r>
        <w:t>I</w:t>
      </w:r>
      <w:r w:rsidRPr="007A630F">
        <w:rPr>
          <w:lang w:val="ru-RU"/>
        </w:rPr>
        <w:t xml:space="preserve">. Их транслокацию обеспечивают специальные </w:t>
      </w:r>
      <w:r w:rsidRPr="007A630F">
        <w:rPr>
          <w:lang w:val="ru-RU"/>
        </w:rPr>
        <w:lastRenderedPageBreak/>
        <w:t>транспортеры, ассоциированные с антигенным процессингом (</w:t>
      </w:r>
      <w:r>
        <w:t>transporters</w:t>
      </w:r>
      <w:r w:rsidRPr="007A630F">
        <w:rPr>
          <w:lang w:val="ru-RU"/>
        </w:rPr>
        <w:t xml:space="preserve"> </w:t>
      </w:r>
      <w:r>
        <w:t>associated</w:t>
      </w:r>
      <w:r w:rsidRPr="007A630F">
        <w:rPr>
          <w:lang w:val="ru-RU"/>
        </w:rPr>
        <w:t xml:space="preserve"> </w:t>
      </w:r>
      <w:r>
        <w:t>with</w:t>
      </w:r>
      <w:r w:rsidRPr="007A630F">
        <w:rPr>
          <w:lang w:val="ru-RU"/>
        </w:rPr>
        <w:t xml:space="preserve"> </w:t>
      </w:r>
      <w:r>
        <w:t>antigen</w:t>
      </w:r>
      <w:r w:rsidRPr="007A630F">
        <w:rPr>
          <w:lang w:val="ru-RU"/>
        </w:rPr>
        <w:t xml:space="preserve"> </w:t>
      </w:r>
      <w:r>
        <w:t>processing</w:t>
      </w:r>
      <w:r w:rsidRPr="007A630F">
        <w:rPr>
          <w:lang w:val="ru-RU"/>
        </w:rPr>
        <w:t xml:space="preserve">, </w:t>
      </w:r>
      <w:r>
        <w:t>TAP</w:t>
      </w:r>
      <w:r w:rsidRPr="007A630F">
        <w:rPr>
          <w:lang w:val="ru-RU"/>
        </w:rPr>
        <w:t>). Это два белка, ТАР-1 и ТАР-2, из семейства АТФ-связывающих кассет (</w:t>
      </w:r>
      <w:r>
        <w:t>ATP</w:t>
      </w:r>
      <w:r w:rsidRPr="007A630F">
        <w:rPr>
          <w:lang w:val="ru-RU"/>
        </w:rPr>
        <w:t>-</w:t>
      </w:r>
      <w:r>
        <w:t>binding</w:t>
      </w:r>
      <w:r w:rsidRPr="007A630F">
        <w:rPr>
          <w:lang w:val="ru-RU"/>
        </w:rPr>
        <w:t xml:space="preserve"> </w:t>
      </w:r>
      <w:r>
        <w:t>cassette</w:t>
      </w:r>
      <w:r w:rsidRPr="007A630F">
        <w:rPr>
          <w:lang w:val="ru-RU"/>
        </w:rPr>
        <w:t xml:space="preserve">, </w:t>
      </w:r>
      <w:r>
        <w:t>ABC</w:t>
      </w:r>
      <w:r w:rsidRPr="007A630F">
        <w:rPr>
          <w:lang w:val="ru-RU"/>
        </w:rPr>
        <w:t xml:space="preserve">), состоящие из </w:t>
      </w:r>
      <w:r>
        <w:t>N</w:t>
      </w:r>
      <w:r w:rsidRPr="007A630F">
        <w:rPr>
          <w:lang w:val="ru-RU"/>
        </w:rPr>
        <w:t xml:space="preserve">-концевого </w:t>
      </w:r>
      <w:proofErr w:type="spellStart"/>
      <w:r w:rsidRPr="007A630F">
        <w:rPr>
          <w:lang w:val="ru-RU"/>
        </w:rPr>
        <w:t>трансмембраного</w:t>
      </w:r>
      <w:proofErr w:type="spellEnd"/>
      <w:r w:rsidRPr="007A630F">
        <w:rPr>
          <w:lang w:val="ru-RU"/>
        </w:rPr>
        <w:t xml:space="preserve"> домена и С-концевого нуклеотид-связывающего домена</w:t>
      </w:r>
      <w:ins w:id="676" w:author="Антон Смирнов" w:date="2023-05-23T14:20:00Z">
        <w:r w:rsidR="00270346" w:rsidRPr="00270346">
          <w:rPr>
            <w:lang w:val="ru-RU"/>
            <w:rPrChange w:id="677" w:author="Антон Смирнов" w:date="2023-05-23T14:20:00Z">
              <w:rPr/>
            </w:rPrChange>
          </w:rPr>
          <w:t xml:space="preserve"> </w:t>
        </w:r>
      </w:ins>
      <w:r w:rsidR="00270346">
        <w:rPr>
          <w:lang w:val="ru-RU"/>
        </w:rPr>
        <w:fldChar w:fldCharType="begin"/>
      </w:r>
      <w:r w:rsidR="00270346">
        <w:rPr>
          <w:lang w:val="ru-RU"/>
        </w:rPr>
        <w:instrText xml:space="preserve"> ADDIN ZOTERO_ITEM CSL_CITATION {"citationID":"0HlhT0li","properties":{"formattedCitation":"[56]","plainCitation":"[56]","noteIndex":0},"citationItems":[{"id":359,"uris":["http://zotero.org/users/10071278/items/UESZHAG7"],"itemData":{"id":359,"type":"article-journal","container-title":"European Journal of Biochemistry","DOI":"10.1046/j.1432-1327.2001.02406.x","ISSN":"00142956","issue":"17","language":"en","page":"4776-4786","source":"DOI.org (Crossref)","title":"Functional asymmetry of the ATP-binding-cassettes of the ABC transporter TAP is determined by intrinsic properties of the nucleotide binding domains: Modular function of TAP domains","title-short":"Functional asymmetry of the ATP-binding-cassettes of the ABC transporter TAP is determined by intrinsic properties of the nucleotide binding domains","volume":"268","author":[{"family":"Daumke","given":"Oliver"},{"family":"Knittler","given":"Michael R."}],"issued":{"date-parts":[["2001",9,1]]}}}],"schema":"https://github.com/citation-style-language/schema/raw/master/csl-citation.json"} </w:instrText>
      </w:r>
      <w:r w:rsidR="00270346">
        <w:rPr>
          <w:lang w:val="ru-RU"/>
        </w:rPr>
        <w:fldChar w:fldCharType="separate"/>
      </w:r>
      <w:r w:rsidR="00270346" w:rsidRPr="00270346">
        <w:rPr>
          <w:rFonts w:cs="Times New Roman"/>
          <w:lang w:val="ru-RU"/>
        </w:rPr>
        <w:t>[56]</w:t>
      </w:r>
      <w:r w:rsidR="00270346">
        <w:rPr>
          <w:lang w:val="ru-RU"/>
        </w:rPr>
        <w:fldChar w:fldCharType="end"/>
      </w:r>
      <w:del w:id="678" w:author="Антон Смирнов" w:date="2023-05-23T14:20:00Z">
        <w:r w:rsidRPr="007A630F" w:rsidDel="00270346">
          <w:rPr>
            <w:lang w:val="ru-RU"/>
          </w:rPr>
          <w:delText>[57]</w:delText>
        </w:r>
      </w:del>
      <w:r w:rsidRPr="007A630F">
        <w:rPr>
          <w:lang w:val="ru-RU"/>
        </w:rPr>
        <w:t xml:space="preserve">. </w:t>
      </w:r>
      <w:proofErr w:type="spellStart"/>
      <w:r w:rsidRPr="007A630F">
        <w:rPr>
          <w:lang w:val="ru-RU"/>
        </w:rPr>
        <w:t>Гомодимеры</w:t>
      </w:r>
      <w:proofErr w:type="spellEnd"/>
      <w:r w:rsidRPr="007A630F">
        <w:rPr>
          <w:lang w:val="ru-RU"/>
        </w:rPr>
        <w:t xml:space="preserve"> этих белков не имеют функциональной активности</w:t>
      </w:r>
      <w:ins w:id="679" w:author="Антон Смирнов" w:date="2023-05-23T14:20:00Z">
        <w:r w:rsidR="00270346" w:rsidRPr="00270346">
          <w:rPr>
            <w:lang w:val="ru-RU"/>
            <w:rPrChange w:id="680" w:author="Антон Смирнов" w:date="2023-05-23T14:20:00Z">
              <w:rPr/>
            </w:rPrChange>
          </w:rPr>
          <w:t xml:space="preserve"> </w:t>
        </w:r>
      </w:ins>
      <w:r w:rsidR="00270346">
        <w:fldChar w:fldCharType="begin"/>
      </w:r>
      <w:r w:rsidR="00270346" w:rsidRPr="00270346">
        <w:rPr>
          <w:lang w:val="ru-RU"/>
          <w:rPrChange w:id="681" w:author="Антон Смирнов" w:date="2023-05-23T14:20:00Z">
            <w:rPr/>
          </w:rPrChange>
        </w:rPr>
        <w:instrText xml:space="preserve"> </w:instrText>
      </w:r>
      <w:r w:rsidR="00270346">
        <w:instrText>ADDIN</w:instrText>
      </w:r>
      <w:r w:rsidR="00270346" w:rsidRPr="00270346">
        <w:rPr>
          <w:lang w:val="ru-RU"/>
          <w:rPrChange w:id="682" w:author="Антон Смирнов" w:date="2023-05-23T14:20:00Z">
            <w:rPr/>
          </w:rPrChange>
        </w:rPr>
        <w:instrText xml:space="preserve"> </w:instrText>
      </w:r>
      <w:r w:rsidR="00270346">
        <w:instrText>ZOTERO</w:instrText>
      </w:r>
      <w:r w:rsidR="00270346" w:rsidRPr="00270346">
        <w:rPr>
          <w:lang w:val="ru-RU"/>
          <w:rPrChange w:id="683" w:author="Антон Смирнов" w:date="2023-05-23T14:20:00Z">
            <w:rPr/>
          </w:rPrChange>
        </w:rPr>
        <w:instrText>_</w:instrText>
      </w:r>
      <w:r w:rsidR="00270346">
        <w:instrText>ITEM</w:instrText>
      </w:r>
      <w:r w:rsidR="00270346" w:rsidRPr="00270346">
        <w:rPr>
          <w:lang w:val="ru-RU"/>
          <w:rPrChange w:id="684" w:author="Антон Смирнов" w:date="2023-05-23T14:20:00Z">
            <w:rPr/>
          </w:rPrChange>
        </w:rPr>
        <w:instrText xml:space="preserve"> </w:instrText>
      </w:r>
      <w:r w:rsidR="00270346">
        <w:instrText>CSL</w:instrText>
      </w:r>
      <w:r w:rsidR="00270346" w:rsidRPr="00270346">
        <w:rPr>
          <w:lang w:val="ru-RU"/>
          <w:rPrChange w:id="685" w:author="Антон Смирнов" w:date="2023-05-23T14:20:00Z">
            <w:rPr/>
          </w:rPrChange>
        </w:rPr>
        <w:instrText>_</w:instrText>
      </w:r>
      <w:r w:rsidR="00270346">
        <w:instrText>CITATION</w:instrText>
      </w:r>
      <w:r w:rsidR="00270346" w:rsidRPr="00270346">
        <w:rPr>
          <w:lang w:val="ru-RU"/>
          <w:rPrChange w:id="686" w:author="Антон Смирнов" w:date="2023-05-23T14:20:00Z">
            <w:rPr/>
          </w:rPrChange>
        </w:rPr>
        <w:instrText xml:space="preserve"> {"</w:instrText>
      </w:r>
      <w:r w:rsidR="00270346">
        <w:instrText>citationID</w:instrText>
      </w:r>
      <w:r w:rsidR="00270346" w:rsidRPr="00270346">
        <w:rPr>
          <w:lang w:val="ru-RU"/>
          <w:rPrChange w:id="687" w:author="Антон Смирнов" w:date="2023-05-23T14:20:00Z">
            <w:rPr/>
          </w:rPrChange>
        </w:rPr>
        <w:instrText>":"</w:instrText>
      </w:r>
      <w:r w:rsidR="00270346">
        <w:instrText>Fcd</w:instrText>
      </w:r>
      <w:r w:rsidR="00270346" w:rsidRPr="00270346">
        <w:rPr>
          <w:lang w:val="ru-RU"/>
          <w:rPrChange w:id="688" w:author="Антон Смирнов" w:date="2023-05-23T14:20:00Z">
            <w:rPr/>
          </w:rPrChange>
        </w:rPr>
        <w:instrText>7</w:instrText>
      </w:r>
      <w:r w:rsidR="00270346">
        <w:instrText>yftd</w:instrText>
      </w:r>
      <w:r w:rsidR="00270346" w:rsidRPr="00270346">
        <w:rPr>
          <w:lang w:val="ru-RU"/>
          <w:rPrChange w:id="689" w:author="Антон Смирнов" w:date="2023-05-23T14:20:00Z">
            <w:rPr/>
          </w:rPrChange>
        </w:rPr>
        <w:instrText>","</w:instrText>
      </w:r>
      <w:r w:rsidR="00270346">
        <w:instrText>properties</w:instrText>
      </w:r>
      <w:r w:rsidR="00270346" w:rsidRPr="00270346">
        <w:rPr>
          <w:lang w:val="ru-RU"/>
          <w:rPrChange w:id="690" w:author="Антон Смирнов" w:date="2023-05-23T14:20:00Z">
            <w:rPr/>
          </w:rPrChange>
        </w:rPr>
        <w:instrText>":{"</w:instrText>
      </w:r>
      <w:r w:rsidR="00270346">
        <w:instrText>formattedCitation</w:instrText>
      </w:r>
      <w:r w:rsidR="00270346" w:rsidRPr="00270346">
        <w:rPr>
          <w:lang w:val="ru-RU"/>
          <w:rPrChange w:id="691" w:author="Антон Смирнов" w:date="2023-05-23T14:20:00Z">
            <w:rPr/>
          </w:rPrChange>
        </w:rPr>
        <w:instrText>":"[57]","</w:instrText>
      </w:r>
      <w:r w:rsidR="00270346">
        <w:instrText>plainCitation</w:instrText>
      </w:r>
      <w:r w:rsidR="00270346" w:rsidRPr="00270346">
        <w:rPr>
          <w:lang w:val="ru-RU"/>
          <w:rPrChange w:id="692" w:author="Антон Смирнов" w:date="2023-05-23T14:20:00Z">
            <w:rPr/>
          </w:rPrChange>
        </w:rPr>
        <w:instrText>":"[57]","</w:instrText>
      </w:r>
      <w:r w:rsidR="00270346">
        <w:instrText>noteIndex</w:instrText>
      </w:r>
      <w:r w:rsidR="00270346" w:rsidRPr="00270346">
        <w:rPr>
          <w:lang w:val="ru-RU"/>
          <w:rPrChange w:id="693" w:author="Антон Смирнов" w:date="2023-05-23T14:20:00Z">
            <w:rPr/>
          </w:rPrChange>
        </w:rPr>
        <w:instrText>":0},"</w:instrText>
      </w:r>
      <w:r w:rsidR="00270346">
        <w:instrText>citationItems</w:instrText>
      </w:r>
      <w:r w:rsidR="00270346" w:rsidRPr="00270346">
        <w:rPr>
          <w:lang w:val="ru-RU"/>
          <w:rPrChange w:id="694" w:author="Антон Смирнов" w:date="2023-05-23T14:20:00Z">
            <w:rPr/>
          </w:rPrChange>
        </w:rPr>
        <w:instrText>":[{"</w:instrText>
      </w:r>
      <w:r w:rsidR="00270346">
        <w:instrText>id</w:instrText>
      </w:r>
      <w:r w:rsidR="00270346" w:rsidRPr="00270346">
        <w:rPr>
          <w:lang w:val="ru-RU"/>
          <w:rPrChange w:id="695" w:author="Антон Смирнов" w:date="2023-05-23T14:20:00Z">
            <w:rPr/>
          </w:rPrChange>
        </w:rPr>
        <w:instrText>":358,"</w:instrText>
      </w:r>
      <w:r w:rsidR="00270346">
        <w:instrText>uris</w:instrText>
      </w:r>
      <w:r w:rsidR="00270346" w:rsidRPr="00270346">
        <w:rPr>
          <w:lang w:val="ru-RU"/>
          <w:rPrChange w:id="696" w:author="Антон Смирнов" w:date="2023-05-23T14:20:00Z">
            <w:rPr/>
          </w:rPrChange>
        </w:rPr>
        <w:instrText>":["</w:instrText>
      </w:r>
      <w:r w:rsidR="00270346">
        <w:instrText>http</w:instrText>
      </w:r>
      <w:r w:rsidR="00270346" w:rsidRPr="00270346">
        <w:rPr>
          <w:lang w:val="ru-RU"/>
          <w:rPrChange w:id="697" w:author="Антон Смирнов" w:date="2023-05-23T14:20:00Z">
            <w:rPr/>
          </w:rPrChange>
        </w:rPr>
        <w:instrText>://</w:instrText>
      </w:r>
      <w:r w:rsidR="00270346">
        <w:instrText>zotero</w:instrText>
      </w:r>
      <w:r w:rsidR="00270346" w:rsidRPr="00270346">
        <w:rPr>
          <w:lang w:val="ru-RU"/>
          <w:rPrChange w:id="698" w:author="Антон Смирнов" w:date="2023-05-23T14:20:00Z">
            <w:rPr/>
          </w:rPrChange>
        </w:rPr>
        <w:instrText>.</w:instrText>
      </w:r>
      <w:r w:rsidR="00270346">
        <w:instrText>org</w:instrText>
      </w:r>
      <w:r w:rsidR="00270346" w:rsidRPr="00270346">
        <w:rPr>
          <w:lang w:val="ru-RU"/>
          <w:rPrChange w:id="699" w:author="Антон Смирнов" w:date="2023-05-23T14:20:00Z">
            <w:rPr/>
          </w:rPrChange>
        </w:rPr>
        <w:instrText>/</w:instrText>
      </w:r>
      <w:r w:rsidR="00270346">
        <w:instrText>users</w:instrText>
      </w:r>
      <w:r w:rsidR="00270346" w:rsidRPr="00270346">
        <w:rPr>
          <w:lang w:val="ru-RU"/>
          <w:rPrChange w:id="700" w:author="Антон Смирнов" w:date="2023-05-23T14:20:00Z">
            <w:rPr/>
          </w:rPrChange>
        </w:rPr>
        <w:instrText>/10071278/</w:instrText>
      </w:r>
      <w:r w:rsidR="00270346">
        <w:instrText>items</w:instrText>
      </w:r>
      <w:r w:rsidR="00270346" w:rsidRPr="00270346">
        <w:rPr>
          <w:lang w:val="ru-RU"/>
          <w:rPrChange w:id="701" w:author="Антон Смирнов" w:date="2023-05-23T14:20:00Z">
            <w:rPr/>
          </w:rPrChange>
        </w:rPr>
        <w:instrText>/5</w:instrText>
      </w:r>
      <w:r w:rsidR="00270346">
        <w:instrText>WVX</w:instrText>
      </w:r>
      <w:r w:rsidR="00270346" w:rsidRPr="00270346">
        <w:rPr>
          <w:lang w:val="ru-RU"/>
          <w:rPrChange w:id="702" w:author="Антон Смирнов" w:date="2023-05-23T14:20:00Z">
            <w:rPr/>
          </w:rPrChange>
        </w:rPr>
        <w:instrText>2</w:instrText>
      </w:r>
      <w:r w:rsidR="00270346">
        <w:instrText>YSH</w:instrText>
      </w:r>
      <w:r w:rsidR="00270346" w:rsidRPr="00270346">
        <w:rPr>
          <w:lang w:val="ru-RU"/>
          <w:rPrChange w:id="703" w:author="Антон Смирнов" w:date="2023-05-23T14:20:00Z">
            <w:rPr/>
          </w:rPrChange>
        </w:rPr>
        <w:instrText>"],"</w:instrText>
      </w:r>
      <w:r w:rsidR="00270346">
        <w:instrText>itemData</w:instrText>
      </w:r>
      <w:r w:rsidR="00270346" w:rsidRPr="00270346">
        <w:rPr>
          <w:lang w:val="ru-RU"/>
          <w:rPrChange w:id="704" w:author="Антон Смирнов" w:date="2023-05-23T14:20:00Z">
            <w:rPr/>
          </w:rPrChange>
        </w:rPr>
        <w:instrText>":{"</w:instrText>
      </w:r>
      <w:r w:rsidR="00270346">
        <w:instrText>id</w:instrText>
      </w:r>
      <w:r w:rsidR="00270346" w:rsidRPr="00270346">
        <w:rPr>
          <w:lang w:val="ru-RU"/>
          <w:rPrChange w:id="705" w:author="Антон Смирнов" w:date="2023-05-23T14:20:00Z">
            <w:rPr/>
          </w:rPrChange>
        </w:rPr>
        <w:instrText>":358,"</w:instrText>
      </w:r>
      <w:r w:rsidR="00270346">
        <w:instrText>type</w:instrText>
      </w:r>
      <w:r w:rsidR="00270346" w:rsidRPr="00270346">
        <w:rPr>
          <w:lang w:val="ru-RU"/>
          <w:rPrChange w:id="706" w:author="Антон Смирнов" w:date="2023-05-23T14:20:00Z">
            <w:rPr/>
          </w:rPrChange>
        </w:rPr>
        <w:instrText>":"</w:instrText>
      </w:r>
      <w:r w:rsidR="00270346">
        <w:instrText>article</w:instrText>
      </w:r>
      <w:r w:rsidR="00270346" w:rsidRPr="00270346">
        <w:rPr>
          <w:lang w:val="ru-RU"/>
          <w:rPrChange w:id="707" w:author="Антон Смирнов" w:date="2023-05-23T14:20:00Z">
            <w:rPr/>
          </w:rPrChange>
        </w:rPr>
        <w:instrText>-</w:instrText>
      </w:r>
      <w:r w:rsidR="00270346">
        <w:instrText>journal</w:instrText>
      </w:r>
      <w:r w:rsidR="00270346" w:rsidRPr="00270346">
        <w:rPr>
          <w:lang w:val="ru-RU"/>
          <w:rPrChange w:id="708" w:author="Антон Смирнов" w:date="2023-05-23T14:20:00Z">
            <w:rPr/>
          </w:rPrChange>
        </w:rPr>
        <w:instrText>","</w:instrText>
      </w:r>
      <w:r w:rsidR="00270346">
        <w:instrText>container</w:instrText>
      </w:r>
      <w:r w:rsidR="00270346" w:rsidRPr="00270346">
        <w:rPr>
          <w:lang w:val="ru-RU"/>
          <w:rPrChange w:id="709" w:author="Антон Смирнов" w:date="2023-05-23T14:20:00Z">
            <w:rPr/>
          </w:rPrChange>
        </w:rPr>
        <w:instrText>-</w:instrText>
      </w:r>
      <w:r w:rsidR="00270346">
        <w:instrText>title</w:instrText>
      </w:r>
      <w:r w:rsidR="00270346" w:rsidRPr="00270346">
        <w:rPr>
          <w:lang w:val="ru-RU"/>
          <w:rPrChange w:id="710" w:author="Антон Смирнов" w:date="2023-05-23T14:20:00Z">
            <w:rPr/>
          </w:rPrChange>
        </w:rPr>
        <w:instrText>":"</w:instrText>
      </w:r>
      <w:r w:rsidR="00270346">
        <w:instrText>European</w:instrText>
      </w:r>
      <w:r w:rsidR="00270346" w:rsidRPr="00270346">
        <w:rPr>
          <w:lang w:val="ru-RU"/>
          <w:rPrChange w:id="711" w:author="Антон Смирнов" w:date="2023-05-23T14:20:00Z">
            <w:rPr/>
          </w:rPrChange>
        </w:rPr>
        <w:instrText xml:space="preserve"> </w:instrText>
      </w:r>
      <w:r w:rsidR="00270346">
        <w:instrText>Journal</w:instrText>
      </w:r>
      <w:r w:rsidR="00270346" w:rsidRPr="00270346">
        <w:rPr>
          <w:lang w:val="ru-RU"/>
          <w:rPrChange w:id="712" w:author="Антон Смирнов" w:date="2023-05-23T14:20:00Z">
            <w:rPr/>
          </w:rPrChange>
        </w:rPr>
        <w:instrText xml:space="preserve"> </w:instrText>
      </w:r>
      <w:r w:rsidR="00270346">
        <w:instrText>of</w:instrText>
      </w:r>
      <w:r w:rsidR="00270346" w:rsidRPr="00270346">
        <w:rPr>
          <w:lang w:val="ru-RU"/>
          <w:rPrChange w:id="713" w:author="Антон Смирнов" w:date="2023-05-23T14:20:00Z">
            <w:rPr/>
          </w:rPrChange>
        </w:rPr>
        <w:instrText xml:space="preserve"> </w:instrText>
      </w:r>
      <w:r w:rsidR="00270346">
        <w:instrText>Biochemistry</w:instrText>
      </w:r>
      <w:r w:rsidR="00270346" w:rsidRPr="00270346">
        <w:rPr>
          <w:lang w:val="ru-RU"/>
          <w:rPrChange w:id="714" w:author="Антон Смирнов" w:date="2023-05-23T14:20:00Z">
            <w:rPr/>
          </w:rPrChange>
        </w:rPr>
        <w:instrText>","</w:instrText>
      </w:r>
      <w:r w:rsidR="00270346">
        <w:instrText>DOI</w:instrText>
      </w:r>
      <w:r w:rsidR="00270346" w:rsidRPr="00270346">
        <w:rPr>
          <w:lang w:val="ru-RU"/>
          <w:rPrChange w:id="715" w:author="Антон Смирнов" w:date="2023-05-23T14:20:00Z">
            <w:rPr/>
          </w:rPrChange>
        </w:rPr>
        <w:instrText>":"10.1111/</w:instrText>
      </w:r>
      <w:r w:rsidR="00270346">
        <w:instrText>j</w:instrText>
      </w:r>
      <w:r w:rsidR="00270346" w:rsidRPr="00270346">
        <w:rPr>
          <w:lang w:val="ru-RU"/>
          <w:rPrChange w:id="716" w:author="Антон Смирнов" w:date="2023-05-23T14:20:00Z">
            <w:rPr/>
          </w:rPrChange>
        </w:rPr>
        <w:instrText>.1432-1033.1997.00266.</w:instrText>
      </w:r>
      <w:r w:rsidR="00270346">
        <w:instrText>x</w:instrText>
      </w:r>
      <w:r w:rsidR="00270346" w:rsidRPr="00270346">
        <w:rPr>
          <w:lang w:val="ru-RU"/>
          <w:rPrChange w:id="717" w:author="Антон Смирнов" w:date="2023-05-23T14:20:00Z">
            <w:rPr/>
          </w:rPrChange>
        </w:rPr>
        <w:instrText>","</w:instrText>
      </w:r>
      <w:r w:rsidR="00270346">
        <w:instrText>ISSN</w:instrText>
      </w:r>
      <w:r w:rsidR="00270346" w:rsidRPr="00270346">
        <w:rPr>
          <w:lang w:val="ru-RU"/>
          <w:rPrChange w:id="718" w:author="Антон Смирнов" w:date="2023-05-23T14:20:00Z">
            <w:rPr/>
          </w:rPrChange>
        </w:rPr>
        <w:instrText>":"0014-2956, 1432-1033","</w:instrText>
      </w:r>
      <w:r w:rsidR="00270346">
        <w:instrText>issue</w:instrText>
      </w:r>
      <w:r w:rsidR="00270346" w:rsidRPr="00270346">
        <w:rPr>
          <w:lang w:val="ru-RU"/>
          <w:rPrChange w:id="719" w:author="Антон Смирнов" w:date="2023-05-23T14:20:00Z">
            <w:rPr/>
          </w:rPrChange>
        </w:rPr>
        <w:instrText>":"2","</w:instrText>
      </w:r>
      <w:r w:rsidR="00270346">
        <w:instrText>journalAbbreviation</w:instrText>
      </w:r>
      <w:r w:rsidR="00270346" w:rsidRPr="00270346">
        <w:rPr>
          <w:lang w:val="ru-RU"/>
          <w:rPrChange w:id="720" w:author="Антон Смирнов" w:date="2023-05-23T14:20:00Z">
            <w:rPr/>
          </w:rPrChange>
        </w:rPr>
        <w:instrText>":"</w:instrText>
      </w:r>
      <w:r w:rsidR="00270346">
        <w:instrText>Eur</w:instrText>
      </w:r>
      <w:r w:rsidR="00270346" w:rsidRPr="00270346">
        <w:rPr>
          <w:lang w:val="ru-RU"/>
          <w:rPrChange w:id="721" w:author="Антон Смирнов" w:date="2023-05-23T14:20:00Z">
            <w:rPr/>
          </w:rPrChange>
        </w:rPr>
        <w:instrText xml:space="preserve"> </w:instrText>
      </w:r>
      <w:r w:rsidR="00270346">
        <w:instrText>J</w:instrText>
      </w:r>
      <w:r w:rsidR="00270346" w:rsidRPr="00270346">
        <w:rPr>
          <w:lang w:val="ru-RU"/>
          <w:rPrChange w:id="722" w:author="Антон Смирнов" w:date="2023-05-23T14:20:00Z">
            <w:rPr/>
          </w:rPrChange>
        </w:rPr>
        <w:instrText xml:space="preserve"> </w:instrText>
      </w:r>
      <w:r w:rsidR="00270346">
        <w:instrText>Biochem</w:instrText>
      </w:r>
      <w:r w:rsidR="00270346" w:rsidRPr="00270346">
        <w:rPr>
          <w:lang w:val="ru-RU"/>
          <w:rPrChange w:id="723" w:author="Антон Смирнов" w:date="2023-05-23T14:20:00Z">
            <w:rPr/>
          </w:rPrChange>
        </w:rPr>
        <w:instrText>","</w:instrText>
      </w:r>
      <w:r w:rsidR="00270346">
        <w:instrText>language</w:instrText>
      </w:r>
      <w:r w:rsidR="00270346" w:rsidRPr="00270346">
        <w:rPr>
          <w:lang w:val="ru-RU"/>
          <w:rPrChange w:id="724" w:author="Антон Смирнов" w:date="2023-05-23T14:20:00Z">
            <w:rPr/>
          </w:rPrChange>
        </w:rPr>
        <w:instrText>":"</w:instrText>
      </w:r>
      <w:r w:rsidR="00270346">
        <w:instrText>en</w:instrText>
      </w:r>
      <w:r w:rsidR="00270346" w:rsidRPr="00270346">
        <w:rPr>
          <w:lang w:val="ru-RU"/>
          <w:rPrChange w:id="725" w:author="Антон Смирнов" w:date="2023-05-23T14:20:00Z">
            <w:rPr/>
          </w:rPrChange>
        </w:rPr>
        <w:instrText>","</w:instrText>
      </w:r>
      <w:r w:rsidR="00270346">
        <w:instrText>page</w:instrText>
      </w:r>
      <w:r w:rsidR="00270346" w:rsidRPr="00270346">
        <w:rPr>
          <w:lang w:val="ru-RU"/>
          <w:rPrChange w:id="726" w:author="Антон Смирнов" w:date="2023-05-23T14:20:00Z">
            <w:rPr/>
          </w:rPrChange>
        </w:rPr>
        <w:instrText>":"266-272","</w:instrText>
      </w:r>
      <w:r w:rsidR="00270346">
        <w:instrText>source</w:instrText>
      </w:r>
      <w:r w:rsidR="00270346" w:rsidRPr="00270346">
        <w:rPr>
          <w:lang w:val="ru-RU"/>
          <w:rPrChange w:id="727" w:author="Антон Смирнов" w:date="2023-05-23T14:20:00Z">
            <w:rPr/>
          </w:rPrChange>
        </w:rPr>
        <w:instrText>":"</w:instrText>
      </w:r>
      <w:r w:rsidR="00270346">
        <w:instrText>DOI</w:instrText>
      </w:r>
      <w:r w:rsidR="00270346" w:rsidRPr="00270346">
        <w:rPr>
          <w:lang w:val="ru-RU"/>
          <w:rPrChange w:id="728" w:author="Антон Смирнов" w:date="2023-05-23T14:20:00Z">
            <w:rPr/>
          </w:rPrChange>
        </w:rPr>
        <w:instrText>.</w:instrText>
      </w:r>
      <w:r w:rsidR="00270346">
        <w:instrText>org</w:instrText>
      </w:r>
      <w:r w:rsidR="00270346" w:rsidRPr="00270346">
        <w:rPr>
          <w:lang w:val="ru-RU"/>
          <w:rPrChange w:id="729" w:author="Антон Смирнов" w:date="2023-05-23T14:20:00Z">
            <w:rPr/>
          </w:rPrChange>
        </w:rPr>
        <w:instrText xml:space="preserve"> (</w:instrText>
      </w:r>
      <w:r w:rsidR="00270346">
        <w:instrText>Crossref</w:instrText>
      </w:r>
      <w:r w:rsidR="00270346" w:rsidRPr="00270346">
        <w:rPr>
          <w:lang w:val="ru-RU"/>
          <w:rPrChange w:id="730" w:author="Антон Смирнов" w:date="2023-05-23T14:20:00Z">
            <w:rPr/>
          </w:rPrChange>
        </w:rPr>
        <w:instrText>)","</w:instrText>
      </w:r>
      <w:r w:rsidR="00270346">
        <w:instrText>title</w:instrText>
      </w:r>
      <w:r w:rsidR="00270346" w:rsidRPr="00270346">
        <w:rPr>
          <w:lang w:val="ru-RU"/>
          <w:rPrChange w:id="731" w:author="Антон Смирнов" w:date="2023-05-23T14:20:00Z">
            <w:rPr/>
          </w:rPrChange>
        </w:rPr>
        <w:instrText>":"</w:instrText>
      </w:r>
      <w:r w:rsidR="00270346">
        <w:instrText>Intracellular</w:instrText>
      </w:r>
      <w:r w:rsidR="00270346" w:rsidRPr="00270346">
        <w:rPr>
          <w:lang w:val="ru-RU"/>
          <w:rPrChange w:id="732" w:author="Антон Смирнов" w:date="2023-05-23T14:20:00Z">
            <w:rPr/>
          </w:rPrChange>
        </w:rPr>
        <w:instrText xml:space="preserve"> </w:instrText>
      </w:r>
      <w:r w:rsidR="00270346">
        <w:instrText>Location</w:instrText>
      </w:r>
      <w:r w:rsidR="00270346" w:rsidRPr="00270346">
        <w:rPr>
          <w:lang w:val="ru-RU"/>
          <w:rPrChange w:id="733" w:author="Антон Смирнов" w:date="2023-05-23T14:20:00Z">
            <w:rPr/>
          </w:rPrChange>
        </w:rPr>
        <w:instrText xml:space="preserve">, </w:instrText>
      </w:r>
      <w:r w:rsidR="00270346">
        <w:instrText>Complex</w:instrText>
      </w:r>
      <w:r w:rsidR="00270346" w:rsidRPr="00270346">
        <w:rPr>
          <w:lang w:val="ru-RU"/>
          <w:rPrChange w:id="734" w:author="Антон Смирнов" w:date="2023-05-23T14:20:00Z">
            <w:rPr/>
          </w:rPrChange>
        </w:rPr>
        <w:instrText xml:space="preserve"> </w:instrText>
      </w:r>
      <w:r w:rsidR="00270346">
        <w:instrText>Formation</w:instrText>
      </w:r>
      <w:r w:rsidR="00270346" w:rsidRPr="00270346">
        <w:rPr>
          <w:lang w:val="ru-RU"/>
          <w:rPrChange w:id="735" w:author="Антон Смирнов" w:date="2023-05-23T14:20:00Z">
            <w:rPr/>
          </w:rPrChange>
        </w:rPr>
        <w:instrText xml:space="preserve">, </w:instrText>
      </w:r>
      <w:r w:rsidR="00270346">
        <w:instrText>and</w:instrText>
      </w:r>
      <w:r w:rsidR="00270346" w:rsidRPr="00270346">
        <w:rPr>
          <w:lang w:val="ru-RU"/>
          <w:rPrChange w:id="736" w:author="Антон Смирнов" w:date="2023-05-23T14:20:00Z">
            <w:rPr/>
          </w:rPrChange>
        </w:rPr>
        <w:instrText xml:space="preserve"> </w:instrText>
      </w:r>
      <w:r w:rsidR="00270346">
        <w:instrText>Function</w:instrText>
      </w:r>
      <w:r w:rsidR="00270346" w:rsidRPr="00270346">
        <w:rPr>
          <w:lang w:val="ru-RU"/>
          <w:rPrChange w:id="737" w:author="Антон Смирнов" w:date="2023-05-23T14:20:00Z">
            <w:rPr/>
          </w:rPrChange>
        </w:rPr>
        <w:instrText xml:space="preserve"> </w:instrText>
      </w:r>
      <w:r w:rsidR="00270346">
        <w:instrText>of</w:instrText>
      </w:r>
      <w:r w:rsidR="00270346" w:rsidRPr="00270346">
        <w:rPr>
          <w:lang w:val="ru-RU"/>
          <w:rPrChange w:id="738" w:author="Антон Смирнов" w:date="2023-05-23T14:20:00Z">
            <w:rPr/>
          </w:rPrChange>
        </w:rPr>
        <w:instrText xml:space="preserve"> </w:instrText>
      </w:r>
      <w:r w:rsidR="00270346">
        <w:instrText>the</w:instrText>
      </w:r>
      <w:r w:rsidR="00270346" w:rsidRPr="00270346">
        <w:rPr>
          <w:lang w:val="ru-RU"/>
          <w:rPrChange w:id="739" w:author="Антон Смирнов" w:date="2023-05-23T14:20:00Z">
            <w:rPr/>
          </w:rPrChange>
        </w:rPr>
        <w:instrText xml:space="preserve"> </w:instrText>
      </w:r>
      <w:r w:rsidR="00270346">
        <w:instrText>Transporter</w:instrText>
      </w:r>
      <w:r w:rsidR="00270346" w:rsidRPr="00270346">
        <w:rPr>
          <w:lang w:val="ru-RU"/>
          <w:rPrChange w:id="740" w:author="Антон Смирнов" w:date="2023-05-23T14:20:00Z">
            <w:rPr/>
          </w:rPrChange>
        </w:rPr>
        <w:instrText xml:space="preserve"> </w:instrText>
      </w:r>
      <w:r w:rsidR="00270346">
        <w:instrText>Associated</w:instrText>
      </w:r>
      <w:r w:rsidR="00270346" w:rsidRPr="00270346">
        <w:rPr>
          <w:lang w:val="ru-RU"/>
          <w:rPrChange w:id="741" w:author="Антон Смирнов" w:date="2023-05-23T14:20:00Z">
            <w:rPr/>
          </w:rPrChange>
        </w:rPr>
        <w:instrText xml:space="preserve"> </w:instrText>
      </w:r>
      <w:r w:rsidR="00270346">
        <w:instrText>with</w:instrText>
      </w:r>
      <w:r w:rsidR="00270346" w:rsidRPr="00270346">
        <w:rPr>
          <w:lang w:val="ru-RU"/>
          <w:rPrChange w:id="742" w:author="Антон Смирнов" w:date="2023-05-23T14:20:00Z">
            <w:rPr/>
          </w:rPrChange>
        </w:rPr>
        <w:instrText xml:space="preserve"> </w:instrText>
      </w:r>
      <w:r w:rsidR="00270346">
        <w:instrText>Antigen</w:instrText>
      </w:r>
      <w:r w:rsidR="00270346" w:rsidRPr="00270346">
        <w:rPr>
          <w:lang w:val="ru-RU"/>
          <w:rPrChange w:id="743" w:author="Антон Смирнов" w:date="2023-05-23T14:20:00Z">
            <w:rPr/>
          </w:rPrChange>
        </w:rPr>
        <w:instrText xml:space="preserve"> </w:instrText>
      </w:r>
      <w:r w:rsidR="00270346">
        <w:instrText>Processing</w:instrText>
      </w:r>
      <w:r w:rsidR="00270346" w:rsidRPr="00270346">
        <w:rPr>
          <w:lang w:val="ru-RU"/>
          <w:rPrChange w:id="744" w:author="Антон Смирнов" w:date="2023-05-23T14:20:00Z">
            <w:rPr/>
          </w:rPrChange>
        </w:rPr>
        <w:instrText xml:space="preserve"> </w:instrText>
      </w:r>
      <w:r w:rsidR="00270346">
        <w:instrText>in</w:instrText>
      </w:r>
      <w:r w:rsidR="00270346" w:rsidRPr="00270346">
        <w:rPr>
          <w:lang w:val="ru-RU"/>
          <w:rPrChange w:id="745" w:author="Антон Смирнов" w:date="2023-05-23T14:20:00Z">
            <w:rPr/>
          </w:rPrChange>
        </w:rPr>
        <w:instrText xml:space="preserve"> </w:instrText>
      </w:r>
      <w:r w:rsidR="00270346">
        <w:instrText>Yeast</w:instrText>
      </w:r>
      <w:r w:rsidR="00270346" w:rsidRPr="00270346">
        <w:rPr>
          <w:lang w:val="ru-RU"/>
          <w:rPrChange w:id="746" w:author="Антон Смирнов" w:date="2023-05-23T14:20:00Z">
            <w:rPr/>
          </w:rPrChange>
        </w:rPr>
        <w:instrText>","</w:instrText>
      </w:r>
      <w:r w:rsidR="00270346">
        <w:instrText>volume</w:instrText>
      </w:r>
      <w:r w:rsidR="00270346" w:rsidRPr="00270346">
        <w:rPr>
          <w:lang w:val="ru-RU"/>
          <w:rPrChange w:id="747" w:author="Антон Смирнов" w:date="2023-05-23T14:20:00Z">
            <w:rPr/>
          </w:rPrChange>
        </w:rPr>
        <w:instrText>":"245","</w:instrText>
      </w:r>
      <w:r w:rsidR="00270346">
        <w:instrText>author</w:instrText>
      </w:r>
      <w:r w:rsidR="00270346" w:rsidRPr="00270346">
        <w:rPr>
          <w:lang w:val="ru-RU"/>
          <w:rPrChange w:id="748" w:author="Антон Смирнов" w:date="2023-05-23T14:20:00Z">
            <w:rPr/>
          </w:rPrChange>
        </w:rPr>
        <w:instrText>":[{"</w:instrText>
      </w:r>
      <w:r w:rsidR="00270346">
        <w:instrText>family</w:instrText>
      </w:r>
      <w:r w:rsidR="00270346" w:rsidRPr="00270346">
        <w:rPr>
          <w:lang w:val="ru-RU"/>
          <w:rPrChange w:id="749" w:author="Антон Смирнов" w:date="2023-05-23T14:20:00Z">
            <w:rPr/>
          </w:rPrChange>
        </w:rPr>
        <w:instrText>":"</w:instrText>
      </w:r>
      <w:r w:rsidR="00270346">
        <w:instrText>Urlinger</w:instrText>
      </w:r>
      <w:r w:rsidR="00270346" w:rsidRPr="00270346">
        <w:rPr>
          <w:lang w:val="ru-RU"/>
          <w:rPrChange w:id="750" w:author="Антон Смирнов" w:date="2023-05-23T14:20:00Z">
            <w:rPr/>
          </w:rPrChange>
        </w:rPr>
        <w:instrText>","</w:instrText>
      </w:r>
      <w:r w:rsidR="00270346">
        <w:instrText>given</w:instrText>
      </w:r>
      <w:r w:rsidR="00270346" w:rsidRPr="00270346">
        <w:rPr>
          <w:lang w:val="ru-RU"/>
          <w:rPrChange w:id="751" w:author="Антон Смирнов" w:date="2023-05-23T14:20:00Z">
            <w:rPr/>
          </w:rPrChange>
        </w:rPr>
        <w:instrText>":"</w:instrText>
      </w:r>
      <w:r w:rsidR="00270346">
        <w:instrText>Stefanie</w:instrText>
      </w:r>
      <w:r w:rsidR="00270346" w:rsidRPr="00270346">
        <w:rPr>
          <w:lang w:val="ru-RU"/>
          <w:rPrChange w:id="752" w:author="Антон Смирнов" w:date="2023-05-23T14:20:00Z">
            <w:rPr/>
          </w:rPrChange>
        </w:rPr>
        <w:instrText>"},{"</w:instrText>
      </w:r>
      <w:r w:rsidR="00270346">
        <w:instrText>family</w:instrText>
      </w:r>
      <w:r w:rsidR="00270346" w:rsidRPr="00270346">
        <w:rPr>
          <w:lang w:val="ru-RU"/>
          <w:rPrChange w:id="753" w:author="Антон Смирнов" w:date="2023-05-23T14:20:00Z">
            <w:rPr/>
          </w:rPrChange>
        </w:rPr>
        <w:instrText>":"</w:instrText>
      </w:r>
      <w:r w:rsidR="00270346">
        <w:instrText>Kuchler</w:instrText>
      </w:r>
      <w:r w:rsidR="00270346" w:rsidRPr="00270346">
        <w:rPr>
          <w:lang w:val="ru-RU"/>
          <w:rPrChange w:id="754" w:author="Антон Смирнов" w:date="2023-05-23T14:20:00Z">
            <w:rPr/>
          </w:rPrChange>
        </w:rPr>
        <w:instrText>","</w:instrText>
      </w:r>
      <w:r w:rsidR="00270346">
        <w:instrText>given</w:instrText>
      </w:r>
      <w:r w:rsidR="00270346" w:rsidRPr="00270346">
        <w:rPr>
          <w:lang w:val="ru-RU"/>
          <w:rPrChange w:id="755" w:author="Антон Смирнов" w:date="2023-05-23T14:20:00Z">
            <w:rPr/>
          </w:rPrChange>
        </w:rPr>
        <w:instrText>":"</w:instrText>
      </w:r>
      <w:r w:rsidR="00270346">
        <w:instrText>Karl</w:instrText>
      </w:r>
      <w:r w:rsidR="00270346" w:rsidRPr="00270346">
        <w:rPr>
          <w:lang w:val="ru-RU"/>
          <w:rPrChange w:id="756" w:author="Антон Смирнов" w:date="2023-05-23T14:20:00Z">
            <w:rPr/>
          </w:rPrChange>
        </w:rPr>
        <w:instrText>"},{"</w:instrText>
      </w:r>
      <w:r w:rsidR="00270346">
        <w:instrText>family</w:instrText>
      </w:r>
      <w:r w:rsidR="00270346" w:rsidRPr="00270346">
        <w:rPr>
          <w:lang w:val="ru-RU"/>
          <w:rPrChange w:id="757" w:author="Антон Смирнов" w:date="2023-05-23T14:20:00Z">
            <w:rPr/>
          </w:rPrChange>
        </w:rPr>
        <w:instrText>":"</w:instrText>
      </w:r>
      <w:r w:rsidR="00270346">
        <w:instrText>Meyer</w:instrText>
      </w:r>
      <w:r w:rsidR="00270346" w:rsidRPr="00270346">
        <w:rPr>
          <w:lang w:val="ru-RU"/>
          <w:rPrChange w:id="758" w:author="Антон Смирнов" w:date="2023-05-23T14:20:00Z">
            <w:rPr/>
          </w:rPrChange>
        </w:rPr>
        <w:instrText>","</w:instrText>
      </w:r>
      <w:r w:rsidR="00270346">
        <w:instrText>given</w:instrText>
      </w:r>
      <w:r w:rsidR="00270346" w:rsidRPr="00270346">
        <w:rPr>
          <w:lang w:val="ru-RU"/>
          <w:rPrChange w:id="759" w:author="Антон Смирнов" w:date="2023-05-23T14:20:00Z">
            <w:rPr/>
          </w:rPrChange>
        </w:rPr>
        <w:instrText>":"</w:instrText>
      </w:r>
      <w:r w:rsidR="00270346">
        <w:instrText>Thomas</w:instrText>
      </w:r>
      <w:r w:rsidR="00270346" w:rsidRPr="00270346">
        <w:rPr>
          <w:lang w:val="ru-RU"/>
          <w:rPrChange w:id="760" w:author="Антон Смирнов" w:date="2023-05-23T14:20:00Z">
            <w:rPr/>
          </w:rPrChange>
        </w:rPr>
        <w:instrText xml:space="preserve"> </w:instrText>
      </w:r>
      <w:r w:rsidR="00270346">
        <w:instrText>H</w:instrText>
      </w:r>
      <w:r w:rsidR="00270346" w:rsidRPr="00270346">
        <w:rPr>
          <w:lang w:val="ru-RU"/>
          <w:rPrChange w:id="761" w:author="Антон Смирнов" w:date="2023-05-23T14:20:00Z">
            <w:rPr/>
          </w:rPrChange>
        </w:rPr>
        <w:instrText>."},{"</w:instrText>
      </w:r>
      <w:r w:rsidR="00270346">
        <w:instrText>family</w:instrText>
      </w:r>
      <w:r w:rsidR="00270346" w:rsidRPr="00270346">
        <w:rPr>
          <w:lang w:val="ru-RU"/>
          <w:rPrChange w:id="762" w:author="Антон Смирнов" w:date="2023-05-23T14:20:00Z">
            <w:rPr/>
          </w:rPrChange>
        </w:rPr>
        <w:instrText>":"</w:instrText>
      </w:r>
      <w:r w:rsidR="00270346">
        <w:instrText>Uebel</w:instrText>
      </w:r>
      <w:r w:rsidR="00270346" w:rsidRPr="00270346">
        <w:rPr>
          <w:lang w:val="ru-RU"/>
          <w:rPrChange w:id="763" w:author="Антон Смирнов" w:date="2023-05-23T14:20:00Z">
            <w:rPr/>
          </w:rPrChange>
        </w:rPr>
        <w:instrText>","</w:instrText>
      </w:r>
      <w:r w:rsidR="00270346">
        <w:instrText>given</w:instrText>
      </w:r>
      <w:r w:rsidR="00270346" w:rsidRPr="00270346">
        <w:rPr>
          <w:lang w:val="ru-RU"/>
          <w:rPrChange w:id="764" w:author="Антон Смирнов" w:date="2023-05-23T14:20:00Z">
            <w:rPr/>
          </w:rPrChange>
        </w:rPr>
        <w:instrText>":"</w:instrText>
      </w:r>
      <w:r w:rsidR="00270346">
        <w:instrText>Stephan</w:instrText>
      </w:r>
      <w:r w:rsidR="00270346" w:rsidRPr="00270346">
        <w:rPr>
          <w:lang w:val="ru-RU"/>
          <w:rPrChange w:id="765" w:author="Антон Смирнов" w:date="2023-05-23T14:20:00Z">
            <w:rPr/>
          </w:rPrChange>
        </w:rPr>
        <w:instrText>"},{"</w:instrText>
      </w:r>
      <w:r w:rsidR="00270346">
        <w:instrText>family</w:instrText>
      </w:r>
      <w:r w:rsidR="00270346" w:rsidRPr="00270346">
        <w:rPr>
          <w:lang w:val="ru-RU"/>
          <w:rPrChange w:id="766" w:author="Антон Смирнов" w:date="2023-05-23T14:20:00Z">
            <w:rPr/>
          </w:rPrChange>
        </w:rPr>
        <w:instrText>":"</w:instrText>
      </w:r>
      <w:r w:rsidR="00270346">
        <w:instrText>Tampe</w:instrText>
      </w:r>
      <w:r w:rsidR="00270346" w:rsidRPr="00270346">
        <w:rPr>
          <w:lang w:val="ru-RU"/>
          <w:rPrChange w:id="767" w:author="Антон Смирнов" w:date="2023-05-23T14:20:00Z">
            <w:rPr/>
          </w:rPrChange>
        </w:rPr>
        <w:instrText>","</w:instrText>
      </w:r>
      <w:r w:rsidR="00270346">
        <w:instrText>given</w:instrText>
      </w:r>
      <w:r w:rsidR="00270346" w:rsidRPr="00270346">
        <w:rPr>
          <w:lang w:val="ru-RU"/>
          <w:rPrChange w:id="768" w:author="Антон Смирнов" w:date="2023-05-23T14:20:00Z">
            <w:rPr/>
          </w:rPrChange>
        </w:rPr>
        <w:instrText>":"</w:instrText>
      </w:r>
      <w:r w:rsidR="00270346">
        <w:instrText>Robert</w:instrText>
      </w:r>
      <w:r w:rsidR="00270346" w:rsidRPr="00270346">
        <w:rPr>
          <w:lang w:val="ru-RU"/>
          <w:rPrChange w:id="769" w:author="Антон Смирнов" w:date="2023-05-23T14:20:00Z">
            <w:rPr/>
          </w:rPrChange>
        </w:rPr>
        <w:instrText>"}],"</w:instrText>
      </w:r>
      <w:r w:rsidR="00270346">
        <w:instrText>issued</w:instrText>
      </w:r>
      <w:r w:rsidR="00270346" w:rsidRPr="00270346">
        <w:rPr>
          <w:lang w:val="ru-RU"/>
          <w:rPrChange w:id="770" w:author="Антон Смирнов" w:date="2023-05-23T14:20:00Z">
            <w:rPr/>
          </w:rPrChange>
        </w:rPr>
        <w:instrText>":{"</w:instrText>
      </w:r>
      <w:r w:rsidR="00270346">
        <w:instrText>date</w:instrText>
      </w:r>
      <w:r w:rsidR="00270346" w:rsidRPr="00270346">
        <w:rPr>
          <w:lang w:val="ru-RU"/>
          <w:rPrChange w:id="771" w:author="Антон Смирнов" w:date="2023-05-23T14:20:00Z">
            <w:rPr/>
          </w:rPrChange>
        </w:rPr>
        <w:instrText>-</w:instrText>
      </w:r>
      <w:r w:rsidR="00270346">
        <w:instrText>parts</w:instrText>
      </w:r>
      <w:r w:rsidR="00270346" w:rsidRPr="00270346">
        <w:rPr>
          <w:lang w:val="ru-RU"/>
          <w:rPrChange w:id="772" w:author="Антон Смирнов" w:date="2023-05-23T14:20:00Z">
            <w:rPr/>
          </w:rPrChange>
        </w:rPr>
        <w:instrText>":[["1997",4,15]]}}}],"</w:instrText>
      </w:r>
      <w:r w:rsidR="00270346">
        <w:instrText>schema</w:instrText>
      </w:r>
      <w:r w:rsidR="00270346" w:rsidRPr="00270346">
        <w:rPr>
          <w:lang w:val="ru-RU"/>
          <w:rPrChange w:id="773" w:author="Антон Смирнов" w:date="2023-05-23T14:20:00Z">
            <w:rPr/>
          </w:rPrChange>
        </w:rPr>
        <w:instrText>":"</w:instrText>
      </w:r>
      <w:r w:rsidR="00270346">
        <w:instrText>https</w:instrText>
      </w:r>
      <w:r w:rsidR="00270346" w:rsidRPr="00270346">
        <w:rPr>
          <w:lang w:val="ru-RU"/>
          <w:rPrChange w:id="774" w:author="Антон Смирнов" w:date="2023-05-23T14:20:00Z">
            <w:rPr/>
          </w:rPrChange>
        </w:rPr>
        <w:instrText>://</w:instrText>
      </w:r>
      <w:r w:rsidR="00270346">
        <w:instrText>github</w:instrText>
      </w:r>
      <w:r w:rsidR="00270346" w:rsidRPr="00270346">
        <w:rPr>
          <w:lang w:val="ru-RU"/>
          <w:rPrChange w:id="775" w:author="Антон Смирнов" w:date="2023-05-23T14:20:00Z">
            <w:rPr/>
          </w:rPrChange>
        </w:rPr>
        <w:instrText>.</w:instrText>
      </w:r>
      <w:r w:rsidR="00270346">
        <w:instrText>com</w:instrText>
      </w:r>
      <w:r w:rsidR="00270346" w:rsidRPr="00270346">
        <w:rPr>
          <w:lang w:val="ru-RU"/>
          <w:rPrChange w:id="776" w:author="Антон Смирнов" w:date="2023-05-23T14:20:00Z">
            <w:rPr/>
          </w:rPrChange>
        </w:rPr>
        <w:instrText>/</w:instrText>
      </w:r>
      <w:r w:rsidR="00270346">
        <w:instrText>citation</w:instrText>
      </w:r>
      <w:r w:rsidR="00270346" w:rsidRPr="00270346">
        <w:rPr>
          <w:lang w:val="ru-RU"/>
          <w:rPrChange w:id="777" w:author="Антон Смирнов" w:date="2023-05-23T14:20:00Z">
            <w:rPr/>
          </w:rPrChange>
        </w:rPr>
        <w:instrText>-</w:instrText>
      </w:r>
      <w:r w:rsidR="00270346">
        <w:instrText>style</w:instrText>
      </w:r>
      <w:r w:rsidR="00270346" w:rsidRPr="00270346">
        <w:rPr>
          <w:lang w:val="ru-RU"/>
          <w:rPrChange w:id="778" w:author="Антон Смирнов" w:date="2023-05-23T14:20:00Z">
            <w:rPr/>
          </w:rPrChange>
        </w:rPr>
        <w:instrText>-</w:instrText>
      </w:r>
      <w:r w:rsidR="00270346">
        <w:instrText>language</w:instrText>
      </w:r>
      <w:r w:rsidR="00270346" w:rsidRPr="00270346">
        <w:rPr>
          <w:lang w:val="ru-RU"/>
          <w:rPrChange w:id="779" w:author="Антон Смирнов" w:date="2023-05-23T14:20:00Z">
            <w:rPr/>
          </w:rPrChange>
        </w:rPr>
        <w:instrText>/</w:instrText>
      </w:r>
      <w:r w:rsidR="00270346">
        <w:instrText>schema</w:instrText>
      </w:r>
      <w:r w:rsidR="00270346" w:rsidRPr="00270346">
        <w:rPr>
          <w:lang w:val="ru-RU"/>
          <w:rPrChange w:id="780" w:author="Антон Смирнов" w:date="2023-05-23T14:20:00Z">
            <w:rPr/>
          </w:rPrChange>
        </w:rPr>
        <w:instrText>/</w:instrText>
      </w:r>
      <w:r w:rsidR="00270346">
        <w:instrText>raw</w:instrText>
      </w:r>
      <w:r w:rsidR="00270346" w:rsidRPr="00270346">
        <w:rPr>
          <w:lang w:val="ru-RU"/>
          <w:rPrChange w:id="781" w:author="Антон Смирнов" w:date="2023-05-23T14:20:00Z">
            <w:rPr/>
          </w:rPrChange>
        </w:rPr>
        <w:instrText>/</w:instrText>
      </w:r>
      <w:r w:rsidR="00270346">
        <w:instrText>master</w:instrText>
      </w:r>
      <w:r w:rsidR="00270346" w:rsidRPr="00270346">
        <w:rPr>
          <w:lang w:val="ru-RU"/>
          <w:rPrChange w:id="782" w:author="Антон Смирнов" w:date="2023-05-23T14:20:00Z">
            <w:rPr/>
          </w:rPrChange>
        </w:rPr>
        <w:instrText>/</w:instrText>
      </w:r>
      <w:r w:rsidR="00270346">
        <w:instrText>csl</w:instrText>
      </w:r>
      <w:r w:rsidR="00270346" w:rsidRPr="00270346">
        <w:rPr>
          <w:lang w:val="ru-RU"/>
          <w:rPrChange w:id="783" w:author="Антон Смирнов" w:date="2023-05-23T14:20:00Z">
            <w:rPr/>
          </w:rPrChange>
        </w:rPr>
        <w:instrText>-</w:instrText>
      </w:r>
      <w:r w:rsidR="00270346">
        <w:instrText>citation</w:instrText>
      </w:r>
      <w:r w:rsidR="00270346" w:rsidRPr="00270346">
        <w:rPr>
          <w:lang w:val="ru-RU"/>
          <w:rPrChange w:id="784" w:author="Антон Смирнов" w:date="2023-05-23T14:20:00Z">
            <w:rPr/>
          </w:rPrChange>
        </w:rPr>
        <w:instrText>.</w:instrText>
      </w:r>
      <w:r w:rsidR="00270346">
        <w:instrText>json</w:instrText>
      </w:r>
      <w:r w:rsidR="00270346" w:rsidRPr="00270346">
        <w:rPr>
          <w:lang w:val="ru-RU"/>
          <w:rPrChange w:id="785" w:author="Антон Смирнов" w:date="2023-05-23T14:20:00Z">
            <w:rPr/>
          </w:rPrChange>
        </w:rPr>
        <w:instrText xml:space="preserve">"} </w:instrText>
      </w:r>
      <w:r w:rsidR="00270346">
        <w:fldChar w:fldCharType="separate"/>
      </w:r>
      <w:r w:rsidR="00270346" w:rsidRPr="00270346">
        <w:rPr>
          <w:rFonts w:cs="Times New Roman"/>
          <w:lang w:val="ru-RU"/>
          <w:rPrChange w:id="786" w:author="Антон Смирнов" w:date="2023-05-23T14:20:00Z">
            <w:rPr>
              <w:rFonts w:cs="Times New Roman"/>
            </w:rPr>
          </w:rPrChange>
        </w:rPr>
        <w:t>[57]</w:t>
      </w:r>
      <w:r w:rsidR="00270346">
        <w:fldChar w:fldCharType="end"/>
      </w:r>
      <w:del w:id="787" w:author="Антон Смирнов" w:date="2023-05-23T14:20:00Z">
        <w:r w:rsidRPr="007A630F" w:rsidDel="00270346">
          <w:rPr>
            <w:lang w:val="ru-RU"/>
          </w:rPr>
          <w:delText>[58]</w:delText>
        </w:r>
      </w:del>
      <w:r w:rsidRPr="007A630F">
        <w:rPr>
          <w:lang w:val="ru-RU"/>
        </w:rPr>
        <w:t xml:space="preserve">. Между трансмембранным доменом </w:t>
      </w:r>
      <w:r>
        <w:t>TAP</w:t>
      </w:r>
      <w:r w:rsidRPr="007A630F">
        <w:rPr>
          <w:lang w:val="ru-RU"/>
        </w:rPr>
        <w:t xml:space="preserve">-белков и белком </w:t>
      </w:r>
      <w:proofErr w:type="spellStart"/>
      <w:r w:rsidRPr="007A630F">
        <w:rPr>
          <w:lang w:val="ru-RU"/>
        </w:rPr>
        <w:t>тапасином</w:t>
      </w:r>
      <w:proofErr w:type="spellEnd"/>
      <w:r w:rsidRPr="007A630F">
        <w:rPr>
          <w:lang w:val="ru-RU"/>
        </w:rPr>
        <w:t xml:space="preserve"> есть солевой мостик, который важен для сборки пептид-загружающего комплекса (</w:t>
      </w:r>
      <w:r>
        <w:t>peptide</w:t>
      </w:r>
      <w:r w:rsidRPr="007A630F">
        <w:rPr>
          <w:lang w:val="ru-RU"/>
        </w:rPr>
        <w:t>-</w:t>
      </w:r>
      <w:r>
        <w:t>loading</w:t>
      </w:r>
      <w:r w:rsidRPr="007A630F">
        <w:rPr>
          <w:lang w:val="ru-RU"/>
        </w:rPr>
        <w:t xml:space="preserve"> </w:t>
      </w:r>
      <w:r>
        <w:t>complex</w:t>
      </w:r>
      <w:r w:rsidRPr="007A630F">
        <w:rPr>
          <w:lang w:val="ru-RU"/>
        </w:rPr>
        <w:t xml:space="preserve">, </w:t>
      </w:r>
      <w:r>
        <w:t>PLC</w:t>
      </w:r>
      <w:r w:rsidRPr="007A630F">
        <w:rPr>
          <w:lang w:val="ru-RU"/>
        </w:rPr>
        <w:t>)</w:t>
      </w:r>
      <w:ins w:id="788" w:author="Антон Смирнов" w:date="2023-05-23T14:20:00Z">
        <w:r w:rsidR="00270346" w:rsidRPr="00270346">
          <w:rPr>
            <w:lang w:val="ru-RU"/>
            <w:rPrChange w:id="789" w:author="Антон Смирнов" w:date="2023-05-23T14:20:00Z">
              <w:rPr/>
            </w:rPrChange>
          </w:rPr>
          <w:t xml:space="preserve"> </w:t>
        </w:r>
      </w:ins>
      <w:r w:rsidR="00270346">
        <w:rPr>
          <w:lang w:val="ru-RU"/>
        </w:rPr>
        <w:fldChar w:fldCharType="begin"/>
      </w:r>
      <w:r w:rsidR="00666376">
        <w:rPr>
          <w:lang w:val="ru-RU"/>
        </w:rPr>
        <w:instrText xml:space="preserve"> ADDIN ZOTERO_ITEM CSL_CITATION {"citationID":"DpNiEZLk","properties":{"formattedCitation":"[58]","plainCitation":"[58]","noteIndex":0},"citationItems":[{"id":357,"uris":["http://zotero.org/users/10071278/items/M6PQIS39"],"itemData":{"id":357,"type":"article-journal","abstract":"Abstract\n            Salt bridges in lipid bilayers play a decisive role in the dynamic assembly and downstream signaling of the natural killer and T-cell receptors. Here, we describe the identification of an inter-subunit salt bridge in the membrane within yet another key component of the immune system, the peptide-loading complex (PLC). The PLC regulates cell surface presentation of self-antigens and antigenic peptides via molecules of the major histocompatibility complex class I. We demonstrate that a single salt bridge in the membrane between the transporter associated with antigen processing TAP and the MHC I-specific chaperone tapasin is essential for the assembly of the PLC and for efficient MHC I antigen presentation. Molecular modeling and all-atom molecular dynamics simulations suggest an ionic lock-switch mechanism for the binding of TAP to tapasin, in which an unfavorable uncompensated charge in the ER-membrane is prevented through complex formation. Our findings not only deepen the understanding of the interaction network within the PLC, but also provide evidence for a general interaction principle of dynamic multiprotein membrane complexes in immunity.","container-title":"Scientific Reports","DOI":"10.1038/srep17341","ISSN":"2045-2322","issue":"1","journalAbbreviation":"Sci Rep","language":"en","page":"17341","source":"DOI.org (Crossref)","title":"Assembly of the MHC I peptide-loading complex determined by a conserved ionic lock-switch","volume":"5","author":[{"family":"Blees","given":"Andreas"},{"family":"Reichel","given":"Katrin"},{"family":"Trowitzsch","given":"Simon"},{"family":"Fisette","given":"Olivier"},{"family":"Bock","given":"Christoph"},{"family":"Abele","given":"Rupert"},{"family":"Hummer","given":"Gerhard"},{"family":"Schäfer","given":"Lars V."},{"family":"Tampé","given":"Robert"}],"issued":{"date-parts":[["2015",11,27]]}}}],"schema":"https://github.com/citation-style-language/schema/raw/master/csl-citation.json"} </w:instrText>
      </w:r>
      <w:r w:rsidR="00270346">
        <w:rPr>
          <w:lang w:val="ru-RU"/>
        </w:rPr>
        <w:fldChar w:fldCharType="separate"/>
      </w:r>
      <w:r w:rsidR="00666376" w:rsidRPr="00666376">
        <w:rPr>
          <w:rFonts w:cs="Times New Roman"/>
          <w:lang w:val="ru-RU"/>
        </w:rPr>
        <w:t>[58]</w:t>
      </w:r>
      <w:r w:rsidR="00270346">
        <w:rPr>
          <w:lang w:val="ru-RU"/>
        </w:rPr>
        <w:fldChar w:fldCharType="end"/>
      </w:r>
      <w:del w:id="790" w:author="Антон Смирнов" w:date="2023-05-23T14:20:00Z">
        <w:r w:rsidRPr="007A630F" w:rsidDel="00270346">
          <w:rPr>
            <w:lang w:val="ru-RU"/>
          </w:rPr>
          <w:delText>[59]</w:delText>
        </w:r>
      </w:del>
      <w:r w:rsidRPr="007A630F">
        <w:rPr>
          <w:lang w:val="ru-RU"/>
        </w:rPr>
        <w:t xml:space="preserve">. Пептид связывается с транспортером, когда он в </w:t>
      </w:r>
      <w:proofErr w:type="spellStart"/>
      <w:r w:rsidRPr="007A630F">
        <w:rPr>
          <w:lang w:val="ru-RU"/>
        </w:rPr>
        <w:t>релаксированном</w:t>
      </w:r>
      <w:proofErr w:type="spellEnd"/>
      <w:r w:rsidRPr="007A630F">
        <w:rPr>
          <w:lang w:val="ru-RU"/>
        </w:rPr>
        <w:t xml:space="preserve"> состоянии, и </w:t>
      </w:r>
      <w:del w:id="791" w:author="Антон Смирнов" w:date="2023-05-23T14:22:00Z">
        <w:r w:rsidRPr="007A630F" w:rsidDel="00666376">
          <w:rPr>
            <w:lang w:val="ru-RU"/>
          </w:rPr>
          <w:delText>иницирует</w:delText>
        </w:r>
      </w:del>
      <w:ins w:id="792" w:author="Антон Смирнов" w:date="2023-05-23T14:22:00Z">
        <w:r w:rsidR="00666376" w:rsidRPr="007A630F">
          <w:rPr>
            <w:lang w:val="ru-RU"/>
          </w:rPr>
          <w:t>инициирует</w:t>
        </w:r>
      </w:ins>
      <w:r w:rsidRPr="007A630F">
        <w:rPr>
          <w:lang w:val="ru-RU"/>
        </w:rPr>
        <w:t xml:space="preserve"> в нем конформационные перестройки, в результате которых попадает в полость Э</w:t>
      </w:r>
      <w:ins w:id="793" w:author="Лагунин Алексей Александрович" w:date="2023-04-14T15:22:00Z">
        <w:r w:rsidR="00F13542">
          <w:rPr>
            <w:lang w:val="ru-RU"/>
          </w:rPr>
          <w:t>П</w:t>
        </w:r>
      </w:ins>
      <w:r w:rsidRPr="007A630F">
        <w:rPr>
          <w:lang w:val="ru-RU"/>
        </w:rPr>
        <w:t>Р</w:t>
      </w:r>
      <w:ins w:id="794" w:author="Антон Смирнов" w:date="2023-05-23T14:22:00Z">
        <w:r w:rsidR="00666376">
          <w:rPr>
            <w:lang w:val="ru-RU"/>
          </w:rPr>
          <w:t xml:space="preserve"> </w:t>
        </w:r>
      </w:ins>
      <w:r w:rsidR="00666376">
        <w:rPr>
          <w:lang w:val="ru-RU"/>
        </w:rPr>
        <w:fldChar w:fldCharType="begin"/>
      </w:r>
      <w:r w:rsidR="00666376">
        <w:rPr>
          <w:lang w:val="ru-RU"/>
        </w:rPr>
        <w:instrText xml:space="preserve"> ADDIN ZOTERO_ITEM CSL_CITATION {"citationID":"1RrF8fdb","properties":{"formattedCitation":"[59]","plainCitation":"[59]","noteIndex":0},"citationItems":[{"id":117,"uris":["http://zotero.org/users/10071278/items/AXK89C5F"],"itemData":{"id":117,"type":"article-journal","abstract":"The transporter associated with antigen processing (TAP) selectively translocates antigenic peptides into the endoplasmic reticulum. Loading onto major histocompatibility complex class I molecules and proofreading of these bound epitopes are orchestrated within the macromolecular peptide-loading complex, which assembles on TAP. This heterodimeric ABC-binding cassette (ABC) transport complex is therefore a major component in the adaptive immune response against virally or malignantly transformed cells. Its pivotal role predestines TAP as a target for infectious diseases and malignant disorders. The development of therapies or drugs therefore requires a detailed comprehension of structure and function of this ABC transporter, but our knowledge about various aspects is still insufficient. This review highlights recent achievements on the structure and dynamics of antigenic peptides in complex with TAP. Understanding the binding mode of antigenic peptides in the TAP complex will crucially impact rational design of inhibitors, drug development, or vaccination strategies.","container-title":"Frontiers in Immunology","DOI":"10.3389/fimmu.2017.00010","ISSN":"1664-3224","journalAbbreviation":"Front. Immunol.","language":"en","source":"DOI.org (Crossref)","title":"Structure and Dynamics of Antigenic Peptides in Complex with TAP","URL":"http://journal.frontiersin.org/article/10.3389/fimmu.2017.00010/full","volume":"8","author":[{"family":"Lehnert","given":"Elisa"},{"family":"Tampé","given":"Robert"}],"accessed":{"date-parts":[["2022",9,15]]},"issued":{"date-parts":[["2017",1,30]]}}}],"schema":"https://github.com/citation-style-language/schema/raw/master/csl-citation.json"} </w:instrText>
      </w:r>
      <w:r w:rsidR="00666376">
        <w:rPr>
          <w:lang w:val="ru-RU"/>
        </w:rPr>
        <w:fldChar w:fldCharType="separate"/>
      </w:r>
      <w:r w:rsidR="00666376" w:rsidRPr="00666376">
        <w:rPr>
          <w:rFonts w:cs="Times New Roman"/>
          <w:lang w:val="ru-RU"/>
          <w:rPrChange w:id="795" w:author="Антон Смирнов" w:date="2023-05-23T14:23:00Z">
            <w:rPr>
              <w:rFonts w:cs="Times New Roman"/>
            </w:rPr>
          </w:rPrChange>
        </w:rPr>
        <w:t>[59]</w:t>
      </w:r>
      <w:r w:rsidR="00666376">
        <w:rPr>
          <w:lang w:val="ru-RU"/>
        </w:rPr>
        <w:fldChar w:fldCharType="end"/>
      </w:r>
      <w:del w:id="796" w:author="Антон Смирнов" w:date="2023-05-23T14:22:00Z">
        <w:r w:rsidRPr="007A630F" w:rsidDel="00666376">
          <w:rPr>
            <w:lang w:val="ru-RU"/>
          </w:rPr>
          <w:delText>[60]</w:delText>
        </w:r>
      </w:del>
      <w:r w:rsidRPr="007A630F">
        <w:rPr>
          <w:lang w:val="ru-RU"/>
        </w:rPr>
        <w:t>. Гидролиз АТФ возвращает транспортер в исходное состояние</w:t>
      </w:r>
      <w:ins w:id="797" w:author="Антон Смирнов" w:date="2023-05-23T14:22:00Z">
        <w:r w:rsidR="00666376" w:rsidRPr="00666376">
          <w:rPr>
            <w:lang w:val="ru-RU"/>
            <w:rPrChange w:id="798" w:author="Антон Смирнов" w:date="2023-05-23T14:23:00Z">
              <w:rPr/>
            </w:rPrChange>
          </w:rPr>
          <w:t xml:space="preserve"> </w:t>
        </w:r>
      </w:ins>
      <w:r w:rsidR="00666376">
        <w:fldChar w:fldCharType="begin"/>
      </w:r>
      <w:r w:rsidR="00666376" w:rsidRPr="00666376">
        <w:rPr>
          <w:lang w:val="ru-RU"/>
          <w:rPrChange w:id="799" w:author="Антон Смирнов" w:date="2023-05-23T14:23:00Z">
            <w:rPr/>
          </w:rPrChange>
        </w:rPr>
        <w:instrText xml:space="preserve"> </w:instrText>
      </w:r>
      <w:r w:rsidR="00666376">
        <w:instrText>ADDIN</w:instrText>
      </w:r>
      <w:r w:rsidR="00666376" w:rsidRPr="00666376">
        <w:rPr>
          <w:lang w:val="ru-RU"/>
          <w:rPrChange w:id="800" w:author="Антон Смирнов" w:date="2023-05-23T14:23:00Z">
            <w:rPr/>
          </w:rPrChange>
        </w:rPr>
        <w:instrText xml:space="preserve"> </w:instrText>
      </w:r>
      <w:r w:rsidR="00666376">
        <w:instrText>ZOTERO</w:instrText>
      </w:r>
      <w:r w:rsidR="00666376" w:rsidRPr="00666376">
        <w:rPr>
          <w:lang w:val="ru-RU"/>
          <w:rPrChange w:id="801" w:author="Антон Смирнов" w:date="2023-05-23T14:23:00Z">
            <w:rPr/>
          </w:rPrChange>
        </w:rPr>
        <w:instrText>_</w:instrText>
      </w:r>
      <w:r w:rsidR="00666376">
        <w:instrText>ITEM</w:instrText>
      </w:r>
      <w:r w:rsidR="00666376" w:rsidRPr="00666376">
        <w:rPr>
          <w:lang w:val="ru-RU"/>
          <w:rPrChange w:id="802" w:author="Антон Смирнов" w:date="2023-05-23T14:23:00Z">
            <w:rPr/>
          </w:rPrChange>
        </w:rPr>
        <w:instrText xml:space="preserve"> </w:instrText>
      </w:r>
      <w:r w:rsidR="00666376">
        <w:instrText>CSL</w:instrText>
      </w:r>
      <w:r w:rsidR="00666376" w:rsidRPr="00666376">
        <w:rPr>
          <w:lang w:val="ru-RU"/>
          <w:rPrChange w:id="803" w:author="Антон Смирнов" w:date="2023-05-23T14:23:00Z">
            <w:rPr/>
          </w:rPrChange>
        </w:rPr>
        <w:instrText>_</w:instrText>
      </w:r>
      <w:r w:rsidR="00666376">
        <w:instrText>CITATION</w:instrText>
      </w:r>
      <w:r w:rsidR="00666376" w:rsidRPr="00666376">
        <w:rPr>
          <w:lang w:val="ru-RU"/>
          <w:rPrChange w:id="804" w:author="Антон Смирнов" w:date="2023-05-23T14:23:00Z">
            <w:rPr/>
          </w:rPrChange>
        </w:rPr>
        <w:instrText xml:space="preserve"> {"</w:instrText>
      </w:r>
      <w:r w:rsidR="00666376">
        <w:instrText>citationID</w:instrText>
      </w:r>
      <w:r w:rsidR="00666376" w:rsidRPr="00666376">
        <w:rPr>
          <w:lang w:val="ru-RU"/>
          <w:rPrChange w:id="805" w:author="Антон Смирнов" w:date="2023-05-23T14:23:00Z">
            <w:rPr/>
          </w:rPrChange>
        </w:rPr>
        <w:instrText>":"0</w:instrText>
      </w:r>
      <w:r w:rsidR="00666376">
        <w:instrText>KFfOQPe</w:instrText>
      </w:r>
      <w:r w:rsidR="00666376" w:rsidRPr="00666376">
        <w:rPr>
          <w:lang w:val="ru-RU"/>
          <w:rPrChange w:id="806" w:author="Антон Смирнов" w:date="2023-05-23T14:23:00Z">
            <w:rPr/>
          </w:rPrChange>
        </w:rPr>
        <w:instrText>","</w:instrText>
      </w:r>
      <w:r w:rsidR="00666376">
        <w:instrText>properties</w:instrText>
      </w:r>
      <w:r w:rsidR="00666376" w:rsidRPr="00666376">
        <w:rPr>
          <w:lang w:val="ru-RU"/>
          <w:rPrChange w:id="807" w:author="Антон Смирнов" w:date="2023-05-23T14:23:00Z">
            <w:rPr/>
          </w:rPrChange>
        </w:rPr>
        <w:instrText>":{"</w:instrText>
      </w:r>
      <w:r w:rsidR="00666376">
        <w:instrText>formattedCitation</w:instrText>
      </w:r>
      <w:r w:rsidR="00666376" w:rsidRPr="00666376">
        <w:rPr>
          <w:lang w:val="ru-RU"/>
          <w:rPrChange w:id="808" w:author="Антон Смирнов" w:date="2023-05-23T14:23:00Z">
            <w:rPr/>
          </w:rPrChange>
        </w:rPr>
        <w:instrText>":"[60]","</w:instrText>
      </w:r>
      <w:r w:rsidR="00666376">
        <w:instrText>plainCitation</w:instrText>
      </w:r>
      <w:r w:rsidR="00666376" w:rsidRPr="00666376">
        <w:rPr>
          <w:lang w:val="ru-RU"/>
          <w:rPrChange w:id="809" w:author="Антон Смирнов" w:date="2023-05-23T14:23:00Z">
            <w:rPr/>
          </w:rPrChange>
        </w:rPr>
        <w:instrText>":"[60]","</w:instrText>
      </w:r>
      <w:r w:rsidR="00666376">
        <w:instrText>noteIndex</w:instrText>
      </w:r>
      <w:r w:rsidR="00666376" w:rsidRPr="00666376">
        <w:rPr>
          <w:lang w:val="ru-RU"/>
          <w:rPrChange w:id="810" w:author="Антон Смирнов" w:date="2023-05-23T14:23:00Z">
            <w:rPr/>
          </w:rPrChange>
        </w:rPr>
        <w:instrText>":0},"</w:instrText>
      </w:r>
      <w:r w:rsidR="00666376">
        <w:instrText>citationItems</w:instrText>
      </w:r>
      <w:r w:rsidR="00666376" w:rsidRPr="00666376">
        <w:rPr>
          <w:lang w:val="ru-RU"/>
          <w:rPrChange w:id="811" w:author="Антон Смирнов" w:date="2023-05-23T14:23:00Z">
            <w:rPr/>
          </w:rPrChange>
        </w:rPr>
        <w:instrText>":[{"</w:instrText>
      </w:r>
      <w:r w:rsidR="00666376">
        <w:instrText>id</w:instrText>
      </w:r>
      <w:r w:rsidR="00666376" w:rsidRPr="00666376">
        <w:rPr>
          <w:lang w:val="ru-RU"/>
          <w:rPrChange w:id="812" w:author="Антон Смирнов" w:date="2023-05-23T14:23:00Z">
            <w:rPr/>
          </w:rPrChange>
        </w:rPr>
        <w:instrText>":356,"</w:instrText>
      </w:r>
      <w:r w:rsidR="00666376">
        <w:instrText>uris</w:instrText>
      </w:r>
      <w:r w:rsidR="00666376" w:rsidRPr="00666376">
        <w:rPr>
          <w:lang w:val="ru-RU"/>
          <w:rPrChange w:id="813" w:author="Антон Смирнов" w:date="2023-05-23T14:23:00Z">
            <w:rPr/>
          </w:rPrChange>
        </w:rPr>
        <w:instrText>":["</w:instrText>
      </w:r>
      <w:r w:rsidR="00666376">
        <w:instrText>http</w:instrText>
      </w:r>
      <w:r w:rsidR="00666376" w:rsidRPr="00666376">
        <w:rPr>
          <w:lang w:val="ru-RU"/>
          <w:rPrChange w:id="814" w:author="Антон Смирнов" w:date="2023-05-23T14:23:00Z">
            <w:rPr/>
          </w:rPrChange>
        </w:rPr>
        <w:instrText>://</w:instrText>
      </w:r>
      <w:r w:rsidR="00666376">
        <w:instrText>zotero</w:instrText>
      </w:r>
      <w:r w:rsidR="00666376" w:rsidRPr="00666376">
        <w:rPr>
          <w:lang w:val="ru-RU"/>
          <w:rPrChange w:id="815" w:author="Антон Смирнов" w:date="2023-05-23T14:23:00Z">
            <w:rPr/>
          </w:rPrChange>
        </w:rPr>
        <w:instrText>.</w:instrText>
      </w:r>
      <w:r w:rsidR="00666376">
        <w:instrText>org</w:instrText>
      </w:r>
      <w:r w:rsidR="00666376" w:rsidRPr="00666376">
        <w:rPr>
          <w:lang w:val="ru-RU"/>
          <w:rPrChange w:id="816" w:author="Антон Смирнов" w:date="2023-05-23T14:23:00Z">
            <w:rPr/>
          </w:rPrChange>
        </w:rPr>
        <w:instrText>/</w:instrText>
      </w:r>
      <w:r w:rsidR="00666376">
        <w:instrText>users</w:instrText>
      </w:r>
      <w:r w:rsidR="00666376" w:rsidRPr="00666376">
        <w:rPr>
          <w:lang w:val="ru-RU"/>
          <w:rPrChange w:id="817" w:author="Антон Смирнов" w:date="2023-05-23T14:23:00Z">
            <w:rPr/>
          </w:rPrChange>
        </w:rPr>
        <w:instrText>/10071278/</w:instrText>
      </w:r>
      <w:r w:rsidR="00666376">
        <w:instrText>items</w:instrText>
      </w:r>
      <w:r w:rsidR="00666376" w:rsidRPr="00666376">
        <w:rPr>
          <w:lang w:val="ru-RU"/>
          <w:rPrChange w:id="818" w:author="Антон Смирнов" w:date="2023-05-23T14:23:00Z">
            <w:rPr/>
          </w:rPrChange>
        </w:rPr>
        <w:instrText>/</w:instrText>
      </w:r>
      <w:r w:rsidR="00666376">
        <w:instrText>P</w:instrText>
      </w:r>
      <w:r w:rsidR="00666376" w:rsidRPr="00666376">
        <w:rPr>
          <w:lang w:val="ru-RU"/>
          <w:rPrChange w:id="819" w:author="Антон Смирнов" w:date="2023-05-23T14:23:00Z">
            <w:rPr/>
          </w:rPrChange>
        </w:rPr>
        <w:instrText>9</w:instrText>
      </w:r>
      <w:r w:rsidR="00666376">
        <w:instrText>Q</w:instrText>
      </w:r>
      <w:r w:rsidR="00666376" w:rsidRPr="00666376">
        <w:rPr>
          <w:lang w:val="ru-RU"/>
          <w:rPrChange w:id="820" w:author="Антон Смирнов" w:date="2023-05-23T14:23:00Z">
            <w:rPr/>
          </w:rPrChange>
        </w:rPr>
        <w:instrText>2</w:instrText>
      </w:r>
      <w:r w:rsidR="00666376">
        <w:instrText>HEIE</w:instrText>
      </w:r>
      <w:r w:rsidR="00666376" w:rsidRPr="00666376">
        <w:rPr>
          <w:lang w:val="ru-RU"/>
          <w:rPrChange w:id="821" w:author="Антон Смирнов" w:date="2023-05-23T14:23:00Z">
            <w:rPr/>
          </w:rPrChange>
        </w:rPr>
        <w:instrText>"],"</w:instrText>
      </w:r>
      <w:r w:rsidR="00666376">
        <w:instrText>itemData</w:instrText>
      </w:r>
      <w:r w:rsidR="00666376" w:rsidRPr="00666376">
        <w:rPr>
          <w:lang w:val="ru-RU"/>
          <w:rPrChange w:id="822" w:author="Антон Смирнов" w:date="2023-05-23T14:23:00Z">
            <w:rPr/>
          </w:rPrChange>
        </w:rPr>
        <w:instrText>":{"</w:instrText>
      </w:r>
      <w:r w:rsidR="00666376">
        <w:instrText>id</w:instrText>
      </w:r>
      <w:r w:rsidR="00666376" w:rsidRPr="00666376">
        <w:rPr>
          <w:lang w:val="ru-RU"/>
          <w:rPrChange w:id="823" w:author="Антон Смирнов" w:date="2023-05-23T14:23:00Z">
            <w:rPr/>
          </w:rPrChange>
        </w:rPr>
        <w:instrText>":356,"</w:instrText>
      </w:r>
      <w:r w:rsidR="00666376">
        <w:instrText>type</w:instrText>
      </w:r>
      <w:r w:rsidR="00666376" w:rsidRPr="00666376">
        <w:rPr>
          <w:lang w:val="ru-RU"/>
          <w:rPrChange w:id="824" w:author="Антон Смирнов" w:date="2023-05-23T14:23:00Z">
            <w:rPr/>
          </w:rPrChange>
        </w:rPr>
        <w:instrText>":"</w:instrText>
      </w:r>
      <w:r w:rsidR="00666376">
        <w:instrText>article</w:instrText>
      </w:r>
      <w:r w:rsidR="00666376" w:rsidRPr="00666376">
        <w:rPr>
          <w:lang w:val="ru-RU"/>
          <w:rPrChange w:id="825" w:author="Антон Смирнов" w:date="2023-05-23T14:23:00Z">
            <w:rPr/>
          </w:rPrChange>
        </w:rPr>
        <w:instrText>-</w:instrText>
      </w:r>
      <w:r w:rsidR="00666376">
        <w:instrText>journal</w:instrText>
      </w:r>
      <w:r w:rsidR="00666376" w:rsidRPr="00666376">
        <w:rPr>
          <w:lang w:val="ru-RU"/>
          <w:rPrChange w:id="826" w:author="Антон Смирнов" w:date="2023-05-23T14:23:00Z">
            <w:rPr/>
          </w:rPrChange>
        </w:rPr>
        <w:instrText>","</w:instrText>
      </w:r>
      <w:r w:rsidR="00666376">
        <w:instrText>abstract</w:instrText>
      </w:r>
      <w:r w:rsidR="00666376" w:rsidRPr="00666376">
        <w:rPr>
          <w:lang w:val="ru-RU"/>
          <w:rPrChange w:id="827" w:author="Антон Смирнов" w:date="2023-05-23T14:23:00Z">
            <w:rPr/>
          </w:rPrChange>
        </w:rPr>
        <w:instrText>":"</w:instrText>
      </w:r>
      <w:r w:rsidR="00666376">
        <w:instrText>The</w:instrText>
      </w:r>
      <w:r w:rsidR="00666376" w:rsidRPr="00666376">
        <w:rPr>
          <w:lang w:val="ru-RU"/>
          <w:rPrChange w:id="828" w:author="Антон Смирнов" w:date="2023-05-23T14:23:00Z">
            <w:rPr/>
          </w:rPrChange>
        </w:rPr>
        <w:instrText xml:space="preserve"> </w:instrText>
      </w:r>
      <w:r w:rsidR="00666376">
        <w:instrText>transporter</w:instrText>
      </w:r>
      <w:r w:rsidR="00666376" w:rsidRPr="00666376">
        <w:rPr>
          <w:lang w:val="ru-RU"/>
          <w:rPrChange w:id="829" w:author="Антон Смирнов" w:date="2023-05-23T14:23:00Z">
            <w:rPr/>
          </w:rPrChange>
        </w:rPr>
        <w:instrText xml:space="preserve"> </w:instrText>
      </w:r>
      <w:r w:rsidR="00666376">
        <w:instrText>associated</w:instrText>
      </w:r>
      <w:r w:rsidR="00666376" w:rsidRPr="00666376">
        <w:rPr>
          <w:lang w:val="ru-RU"/>
          <w:rPrChange w:id="830" w:author="Антон Смирнов" w:date="2023-05-23T14:23:00Z">
            <w:rPr/>
          </w:rPrChange>
        </w:rPr>
        <w:instrText xml:space="preserve"> </w:instrText>
      </w:r>
      <w:r w:rsidR="00666376">
        <w:instrText>with</w:instrText>
      </w:r>
      <w:r w:rsidR="00666376" w:rsidRPr="00666376">
        <w:rPr>
          <w:lang w:val="ru-RU"/>
          <w:rPrChange w:id="831" w:author="Антон Смирнов" w:date="2023-05-23T14:23:00Z">
            <w:rPr/>
          </w:rPrChange>
        </w:rPr>
        <w:instrText xml:space="preserve"> </w:instrText>
      </w:r>
      <w:r w:rsidR="00666376">
        <w:instrText>antigen</w:instrText>
      </w:r>
      <w:r w:rsidR="00666376" w:rsidRPr="00666376">
        <w:rPr>
          <w:lang w:val="ru-RU"/>
          <w:rPrChange w:id="832" w:author="Антон Смирнов" w:date="2023-05-23T14:23:00Z">
            <w:rPr/>
          </w:rPrChange>
        </w:rPr>
        <w:instrText xml:space="preserve"> </w:instrText>
      </w:r>
      <w:r w:rsidR="00666376">
        <w:instrText>processing</w:instrText>
      </w:r>
      <w:r w:rsidR="00666376" w:rsidRPr="00666376">
        <w:rPr>
          <w:lang w:val="ru-RU"/>
          <w:rPrChange w:id="833" w:author="Антон Смирнов" w:date="2023-05-23T14:23:00Z">
            <w:rPr/>
          </w:rPrChange>
        </w:rPr>
        <w:instrText xml:space="preserve"> (</w:instrText>
      </w:r>
      <w:r w:rsidR="00666376">
        <w:instrText>TAP</w:instrText>
      </w:r>
      <w:r w:rsidR="00666376" w:rsidRPr="00666376">
        <w:rPr>
          <w:lang w:val="ru-RU"/>
          <w:rPrChange w:id="834" w:author="Антон Смирнов" w:date="2023-05-23T14:23:00Z">
            <w:rPr/>
          </w:rPrChange>
        </w:rPr>
        <w:instrText xml:space="preserve">) </w:instrText>
      </w:r>
      <w:r w:rsidR="00666376">
        <w:instrText>is</w:instrText>
      </w:r>
      <w:r w:rsidR="00666376" w:rsidRPr="00666376">
        <w:rPr>
          <w:lang w:val="ru-RU"/>
          <w:rPrChange w:id="835" w:author="Антон Смирнов" w:date="2023-05-23T14:23:00Z">
            <w:rPr/>
          </w:rPrChange>
        </w:rPr>
        <w:instrText xml:space="preserve"> </w:instrText>
      </w:r>
      <w:r w:rsidR="00666376">
        <w:instrText>essential</w:instrText>
      </w:r>
      <w:r w:rsidR="00666376" w:rsidRPr="00666376">
        <w:rPr>
          <w:lang w:val="ru-RU"/>
          <w:rPrChange w:id="836" w:author="Антон Смирнов" w:date="2023-05-23T14:23:00Z">
            <w:rPr/>
          </w:rPrChange>
        </w:rPr>
        <w:instrText xml:space="preserve"> </w:instrText>
      </w:r>
      <w:r w:rsidR="00666376">
        <w:instrText>for</w:instrText>
      </w:r>
      <w:r w:rsidR="00666376" w:rsidRPr="00666376">
        <w:rPr>
          <w:lang w:val="ru-RU"/>
          <w:rPrChange w:id="837" w:author="Антон Смирнов" w:date="2023-05-23T14:23:00Z">
            <w:rPr/>
          </w:rPrChange>
        </w:rPr>
        <w:instrText xml:space="preserve"> </w:instrText>
      </w:r>
      <w:r w:rsidR="00666376">
        <w:instrText>peptide</w:instrText>
      </w:r>
      <w:r w:rsidR="00666376" w:rsidRPr="00666376">
        <w:rPr>
          <w:lang w:val="ru-RU"/>
          <w:rPrChange w:id="838" w:author="Антон Смирнов" w:date="2023-05-23T14:23:00Z">
            <w:rPr/>
          </w:rPrChange>
        </w:rPr>
        <w:instrText xml:space="preserve"> </w:instrText>
      </w:r>
      <w:r w:rsidR="00666376">
        <w:instrText>delivery</w:instrText>
      </w:r>
      <w:r w:rsidR="00666376" w:rsidRPr="00666376">
        <w:rPr>
          <w:lang w:val="ru-RU"/>
          <w:rPrChange w:id="839" w:author="Антон Смирнов" w:date="2023-05-23T14:23:00Z">
            <w:rPr/>
          </w:rPrChange>
        </w:rPr>
        <w:instrText xml:space="preserve"> </w:instrText>
      </w:r>
      <w:r w:rsidR="00666376">
        <w:instrText>from</w:instrText>
      </w:r>
      <w:r w:rsidR="00666376" w:rsidRPr="00666376">
        <w:rPr>
          <w:lang w:val="ru-RU"/>
          <w:rPrChange w:id="840" w:author="Антон Смирнов" w:date="2023-05-23T14:23:00Z">
            <w:rPr/>
          </w:rPrChange>
        </w:rPr>
        <w:instrText xml:space="preserve"> </w:instrText>
      </w:r>
      <w:r w:rsidR="00666376">
        <w:instrText>the</w:instrText>
      </w:r>
      <w:r w:rsidR="00666376" w:rsidRPr="00666376">
        <w:rPr>
          <w:lang w:val="ru-RU"/>
          <w:rPrChange w:id="841" w:author="Антон Смирнов" w:date="2023-05-23T14:23:00Z">
            <w:rPr/>
          </w:rPrChange>
        </w:rPr>
        <w:instrText xml:space="preserve"> </w:instrText>
      </w:r>
      <w:r w:rsidR="00666376">
        <w:instrText>cytosol</w:instrText>
      </w:r>
      <w:r w:rsidR="00666376" w:rsidRPr="00666376">
        <w:rPr>
          <w:lang w:val="ru-RU"/>
          <w:rPrChange w:id="842" w:author="Антон Смирнов" w:date="2023-05-23T14:23:00Z">
            <w:rPr/>
          </w:rPrChange>
        </w:rPr>
        <w:instrText xml:space="preserve"> </w:instrText>
      </w:r>
      <w:r w:rsidR="00666376">
        <w:instrText>into</w:instrText>
      </w:r>
      <w:r w:rsidR="00666376" w:rsidRPr="00666376">
        <w:rPr>
          <w:lang w:val="ru-RU"/>
          <w:rPrChange w:id="843" w:author="Антон Смирнов" w:date="2023-05-23T14:23:00Z">
            <w:rPr/>
          </w:rPrChange>
        </w:rPr>
        <w:instrText xml:space="preserve"> </w:instrText>
      </w:r>
      <w:r w:rsidR="00666376">
        <w:instrText>the</w:instrText>
      </w:r>
      <w:r w:rsidR="00666376" w:rsidRPr="00666376">
        <w:rPr>
          <w:lang w:val="ru-RU"/>
          <w:rPrChange w:id="844" w:author="Антон Смирнов" w:date="2023-05-23T14:23:00Z">
            <w:rPr/>
          </w:rPrChange>
        </w:rPr>
        <w:instrText xml:space="preserve"> </w:instrText>
      </w:r>
      <w:r w:rsidR="00666376">
        <w:instrText>lumen</w:instrText>
      </w:r>
      <w:r w:rsidR="00666376" w:rsidRPr="00666376">
        <w:rPr>
          <w:lang w:val="ru-RU"/>
          <w:rPrChange w:id="845" w:author="Антон Смирнов" w:date="2023-05-23T14:23:00Z">
            <w:rPr/>
          </w:rPrChange>
        </w:rPr>
        <w:instrText xml:space="preserve"> </w:instrText>
      </w:r>
      <w:r w:rsidR="00666376">
        <w:instrText>of</w:instrText>
      </w:r>
      <w:r w:rsidR="00666376" w:rsidRPr="00666376">
        <w:rPr>
          <w:lang w:val="ru-RU"/>
          <w:rPrChange w:id="846" w:author="Антон Смирнов" w:date="2023-05-23T14:23:00Z">
            <w:rPr/>
          </w:rPrChange>
        </w:rPr>
        <w:instrText xml:space="preserve"> </w:instrText>
      </w:r>
      <w:r w:rsidR="00666376">
        <w:instrText>the</w:instrText>
      </w:r>
      <w:r w:rsidR="00666376" w:rsidRPr="00666376">
        <w:rPr>
          <w:lang w:val="ru-RU"/>
          <w:rPrChange w:id="847" w:author="Антон Смирнов" w:date="2023-05-23T14:23:00Z">
            <w:rPr/>
          </w:rPrChange>
        </w:rPr>
        <w:instrText xml:space="preserve"> </w:instrText>
      </w:r>
      <w:r w:rsidR="00666376">
        <w:instrText>endoplasmic</w:instrText>
      </w:r>
      <w:r w:rsidR="00666376" w:rsidRPr="00666376">
        <w:rPr>
          <w:lang w:val="ru-RU"/>
          <w:rPrChange w:id="848" w:author="Антон Смирнов" w:date="2023-05-23T14:23:00Z">
            <w:rPr/>
          </w:rPrChange>
        </w:rPr>
        <w:instrText xml:space="preserve"> </w:instrText>
      </w:r>
      <w:r w:rsidR="00666376">
        <w:instrText>reticulum</w:instrText>
      </w:r>
      <w:r w:rsidR="00666376" w:rsidRPr="00666376">
        <w:rPr>
          <w:lang w:val="ru-RU"/>
          <w:rPrChange w:id="849" w:author="Антон Смирнов" w:date="2023-05-23T14:23:00Z">
            <w:rPr/>
          </w:rPrChange>
        </w:rPr>
        <w:instrText xml:space="preserve"> (</w:instrText>
      </w:r>
      <w:r w:rsidR="00666376">
        <w:instrText>ER</w:instrText>
      </w:r>
      <w:r w:rsidR="00666376" w:rsidRPr="00666376">
        <w:rPr>
          <w:lang w:val="ru-RU"/>
          <w:rPrChange w:id="850" w:author="Антон Смирнов" w:date="2023-05-23T14:23:00Z">
            <w:rPr/>
          </w:rPrChange>
        </w:rPr>
        <w:instrText xml:space="preserve">), </w:instrText>
      </w:r>
      <w:r w:rsidR="00666376">
        <w:instrText>where</w:instrText>
      </w:r>
      <w:r w:rsidR="00666376" w:rsidRPr="00666376">
        <w:rPr>
          <w:lang w:val="ru-RU"/>
          <w:rPrChange w:id="851" w:author="Антон Смирнов" w:date="2023-05-23T14:23:00Z">
            <w:rPr/>
          </w:rPrChange>
        </w:rPr>
        <w:instrText xml:space="preserve"> </w:instrText>
      </w:r>
      <w:r w:rsidR="00666376">
        <w:instrText>these</w:instrText>
      </w:r>
      <w:r w:rsidR="00666376" w:rsidRPr="00666376">
        <w:rPr>
          <w:lang w:val="ru-RU"/>
          <w:rPrChange w:id="852" w:author="Антон Смирнов" w:date="2023-05-23T14:23:00Z">
            <w:rPr/>
          </w:rPrChange>
        </w:rPr>
        <w:instrText xml:space="preserve"> </w:instrText>
      </w:r>
      <w:r w:rsidR="00666376">
        <w:instrText>peptides</w:instrText>
      </w:r>
      <w:r w:rsidR="00666376" w:rsidRPr="00666376">
        <w:rPr>
          <w:lang w:val="ru-RU"/>
          <w:rPrChange w:id="853" w:author="Антон Смирнов" w:date="2023-05-23T14:23:00Z">
            <w:rPr/>
          </w:rPrChange>
        </w:rPr>
        <w:instrText xml:space="preserve"> </w:instrText>
      </w:r>
      <w:r w:rsidR="00666376">
        <w:instrText>are</w:instrText>
      </w:r>
      <w:r w:rsidR="00666376" w:rsidRPr="00666376">
        <w:rPr>
          <w:lang w:val="ru-RU"/>
          <w:rPrChange w:id="854" w:author="Антон Смирнов" w:date="2023-05-23T14:23:00Z">
            <w:rPr/>
          </w:rPrChange>
        </w:rPr>
        <w:instrText xml:space="preserve"> </w:instrText>
      </w:r>
      <w:r w:rsidR="00666376">
        <w:instrText>loaded</w:instrText>
      </w:r>
      <w:r w:rsidR="00666376" w:rsidRPr="00666376">
        <w:rPr>
          <w:lang w:val="ru-RU"/>
          <w:rPrChange w:id="855" w:author="Антон Смирнов" w:date="2023-05-23T14:23:00Z">
            <w:rPr/>
          </w:rPrChange>
        </w:rPr>
        <w:instrText xml:space="preserve"> </w:instrText>
      </w:r>
      <w:r w:rsidR="00666376">
        <w:instrText>on</w:instrText>
      </w:r>
      <w:r w:rsidR="00666376" w:rsidRPr="00666376">
        <w:rPr>
          <w:lang w:val="ru-RU"/>
          <w:rPrChange w:id="856" w:author="Антон Смирнов" w:date="2023-05-23T14:23:00Z">
            <w:rPr/>
          </w:rPrChange>
        </w:rPr>
        <w:instrText xml:space="preserve"> </w:instrText>
      </w:r>
      <w:r w:rsidR="00666376">
        <w:instrText>major</w:instrText>
      </w:r>
      <w:r w:rsidR="00666376" w:rsidRPr="00666376">
        <w:rPr>
          <w:lang w:val="ru-RU"/>
          <w:rPrChange w:id="857" w:author="Антон Смирнов" w:date="2023-05-23T14:23:00Z">
            <w:rPr/>
          </w:rPrChange>
        </w:rPr>
        <w:instrText xml:space="preserve"> </w:instrText>
      </w:r>
      <w:r w:rsidR="00666376">
        <w:instrText>histocompatibility</w:instrText>
      </w:r>
      <w:r w:rsidR="00666376" w:rsidRPr="00666376">
        <w:rPr>
          <w:lang w:val="ru-RU"/>
          <w:rPrChange w:id="858" w:author="Антон Смирнов" w:date="2023-05-23T14:23:00Z">
            <w:rPr/>
          </w:rPrChange>
        </w:rPr>
        <w:instrText xml:space="preserve"> </w:instrText>
      </w:r>
      <w:r w:rsidR="00666376">
        <w:instrText>complex</w:instrText>
      </w:r>
      <w:r w:rsidR="00666376" w:rsidRPr="00666376">
        <w:rPr>
          <w:lang w:val="ru-RU"/>
          <w:rPrChange w:id="859" w:author="Антон Смирнов" w:date="2023-05-23T14:23:00Z">
            <w:rPr/>
          </w:rPrChange>
        </w:rPr>
        <w:instrText xml:space="preserve"> (</w:instrText>
      </w:r>
      <w:r w:rsidR="00666376">
        <w:instrText>MHC</w:instrText>
      </w:r>
      <w:r w:rsidR="00666376" w:rsidRPr="00666376">
        <w:rPr>
          <w:lang w:val="ru-RU"/>
          <w:rPrChange w:id="860" w:author="Антон Смирнов" w:date="2023-05-23T14:23:00Z">
            <w:rPr/>
          </w:rPrChange>
        </w:rPr>
        <w:instrText xml:space="preserve">) </w:instrText>
      </w:r>
      <w:r w:rsidR="00666376">
        <w:instrText>I</w:instrText>
      </w:r>
      <w:r w:rsidR="00666376" w:rsidRPr="00666376">
        <w:rPr>
          <w:lang w:val="ru-RU"/>
          <w:rPrChange w:id="861" w:author="Антон Смирнов" w:date="2023-05-23T14:23:00Z">
            <w:rPr/>
          </w:rPrChange>
        </w:rPr>
        <w:instrText xml:space="preserve"> </w:instrText>
      </w:r>
      <w:r w:rsidR="00666376">
        <w:instrText>molecules</w:instrText>
      </w:r>
      <w:r w:rsidR="00666376" w:rsidRPr="00666376">
        <w:rPr>
          <w:lang w:val="ru-RU"/>
          <w:rPrChange w:id="862" w:author="Антон Смирнов" w:date="2023-05-23T14:23:00Z">
            <w:rPr/>
          </w:rPrChange>
        </w:rPr>
        <w:instrText xml:space="preserve">. </w:instrText>
      </w:r>
      <w:r w:rsidR="00666376">
        <w:instrText>Loaded</w:instrText>
      </w:r>
      <w:r w:rsidR="00666376" w:rsidRPr="00666376">
        <w:rPr>
          <w:lang w:val="ru-RU"/>
          <w:rPrChange w:id="863" w:author="Антон Смирнов" w:date="2023-05-23T14:23:00Z">
            <w:rPr/>
          </w:rPrChange>
        </w:rPr>
        <w:instrText xml:space="preserve"> </w:instrText>
      </w:r>
      <w:r w:rsidR="00666376">
        <w:instrText>MHC</w:instrText>
      </w:r>
      <w:r w:rsidR="00666376" w:rsidRPr="00666376">
        <w:rPr>
          <w:lang w:val="ru-RU"/>
          <w:rPrChange w:id="864" w:author="Антон Смирнов" w:date="2023-05-23T14:23:00Z">
            <w:rPr/>
          </w:rPrChange>
        </w:rPr>
        <w:instrText xml:space="preserve"> </w:instrText>
      </w:r>
      <w:r w:rsidR="00666376">
        <w:instrText>I</w:instrText>
      </w:r>
      <w:r w:rsidR="00666376" w:rsidRPr="00666376">
        <w:rPr>
          <w:lang w:val="ru-RU"/>
          <w:rPrChange w:id="865" w:author="Антон Смирнов" w:date="2023-05-23T14:23:00Z">
            <w:rPr/>
          </w:rPrChange>
        </w:rPr>
        <w:instrText xml:space="preserve"> </w:instrText>
      </w:r>
      <w:r w:rsidR="00666376">
        <w:instrText>leave</w:instrText>
      </w:r>
      <w:r w:rsidR="00666376" w:rsidRPr="00666376">
        <w:rPr>
          <w:lang w:val="ru-RU"/>
          <w:rPrChange w:id="866" w:author="Антон Смирнов" w:date="2023-05-23T14:23:00Z">
            <w:rPr/>
          </w:rPrChange>
        </w:rPr>
        <w:instrText xml:space="preserve"> </w:instrText>
      </w:r>
      <w:r w:rsidR="00666376">
        <w:instrText>the</w:instrText>
      </w:r>
      <w:r w:rsidR="00666376" w:rsidRPr="00666376">
        <w:rPr>
          <w:lang w:val="ru-RU"/>
          <w:rPrChange w:id="867" w:author="Антон Смирнов" w:date="2023-05-23T14:23:00Z">
            <w:rPr/>
          </w:rPrChange>
        </w:rPr>
        <w:instrText xml:space="preserve"> </w:instrText>
      </w:r>
      <w:r w:rsidR="00666376">
        <w:instrText>ER</w:instrText>
      </w:r>
      <w:r w:rsidR="00666376" w:rsidRPr="00666376">
        <w:rPr>
          <w:lang w:val="ru-RU"/>
          <w:rPrChange w:id="868" w:author="Антон Смирнов" w:date="2023-05-23T14:23:00Z">
            <w:rPr/>
          </w:rPrChange>
        </w:rPr>
        <w:instrText xml:space="preserve"> </w:instrText>
      </w:r>
      <w:r w:rsidR="00666376">
        <w:instrText>and</w:instrText>
      </w:r>
      <w:r w:rsidR="00666376" w:rsidRPr="00666376">
        <w:rPr>
          <w:lang w:val="ru-RU"/>
          <w:rPrChange w:id="869" w:author="Антон Смирнов" w:date="2023-05-23T14:23:00Z">
            <w:rPr/>
          </w:rPrChange>
        </w:rPr>
        <w:instrText xml:space="preserve"> </w:instrText>
      </w:r>
      <w:r w:rsidR="00666376">
        <w:instrText>display</w:instrText>
      </w:r>
      <w:r w:rsidR="00666376" w:rsidRPr="00666376">
        <w:rPr>
          <w:lang w:val="ru-RU"/>
          <w:rPrChange w:id="870" w:author="Антон Смирнов" w:date="2023-05-23T14:23:00Z">
            <w:rPr/>
          </w:rPrChange>
        </w:rPr>
        <w:instrText xml:space="preserve"> </w:instrText>
      </w:r>
      <w:r w:rsidR="00666376">
        <w:instrText>their</w:instrText>
      </w:r>
      <w:r w:rsidR="00666376" w:rsidRPr="00666376">
        <w:rPr>
          <w:lang w:val="ru-RU"/>
          <w:rPrChange w:id="871" w:author="Антон Смирнов" w:date="2023-05-23T14:23:00Z">
            <w:rPr/>
          </w:rPrChange>
        </w:rPr>
        <w:instrText xml:space="preserve"> </w:instrText>
      </w:r>
      <w:r w:rsidR="00666376">
        <w:instrText>antigenic</w:instrText>
      </w:r>
      <w:r w:rsidR="00666376" w:rsidRPr="00666376">
        <w:rPr>
          <w:lang w:val="ru-RU"/>
          <w:rPrChange w:id="872" w:author="Антон Смирнов" w:date="2023-05-23T14:23:00Z">
            <w:rPr/>
          </w:rPrChange>
        </w:rPr>
        <w:instrText xml:space="preserve"> </w:instrText>
      </w:r>
      <w:r w:rsidR="00666376">
        <w:instrText>cargo</w:instrText>
      </w:r>
      <w:r w:rsidR="00666376" w:rsidRPr="00666376">
        <w:rPr>
          <w:lang w:val="ru-RU"/>
          <w:rPrChange w:id="873" w:author="Антон Смирнов" w:date="2023-05-23T14:23:00Z">
            <w:rPr/>
          </w:rPrChange>
        </w:rPr>
        <w:instrText xml:space="preserve"> </w:instrText>
      </w:r>
      <w:r w:rsidR="00666376">
        <w:instrText>on</w:instrText>
      </w:r>
      <w:r w:rsidR="00666376" w:rsidRPr="00666376">
        <w:rPr>
          <w:lang w:val="ru-RU"/>
          <w:rPrChange w:id="874" w:author="Антон Смирнов" w:date="2023-05-23T14:23:00Z">
            <w:rPr/>
          </w:rPrChange>
        </w:rPr>
        <w:instrText xml:space="preserve"> </w:instrText>
      </w:r>
      <w:r w:rsidR="00666376">
        <w:instrText>the</w:instrText>
      </w:r>
      <w:r w:rsidR="00666376" w:rsidRPr="00666376">
        <w:rPr>
          <w:lang w:val="ru-RU"/>
          <w:rPrChange w:id="875" w:author="Антон Смирнов" w:date="2023-05-23T14:23:00Z">
            <w:rPr/>
          </w:rPrChange>
        </w:rPr>
        <w:instrText xml:space="preserve"> </w:instrText>
      </w:r>
      <w:r w:rsidR="00666376">
        <w:instrText>cell</w:instrText>
      </w:r>
      <w:r w:rsidR="00666376" w:rsidRPr="00666376">
        <w:rPr>
          <w:lang w:val="ru-RU"/>
          <w:rPrChange w:id="876" w:author="Антон Смирнов" w:date="2023-05-23T14:23:00Z">
            <w:rPr/>
          </w:rPrChange>
        </w:rPr>
        <w:instrText xml:space="preserve"> </w:instrText>
      </w:r>
      <w:r w:rsidR="00666376">
        <w:instrText>surface</w:instrText>
      </w:r>
      <w:r w:rsidR="00666376" w:rsidRPr="00666376">
        <w:rPr>
          <w:lang w:val="ru-RU"/>
          <w:rPrChange w:id="877" w:author="Антон Смирнов" w:date="2023-05-23T14:23:00Z">
            <w:rPr/>
          </w:rPrChange>
        </w:rPr>
        <w:instrText xml:space="preserve"> </w:instrText>
      </w:r>
      <w:r w:rsidR="00666376">
        <w:instrText>to</w:instrText>
      </w:r>
      <w:r w:rsidR="00666376" w:rsidRPr="00666376">
        <w:rPr>
          <w:lang w:val="ru-RU"/>
          <w:rPrChange w:id="878" w:author="Антон Смирнов" w:date="2023-05-23T14:23:00Z">
            <w:rPr/>
          </w:rPrChange>
        </w:rPr>
        <w:instrText xml:space="preserve"> </w:instrText>
      </w:r>
      <w:r w:rsidR="00666376">
        <w:instrText>cytotoxic</w:instrText>
      </w:r>
      <w:r w:rsidR="00666376" w:rsidRPr="00666376">
        <w:rPr>
          <w:lang w:val="ru-RU"/>
          <w:rPrChange w:id="879" w:author="Антон Смирнов" w:date="2023-05-23T14:23:00Z">
            <w:rPr/>
          </w:rPrChange>
        </w:rPr>
        <w:instrText xml:space="preserve"> </w:instrText>
      </w:r>
      <w:r w:rsidR="00666376">
        <w:instrText>T</w:instrText>
      </w:r>
      <w:r w:rsidR="00666376" w:rsidRPr="00666376">
        <w:rPr>
          <w:lang w:val="ru-RU"/>
          <w:rPrChange w:id="880" w:author="Антон Смирнов" w:date="2023-05-23T14:23:00Z">
            <w:rPr/>
          </w:rPrChange>
        </w:rPr>
        <w:instrText xml:space="preserve"> </w:instrText>
      </w:r>
      <w:r w:rsidR="00666376">
        <w:instrText>cells</w:instrText>
      </w:r>
      <w:r w:rsidR="00666376" w:rsidRPr="00666376">
        <w:rPr>
          <w:lang w:val="ru-RU"/>
          <w:rPrChange w:id="881" w:author="Антон Смирнов" w:date="2023-05-23T14:23:00Z">
            <w:rPr/>
          </w:rPrChange>
        </w:rPr>
        <w:instrText xml:space="preserve">. </w:instrText>
      </w:r>
      <w:r w:rsidR="00666376">
        <w:instrText>Subsequently</w:instrText>
      </w:r>
      <w:r w:rsidR="00666376" w:rsidRPr="00666376">
        <w:rPr>
          <w:lang w:val="ru-RU"/>
          <w:rPrChange w:id="882" w:author="Антон Смирнов" w:date="2023-05-23T14:23:00Z">
            <w:rPr/>
          </w:rPrChange>
        </w:rPr>
        <w:instrText xml:space="preserve">, </w:instrText>
      </w:r>
      <w:r w:rsidR="00666376">
        <w:instrText>virus</w:instrText>
      </w:r>
      <w:r w:rsidR="00666376" w:rsidRPr="00666376">
        <w:rPr>
          <w:lang w:val="ru-RU"/>
          <w:rPrChange w:id="883" w:author="Антон Смирнов" w:date="2023-05-23T14:23:00Z">
            <w:rPr/>
          </w:rPrChange>
        </w:rPr>
        <w:instrText>-</w:instrText>
      </w:r>
      <w:r w:rsidR="00666376">
        <w:instrText>infected</w:instrText>
      </w:r>
      <w:r w:rsidR="00666376" w:rsidRPr="00666376">
        <w:rPr>
          <w:lang w:val="ru-RU"/>
          <w:rPrChange w:id="884" w:author="Антон Смирнов" w:date="2023-05-23T14:23:00Z">
            <w:rPr/>
          </w:rPrChange>
        </w:rPr>
        <w:instrText xml:space="preserve"> </w:instrText>
      </w:r>
      <w:r w:rsidR="00666376">
        <w:instrText>or</w:instrText>
      </w:r>
      <w:r w:rsidR="00666376" w:rsidRPr="00666376">
        <w:rPr>
          <w:lang w:val="ru-RU"/>
          <w:rPrChange w:id="885" w:author="Антон Смирнов" w:date="2023-05-23T14:23:00Z">
            <w:rPr/>
          </w:rPrChange>
        </w:rPr>
        <w:instrText xml:space="preserve"> </w:instrText>
      </w:r>
      <w:r w:rsidR="00666376">
        <w:instrText>malignantly</w:instrText>
      </w:r>
      <w:r w:rsidR="00666376" w:rsidRPr="00666376">
        <w:rPr>
          <w:lang w:val="ru-RU"/>
          <w:rPrChange w:id="886" w:author="Антон Смирнов" w:date="2023-05-23T14:23:00Z">
            <w:rPr/>
          </w:rPrChange>
        </w:rPr>
        <w:instrText xml:space="preserve"> </w:instrText>
      </w:r>
      <w:r w:rsidR="00666376">
        <w:instrText>transformed</w:instrText>
      </w:r>
      <w:r w:rsidR="00666376" w:rsidRPr="00666376">
        <w:rPr>
          <w:lang w:val="ru-RU"/>
          <w:rPrChange w:id="887" w:author="Антон Смирнов" w:date="2023-05-23T14:23:00Z">
            <w:rPr/>
          </w:rPrChange>
        </w:rPr>
        <w:instrText xml:space="preserve"> </w:instrText>
      </w:r>
      <w:r w:rsidR="00666376">
        <w:instrText>cells</w:instrText>
      </w:r>
      <w:r w:rsidR="00666376" w:rsidRPr="00666376">
        <w:rPr>
          <w:lang w:val="ru-RU"/>
          <w:rPrChange w:id="888" w:author="Антон Смирнов" w:date="2023-05-23T14:23:00Z">
            <w:rPr/>
          </w:rPrChange>
        </w:rPr>
        <w:instrText xml:space="preserve"> </w:instrText>
      </w:r>
      <w:r w:rsidR="00666376">
        <w:instrText>can</w:instrText>
      </w:r>
      <w:r w:rsidR="00666376" w:rsidRPr="00666376">
        <w:rPr>
          <w:lang w:val="ru-RU"/>
          <w:rPrChange w:id="889" w:author="Антон Смирнов" w:date="2023-05-23T14:23:00Z">
            <w:rPr/>
          </w:rPrChange>
        </w:rPr>
        <w:instrText xml:space="preserve"> </w:instrText>
      </w:r>
      <w:r w:rsidR="00666376">
        <w:instrText>be</w:instrText>
      </w:r>
      <w:r w:rsidR="00666376" w:rsidRPr="00666376">
        <w:rPr>
          <w:lang w:val="ru-RU"/>
          <w:rPrChange w:id="890" w:author="Антон Смирнов" w:date="2023-05-23T14:23:00Z">
            <w:rPr/>
          </w:rPrChange>
        </w:rPr>
        <w:instrText xml:space="preserve"> </w:instrText>
      </w:r>
      <w:r w:rsidR="00666376">
        <w:instrText>eliminated</w:instrText>
      </w:r>
      <w:r w:rsidR="00666376" w:rsidRPr="00666376">
        <w:rPr>
          <w:lang w:val="ru-RU"/>
          <w:rPrChange w:id="891" w:author="Антон Смирнов" w:date="2023-05-23T14:23:00Z">
            <w:rPr/>
          </w:rPrChange>
        </w:rPr>
        <w:instrText xml:space="preserve">. </w:instrText>
      </w:r>
      <w:r w:rsidR="00666376">
        <w:instrText>Here</w:instrText>
      </w:r>
      <w:r w:rsidR="00666376" w:rsidRPr="00666376">
        <w:rPr>
          <w:lang w:val="ru-RU"/>
          <w:rPrChange w:id="892" w:author="Антон Смирнов" w:date="2023-05-23T14:23:00Z">
            <w:rPr/>
          </w:rPrChange>
        </w:rPr>
        <w:instrText xml:space="preserve"> </w:instrText>
      </w:r>
      <w:r w:rsidR="00666376">
        <w:instrText>we</w:instrText>
      </w:r>
      <w:r w:rsidR="00666376" w:rsidRPr="00666376">
        <w:rPr>
          <w:lang w:val="ru-RU"/>
          <w:rPrChange w:id="893" w:author="Антон Смирнов" w:date="2023-05-23T14:23:00Z">
            <w:rPr/>
          </w:rPrChange>
        </w:rPr>
        <w:instrText xml:space="preserve"> </w:instrText>
      </w:r>
      <w:r w:rsidR="00666376">
        <w:instrText>discuss</w:instrText>
      </w:r>
      <w:r w:rsidR="00666376" w:rsidRPr="00666376">
        <w:rPr>
          <w:lang w:val="ru-RU"/>
          <w:rPrChange w:id="894" w:author="Антон Смирнов" w:date="2023-05-23T14:23:00Z">
            <w:rPr/>
          </w:rPrChange>
        </w:rPr>
        <w:instrText xml:space="preserve"> </w:instrText>
      </w:r>
      <w:r w:rsidR="00666376">
        <w:instrText>the</w:instrText>
      </w:r>
      <w:r w:rsidR="00666376" w:rsidRPr="00666376">
        <w:rPr>
          <w:lang w:val="ru-RU"/>
          <w:rPrChange w:id="895" w:author="Антон Смирнов" w:date="2023-05-23T14:23:00Z">
            <w:rPr/>
          </w:rPrChange>
        </w:rPr>
        <w:instrText xml:space="preserve"> </w:instrText>
      </w:r>
      <w:r w:rsidR="00666376">
        <w:instrText>structure</w:instrText>
      </w:r>
      <w:r w:rsidR="00666376" w:rsidRPr="00666376">
        <w:rPr>
          <w:lang w:val="ru-RU"/>
          <w:rPrChange w:id="896" w:author="Антон Смирнов" w:date="2023-05-23T14:23:00Z">
            <w:rPr/>
          </w:rPrChange>
        </w:rPr>
        <w:instrText xml:space="preserve">, </w:instrText>
      </w:r>
      <w:r w:rsidR="00666376">
        <w:instrText>function</w:instrText>
      </w:r>
      <w:r w:rsidR="00666376" w:rsidRPr="00666376">
        <w:rPr>
          <w:lang w:val="ru-RU"/>
          <w:rPrChange w:id="897" w:author="Антон Смирнов" w:date="2023-05-23T14:23:00Z">
            <w:rPr/>
          </w:rPrChange>
        </w:rPr>
        <w:instrText xml:space="preserve">, </w:instrText>
      </w:r>
      <w:r w:rsidR="00666376">
        <w:instrText>and</w:instrText>
      </w:r>
      <w:r w:rsidR="00666376" w:rsidRPr="00666376">
        <w:rPr>
          <w:lang w:val="ru-RU"/>
          <w:rPrChange w:id="898" w:author="Антон Смирнов" w:date="2023-05-23T14:23:00Z">
            <w:rPr/>
          </w:rPrChange>
        </w:rPr>
        <w:instrText xml:space="preserve"> </w:instrText>
      </w:r>
      <w:r w:rsidR="00666376">
        <w:instrText>mechanism</w:instrText>
      </w:r>
      <w:r w:rsidR="00666376" w:rsidRPr="00666376">
        <w:rPr>
          <w:lang w:val="ru-RU"/>
          <w:rPrChange w:id="899" w:author="Антон Смирнов" w:date="2023-05-23T14:23:00Z">
            <w:rPr/>
          </w:rPrChange>
        </w:rPr>
        <w:instrText xml:space="preserve"> </w:instrText>
      </w:r>
      <w:r w:rsidR="00666376">
        <w:instrText>of</w:instrText>
      </w:r>
      <w:r w:rsidR="00666376" w:rsidRPr="00666376">
        <w:rPr>
          <w:lang w:val="ru-RU"/>
          <w:rPrChange w:id="900" w:author="Антон Смирнов" w:date="2023-05-23T14:23:00Z">
            <w:rPr/>
          </w:rPrChange>
        </w:rPr>
        <w:instrText xml:space="preserve"> </w:instrText>
      </w:r>
      <w:r w:rsidR="00666376">
        <w:instrText>TAP</w:instrText>
      </w:r>
      <w:r w:rsidR="00666376" w:rsidRPr="00666376">
        <w:rPr>
          <w:lang w:val="ru-RU"/>
          <w:rPrChange w:id="901" w:author="Антон Смирнов" w:date="2023-05-23T14:23:00Z">
            <w:rPr/>
          </w:rPrChange>
        </w:rPr>
        <w:instrText xml:space="preserve"> </w:instrText>
      </w:r>
      <w:r w:rsidR="00666376">
        <w:instrText>as</w:instrText>
      </w:r>
      <w:r w:rsidR="00666376" w:rsidRPr="00666376">
        <w:rPr>
          <w:lang w:val="ru-RU"/>
          <w:rPrChange w:id="902" w:author="Антон Смирнов" w:date="2023-05-23T14:23:00Z">
            <w:rPr/>
          </w:rPrChange>
        </w:rPr>
        <w:instrText xml:space="preserve"> </w:instrText>
      </w:r>
      <w:r w:rsidR="00666376">
        <w:instrText>a</w:instrText>
      </w:r>
      <w:r w:rsidR="00666376" w:rsidRPr="00666376">
        <w:rPr>
          <w:lang w:val="ru-RU"/>
          <w:rPrChange w:id="903" w:author="Антон Смирнов" w:date="2023-05-23T14:23:00Z">
            <w:rPr/>
          </w:rPrChange>
        </w:rPr>
        <w:instrText xml:space="preserve"> </w:instrText>
      </w:r>
      <w:r w:rsidR="00666376">
        <w:instrText>central</w:instrText>
      </w:r>
      <w:r w:rsidR="00666376" w:rsidRPr="00666376">
        <w:rPr>
          <w:lang w:val="ru-RU"/>
          <w:rPrChange w:id="904" w:author="Антон Смирнов" w:date="2023-05-23T14:23:00Z">
            <w:rPr/>
          </w:rPrChange>
        </w:rPr>
        <w:instrText xml:space="preserve"> </w:instrText>
      </w:r>
      <w:r w:rsidR="00666376">
        <w:instrText>part</w:instrText>
      </w:r>
      <w:r w:rsidR="00666376" w:rsidRPr="00666376">
        <w:rPr>
          <w:lang w:val="ru-RU"/>
          <w:rPrChange w:id="905" w:author="Антон Смирнов" w:date="2023-05-23T14:23:00Z">
            <w:rPr/>
          </w:rPrChange>
        </w:rPr>
        <w:instrText xml:space="preserve"> </w:instrText>
      </w:r>
      <w:r w:rsidR="00666376">
        <w:instrText>of</w:instrText>
      </w:r>
      <w:r w:rsidR="00666376" w:rsidRPr="00666376">
        <w:rPr>
          <w:lang w:val="ru-RU"/>
          <w:rPrChange w:id="906" w:author="Антон Смирнов" w:date="2023-05-23T14:23:00Z">
            <w:rPr/>
          </w:rPrChange>
        </w:rPr>
        <w:instrText xml:space="preserve"> </w:instrText>
      </w:r>
      <w:r w:rsidR="00666376">
        <w:instrText>the</w:instrText>
      </w:r>
      <w:r w:rsidR="00666376" w:rsidRPr="00666376">
        <w:rPr>
          <w:lang w:val="ru-RU"/>
          <w:rPrChange w:id="907" w:author="Антон Смирнов" w:date="2023-05-23T14:23:00Z">
            <w:rPr/>
          </w:rPrChange>
        </w:rPr>
        <w:instrText xml:space="preserve"> </w:instrText>
      </w:r>
      <w:r w:rsidR="00666376">
        <w:instrText>peptide</w:instrText>
      </w:r>
      <w:r w:rsidR="00666376" w:rsidRPr="00666376">
        <w:rPr>
          <w:lang w:val="ru-RU"/>
          <w:rPrChange w:id="908" w:author="Антон Смирнов" w:date="2023-05-23T14:23:00Z">
            <w:rPr/>
          </w:rPrChange>
        </w:rPr>
        <w:instrText>-</w:instrText>
      </w:r>
      <w:r w:rsidR="00666376">
        <w:instrText>loading</w:instrText>
      </w:r>
      <w:r w:rsidR="00666376" w:rsidRPr="00666376">
        <w:rPr>
          <w:lang w:val="ru-RU"/>
          <w:rPrChange w:id="909" w:author="Антон Смирнов" w:date="2023-05-23T14:23:00Z">
            <w:rPr/>
          </w:rPrChange>
        </w:rPr>
        <w:instrText xml:space="preserve"> </w:instrText>
      </w:r>
      <w:r w:rsidR="00666376">
        <w:instrText>complex</w:instrText>
      </w:r>
      <w:r w:rsidR="00666376" w:rsidRPr="00666376">
        <w:rPr>
          <w:lang w:val="ru-RU"/>
          <w:rPrChange w:id="910" w:author="Антон Смирнов" w:date="2023-05-23T14:23:00Z">
            <w:rPr/>
          </w:rPrChange>
        </w:rPr>
        <w:instrText xml:space="preserve">. </w:instrText>
      </w:r>
      <w:r w:rsidR="00666376">
        <w:instrText>Furthermore</w:instrText>
      </w:r>
      <w:r w:rsidR="00666376" w:rsidRPr="00666376">
        <w:rPr>
          <w:lang w:val="ru-RU"/>
          <w:rPrChange w:id="911" w:author="Антон Смирнов" w:date="2023-05-23T14:23:00Z">
            <w:rPr/>
          </w:rPrChange>
        </w:rPr>
        <w:instrText xml:space="preserve">, </w:instrText>
      </w:r>
      <w:r w:rsidR="00666376">
        <w:instrText>aspects</w:instrText>
      </w:r>
      <w:r w:rsidR="00666376" w:rsidRPr="00666376">
        <w:rPr>
          <w:lang w:val="ru-RU"/>
          <w:rPrChange w:id="912" w:author="Антон Смирнов" w:date="2023-05-23T14:23:00Z">
            <w:rPr/>
          </w:rPrChange>
        </w:rPr>
        <w:instrText xml:space="preserve"> </w:instrText>
      </w:r>
      <w:r w:rsidR="00666376">
        <w:instrText>of</w:instrText>
      </w:r>
      <w:r w:rsidR="00666376" w:rsidRPr="00666376">
        <w:rPr>
          <w:lang w:val="ru-RU"/>
          <w:rPrChange w:id="913" w:author="Антон Смирнов" w:date="2023-05-23T14:23:00Z">
            <w:rPr/>
          </w:rPrChange>
        </w:rPr>
        <w:instrText xml:space="preserve"> </w:instrText>
      </w:r>
      <w:r w:rsidR="00666376">
        <w:instrText>virus</w:instrText>
      </w:r>
      <w:r w:rsidR="00666376" w:rsidRPr="00666376">
        <w:rPr>
          <w:lang w:val="ru-RU"/>
          <w:rPrChange w:id="914" w:author="Антон Смирнов" w:date="2023-05-23T14:23:00Z">
            <w:rPr/>
          </w:rPrChange>
        </w:rPr>
        <w:instrText xml:space="preserve"> </w:instrText>
      </w:r>
      <w:r w:rsidR="00666376">
        <w:instrText>and</w:instrText>
      </w:r>
      <w:r w:rsidR="00666376" w:rsidRPr="00666376">
        <w:rPr>
          <w:lang w:val="ru-RU"/>
          <w:rPrChange w:id="915" w:author="Антон Смирнов" w:date="2023-05-23T14:23:00Z">
            <w:rPr/>
          </w:rPrChange>
        </w:rPr>
        <w:instrText xml:space="preserve"> </w:instrText>
      </w:r>
      <w:r w:rsidR="00666376">
        <w:instrText>tumor</w:instrText>
      </w:r>
      <w:r w:rsidR="00666376" w:rsidRPr="00666376">
        <w:rPr>
          <w:lang w:val="ru-RU"/>
          <w:rPrChange w:id="916" w:author="Антон Смирнов" w:date="2023-05-23T14:23:00Z">
            <w:rPr/>
          </w:rPrChange>
        </w:rPr>
        <w:instrText xml:space="preserve"> </w:instrText>
      </w:r>
      <w:r w:rsidR="00666376">
        <w:instrText>escape</w:instrText>
      </w:r>
      <w:r w:rsidR="00666376" w:rsidRPr="00666376">
        <w:rPr>
          <w:lang w:val="ru-RU"/>
          <w:rPrChange w:id="917" w:author="Антон Смирнов" w:date="2023-05-23T14:23:00Z">
            <w:rPr/>
          </w:rPrChange>
        </w:rPr>
        <w:instrText xml:space="preserve"> </w:instrText>
      </w:r>
      <w:r w:rsidR="00666376">
        <w:instrText>strategies</w:instrText>
      </w:r>
      <w:r w:rsidR="00666376" w:rsidRPr="00666376">
        <w:rPr>
          <w:lang w:val="ru-RU"/>
          <w:rPrChange w:id="918" w:author="Антон Смирнов" w:date="2023-05-23T14:23:00Z">
            <w:rPr/>
          </w:rPrChange>
        </w:rPr>
        <w:instrText xml:space="preserve"> </w:instrText>
      </w:r>
      <w:r w:rsidR="00666376">
        <w:instrText>are</w:instrText>
      </w:r>
      <w:r w:rsidR="00666376" w:rsidRPr="00666376">
        <w:rPr>
          <w:lang w:val="ru-RU"/>
          <w:rPrChange w:id="919" w:author="Антон Смирнов" w:date="2023-05-23T14:23:00Z">
            <w:rPr/>
          </w:rPrChange>
        </w:rPr>
        <w:instrText xml:space="preserve"> </w:instrText>
      </w:r>
      <w:r w:rsidR="00666376">
        <w:instrText>presented</w:instrText>
      </w:r>
      <w:r w:rsidR="00666376" w:rsidRPr="00666376">
        <w:rPr>
          <w:lang w:val="ru-RU"/>
          <w:rPrChange w:id="920" w:author="Антон Смирнов" w:date="2023-05-23T14:23:00Z">
            <w:rPr/>
          </w:rPrChange>
        </w:rPr>
        <w:instrText>.","</w:instrText>
      </w:r>
      <w:r w:rsidR="00666376">
        <w:instrText>container</w:instrText>
      </w:r>
      <w:r w:rsidR="00666376" w:rsidRPr="00666376">
        <w:rPr>
          <w:lang w:val="ru-RU"/>
          <w:rPrChange w:id="921" w:author="Антон Смирнов" w:date="2023-05-23T14:23:00Z">
            <w:rPr/>
          </w:rPrChange>
        </w:rPr>
        <w:instrText>-</w:instrText>
      </w:r>
      <w:r w:rsidR="00666376">
        <w:instrText>title</w:instrText>
      </w:r>
      <w:r w:rsidR="00666376" w:rsidRPr="00666376">
        <w:rPr>
          <w:lang w:val="ru-RU"/>
          <w:rPrChange w:id="922" w:author="Антон Смирнов" w:date="2023-05-23T14:23:00Z">
            <w:rPr/>
          </w:rPrChange>
        </w:rPr>
        <w:instrText>":"</w:instrText>
      </w:r>
      <w:r w:rsidR="00666376">
        <w:instrText>Physiology</w:instrText>
      </w:r>
      <w:r w:rsidR="00666376" w:rsidRPr="00666376">
        <w:rPr>
          <w:lang w:val="ru-RU"/>
          <w:rPrChange w:id="923" w:author="Антон Смирнов" w:date="2023-05-23T14:23:00Z">
            <w:rPr/>
          </w:rPrChange>
        </w:rPr>
        <w:instrText>","</w:instrText>
      </w:r>
      <w:r w:rsidR="00666376">
        <w:instrText>DOI</w:instrText>
      </w:r>
      <w:r w:rsidR="00666376" w:rsidRPr="00666376">
        <w:rPr>
          <w:lang w:val="ru-RU"/>
          <w:rPrChange w:id="924" w:author="Антон Смирнов" w:date="2023-05-23T14:23:00Z">
            <w:rPr/>
          </w:rPrChange>
        </w:rPr>
        <w:instrText>":"10.1152/</w:instrText>
      </w:r>
      <w:r w:rsidR="00666376">
        <w:instrText>physiol</w:instrText>
      </w:r>
      <w:r w:rsidR="00666376" w:rsidRPr="00666376">
        <w:rPr>
          <w:lang w:val="ru-RU"/>
          <w:rPrChange w:id="925" w:author="Антон Смирнов" w:date="2023-05-23T14:23:00Z">
            <w:rPr/>
          </w:rPrChange>
        </w:rPr>
        <w:instrText>.00002.2004","</w:instrText>
      </w:r>
      <w:r w:rsidR="00666376">
        <w:instrText>ISSN</w:instrText>
      </w:r>
      <w:r w:rsidR="00666376" w:rsidRPr="00666376">
        <w:rPr>
          <w:lang w:val="ru-RU"/>
          <w:rPrChange w:id="926" w:author="Антон Смирнов" w:date="2023-05-23T14:23:00Z">
            <w:rPr/>
          </w:rPrChange>
        </w:rPr>
        <w:instrText>":"1548-9213, 1548-9221","</w:instrText>
      </w:r>
      <w:r w:rsidR="00666376">
        <w:instrText>issue</w:instrText>
      </w:r>
      <w:r w:rsidR="00666376" w:rsidRPr="00666376">
        <w:rPr>
          <w:lang w:val="ru-RU"/>
          <w:rPrChange w:id="927" w:author="Антон Смирнов" w:date="2023-05-23T14:23:00Z">
            <w:rPr/>
          </w:rPrChange>
        </w:rPr>
        <w:instrText>":"4","</w:instrText>
      </w:r>
      <w:r w:rsidR="00666376">
        <w:instrText>journalAbbreviation</w:instrText>
      </w:r>
      <w:r w:rsidR="00666376" w:rsidRPr="00666376">
        <w:rPr>
          <w:lang w:val="ru-RU"/>
          <w:rPrChange w:id="928" w:author="Антон Смирнов" w:date="2023-05-23T14:23:00Z">
            <w:rPr/>
          </w:rPrChange>
        </w:rPr>
        <w:instrText>":"</w:instrText>
      </w:r>
      <w:r w:rsidR="00666376">
        <w:instrText>Physiology</w:instrText>
      </w:r>
      <w:r w:rsidR="00666376" w:rsidRPr="00666376">
        <w:rPr>
          <w:lang w:val="ru-RU"/>
          <w:rPrChange w:id="929" w:author="Антон Смирнов" w:date="2023-05-23T14:23:00Z">
            <w:rPr/>
          </w:rPrChange>
        </w:rPr>
        <w:instrText>","</w:instrText>
      </w:r>
      <w:r w:rsidR="00666376">
        <w:instrText>language</w:instrText>
      </w:r>
      <w:r w:rsidR="00666376" w:rsidRPr="00666376">
        <w:rPr>
          <w:lang w:val="ru-RU"/>
          <w:rPrChange w:id="930" w:author="Антон Смирнов" w:date="2023-05-23T14:23:00Z">
            <w:rPr/>
          </w:rPrChange>
        </w:rPr>
        <w:instrText>":"</w:instrText>
      </w:r>
      <w:r w:rsidR="00666376">
        <w:instrText>en</w:instrText>
      </w:r>
      <w:r w:rsidR="00666376" w:rsidRPr="00666376">
        <w:rPr>
          <w:lang w:val="ru-RU"/>
          <w:rPrChange w:id="931" w:author="Антон Смирнов" w:date="2023-05-23T14:23:00Z">
            <w:rPr/>
          </w:rPrChange>
        </w:rPr>
        <w:instrText>","</w:instrText>
      </w:r>
      <w:r w:rsidR="00666376">
        <w:instrText>page</w:instrText>
      </w:r>
      <w:r w:rsidR="00666376" w:rsidRPr="00666376">
        <w:rPr>
          <w:lang w:val="ru-RU"/>
          <w:rPrChange w:id="932" w:author="Антон Смирнов" w:date="2023-05-23T14:23:00Z">
            <w:rPr/>
          </w:rPrChange>
        </w:rPr>
        <w:instrText>":"216-224","</w:instrText>
      </w:r>
      <w:r w:rsidR="00666376">
        <w:instrText>source</w:instrText>
      </w:r>
      <w:r w:rsidR="00666376" w:rsidRPr="00666376">
        <w:rPr>
          <w:lang w:val="ru-RU"/>
          <w:rPrChange w:id="933" w:author="Антон Смирнов" w:date="2023-05-23T14:23:00Z">
            <w:rPr/>
          </w:rPrChange>
        </w:rPr>
        <w:instrText>":"</w:instrText>
      </w:r>
      <w:r w:rsidR="00666376">
        <w:instrText>DOI</w:instrText>
      </w:r>
      <w:r w:rsidR="00666376" w:rsidRPr="00666376">
        <w:rPr>
          <w:lang w:val="ru-RU"/>
          <w:rPrChange w:id="934" w:author="Антон Смирнов" w:date="2023-05-23T14:23:00Z">
            <w:rPr/>
          </w:rPrChange>
        </w:rPr>
        <w:instrText>.</w:instrText>
      </w:r>
      <w:r w:rsidR="00666376">
        <w:instrText>org</w:instrText>
      </w:r>
      <w:r w:rsidR="00666376" w:rsidRPr="00666376">
        <w:rPr>
          <w:lang w:val="ru-RU"/>
          <w:rPrChange w:id="935" w:author="Антон Смирнов" w:date="2023-05-23T14:23:00Z">
            <w:rPr/>
          </w:rPrChange>
        </w:rPr>
        <w:instrText xml:space="preserve"> (</w:instrText>
      </w:r>
      <w:r w:rsidR="00666376">
        <w:instrText>Crossref</w:instrText>
      </w:r>
      <w:r w:rsidR="00666376" w:rsidRPr="00666376">
        <w:rPr>
          <w:lang w:val="ru-RU"/>
          <w:rPrChange w:id="936" w:author="Антон Смирнов" w:date="2023-05-23T14:23:00Z">
            <w:rPr/>
          </w:rPrChange>
        </w:rPr>
        <w:instrText>)","</w:instrText>
      </w:r>
      <w:r w:rsidR="00666376">
        <w:instrText>title</w:instrText>
      </w:r>
      <w:r w:rsidR="00666376" w:rsidRPr="00666376">
        <w:rPr>
          <w:lang w:val="ru-RU"/>
          <w:rPrChange w:id="937" w:author="Антон Смирнов" w:date="2023-05-23T14:23:00Z">
            <w:rPr/>
          </w:rPrChange>
        </w:rPr>
        <w:instrText>":"</w:instrText>
      </w:r>
      <w:r w:rsidR="00666376">
        <w:instrText>The</w:instrText>
      </w:r>
      <w:r w:rsidR="00666376" w:rsidRPr="00666376">
        <w:rPr>
          <w:lang w:val="ru-RU"/>
          <w:rPrChange w:id="938" w:author="Антон Смирнов" w:date="2023-05-23T14:23:00Z">
            <w:rPr/>
          </w:rPrChange>
        </w:rPr>
        <w:instrText xml:space="preserve"> </w:instrText>
      </w:r>
      <w:r w:rsidR="00666376">
        <w:instrText>ABCs</w:instrText>
      </w:r>
      <w:r w:rsidR="00666376" w:rsidRPr="00666376">
        <w:rPr>
          <w:lang w:val="ru-RU"/>
          <w:rPrChange w:id="939" w:author="Антон Смирнов" w:date="2023-05-23T14:23:00Z">
            <w:rPr/>
          </w:rPrChange>
        </w:rPr>
        <w:instrText xml:space="preserve"> </w:instrText>
      </w:r>
      <w:r w:rsidR="00666376">
        <w:instrText>of</w:instrText>
      </w:r>
      <w:r w:rsidR="00666376" w:rsidRPr="00666376">
        <w:rPr>
          <w:lang w:val="ru-RU"/>
          <w:rPrChange w:id="940" w:author="Антон Смирнов" w:date="2023-05-23T14:23:00Z">
            <w:rPr/>
          </w:rPrChange>
        </w:rPr>
        <w:instrText xml:space="preserve"> </w:instrText>
      </w:r>
      <w:r w:rsidR="00666376">
        <w:instrText>Immunology</w:instrText>
      </w:r>
      <w:r w:rsidR="00666376" w:rsidRPr="00666376">
        <w:rPr>
          <w:lang w:val="ru-RU"/>
          <w:rPrChange w:id="941" w:author="Антон Смирнов" w:date="2023-05-23T14:23:00Z">
            <w:rPr/>
          </w:rPrChange>
        </w:rPr>
        <w:instrText xml:space="preserve">: </w:instrText>
      </w:r>
      <w:r w:rsidR="00666376">
        <w:instrText>Structure</w:instrText>
      </w:r>
      <w:r w:rsidR="00666376" w:rsidRPr="00666376">
        <w:rPr>
          <w:lang w:val="ru-RU"/>
          <w:rPrChange w:id="942" w:author="Антон Смирнов" w:date="2023-05-23T14:23:00Z">
            <w:rPr/>
          </w:rPrChange>
        </w:rPr>
        <w:instrText xml:space="preserve"> </w:instrText>
      </w:r>
      <w:r w:rsidR="00666376">
        <w:instrText>and</w:instrText>
      </w:r>
      <w:r w:rsidR="00666376" w:rsidRPr="00666376">
        <w:rPr>
          <w:lang w:val="ru-RU"/>
          <w:rPrChange w:id="943" w:author="Антон Смирнов" w:date="2023-05-23T14:23:00Z">
            <w:rPr/>
          </w:rPrChange>
        </w:rPr>
        <w:instrText xml:space="preserve"> </w:instrText>
      </w:r>
      <w:r w:rsidR="00666376">
        <w:instrText>Function</w:instrText>
      </w:r>
      <w:r w:rsidR="00666376" w:rsidRPr="00666376">
        <w:rPr>
          <w:lang w:val="ru-RU"/>
          <w:rPrChange w:id="944" w:author="Антон Смирнов" w:date="2023-05-23T14:23:00Z">
            <w:rPr/>
          </w:rPrChange>
        </w:rPr>
        <w:instrText xml:space="preserve"> </w:instrText>
      </w:r>
      <w:r w:rsidR="00666376">
        <w:instrText>of</w:instrText>
      </w:r>
      <w:r w:rsidR="00666376" w:rsidRPr="00666376">
        <w:rPr>
          <w:lang w:val="ru-RU"/>
          <w:rPrChange w:id="945" w:author="Антон Смирнов" w:date="2023-05-23T14:23:00Z">
            <w:rPr/>
          </w:rPrChange>
        </w:rPr>
        <w:instrText xml:space="preserve"> </w:instrText>
      </w:r>
      <w:r w:rsidR="00666376">
        <w:instrText>TAP</w:instrText>
      </w:r>
      <w:r w:rsidR="00666376" w:rsidRPr="00666376">
        <w:rPr>
          <w:lang w:val="ru-RU"/>
          <w:rPrChange w:id="946" w:author="Антон Смирнов" w:date="2023-05-23T14:23:00Z">
            <w:rPr/>
          </w:rPrChange>
        </w:rPr>
        <w:instrText xml:space="preserve">, </w:instrText>
      </w:r>
      <w:r w:rsidR="00666376">
        <w:instrText>the</w:instrText>
      </w:r>
      <w:r w:rsidR="00666376" w:rsidRPr="00666376">
        <w:rPr>
          <w:lang w:val="ru-RU"/>
          <w:rPrChange w:id="947" w:author="Антон Смирнов" w:date="2023-05-23T14:23:00Z">
            <w:rPr/>
          </w:rPrChange>
        </w:rPr>
        <w:instrText xml:space="preserve"> </w:instrText>
      </w:r>
      <w:r w:rsidR="00666376">
        <w:instrText>Transporter</w:instrText>
      </w:r>
      <w:r w:rsidR="00666376" w:rsidRPr="00666376">
        <w:rPr>
          <w:lang w:val="ru-RU"/>
          <w:rPrChange w:id="948" w:author="Антон Смирнов" w:date="2023-05-23T14:23:00Z">
            <w:rPr/>
          </w:rPrChange>
        </w:rPr>
        <w:instrText xml:space="preserve"> </w:instrText>
      </w:r>
      <w:r w:rsidR="00666376">
        <w:instrText>Associated</w:instrText>
      </w:r>
      <w:r w:rsidR="00666376" w:rsidRPr="00666376">
        <w:rPr>
          <w:lang w:val="ru-RU"/>
          <w:rPrChange w:id="949" w:author="Антон Смирнов" w:date="2023-05-23T14:23:00Z">
            <w:rPr/>
          </w:rPrChange>
        </w:rPr>
        <w:instrText xml:space="preserve"> </w:instrText>
      </w:r>
      <w:r w:rsidR="00666376">
        <w:instrText>with</w:instrText>
      </w:r>
      <w:r w:rsidR="00666376" w:rsidRPr="00666376">
        <w:rPr>
          <w:lang w:val="ru-RU"/>
          <w:rPrChange w:id="950" w:author="Антон Смирнов" w:date="2023-05-23T14:23:00Z">
            <w:rPr/>
          </w:rPrChange>
        </w:rPr>
        <w:instrText xml:space="preserve"> </w:instrText>
      </w:r>
      <w:r w:rsidR="00666376">
        <w:instrText>Antigen</w:instrText>
      </w:r>
      <w:r w:rsidR="00666376" w:rsidRPr="00666376">
        <w:rPr>
          <w:lang w:val="ru-RU"/>
          <w:rPrChange w:id="951" w:author="Антон Смирнов" w:date="2023-05-23T14:23:00Z">
            <w:rPr/>
          </w:rPrChange>
        </w:rPr>
        <w:instrText xml:space="preserve"> </w:instrText>
      </w:r>
      <w:r w:rsidR="00666376">
        <w:instrText>Processing</w:instrText>
      </w:r>
      <w:r w:rsidR="00666376" w:rsidRPr="00666376">
        <w:rPr>
          <w:lang w:val="ru-RU"/>
          <w:rPrChange w:id="952" w:author="Антон Смирнов" w:date="2023-05-23T14:23:00Z">
            <w:rPr/>
          </w:rPrChange>
        </w:rPr>
        <w:instrText>","</w:instrText>
      </w:r>
      <w:r w:rsidR="00666376">
        <w:instrText>title</w:instrText>
      </w:r>
      <w:r w:rsidR="00666376" w:rsidRPr="00666376">
        <w:rPr>
          <w:lang w:val="ru-RU"/>
          <w:rPrChange w:id="953" w:author="Антон Смирнов" w:date="2023-05-23T14:23:00Z">
            <w:rPr/>
          </w:rPrChange>
        </w:rPr>
        <w:instrText>-</w:instrText>
      </w:r>
      <w:r w:rsidR="00666376">
        <w:instrText>short</w:instrText>
      </w:r>
      <w:r w:rsidR="00666376" w:rsidRPr="00666376">
        <w:rPr>
          <w:lang w:val="ru-RU"/>
          <w:rPrChange w:id="954" w:author="Антон Смирнов" w:date="2023-05-23T14:23:00Z">
            <w:rPr/>
          </w:rPrChange>
        </w:rPr>
        <w:instrText>":"</w:instrText>
      </w:r>
      <w:r w:rsidR="00666376">
        <w:instrText>The</w:instrText>
      </w:r>
      <w:r w:rsidR="00666376" w:rsidRPr="00666376">
        <w:rPr>
          <w:lang w:val="ru-RU"/>
          <w:rPrChange w:id="955" w:author="Антон Смирнов" w:date="2023-05-23T14:23:00Z">
            <w:rPr/>
          </w:rPrChange>
        </w:rPr>
        <w:instrText xml:space="preserve"> </w:instrText>
      </w:r>
      <w:r w:rsidR="00666376">
        <w:instrText>ABCs</w:instrText>
      </w:r>
      <w:r w:rsidR="00666376" w:rsidRPr="00666376">
        <w:rPr>
          <w:lang w:val="ru-RU"/>
          <w:rPrChange w:id="956" w:author="Антон Смирнов" w:date="2023-05-23T14:23:00Z">
            <w:rPr/>
          </w:rPrChange>
        </w:rPr>
        <w:instrText xml:space="preserve"> </w:instrText>
      </w:r>
      <w:r w:rsidR="00666376">
        <w:instrText>of</w:instrText>
      </w:r>
      <w:r w:rsidR="00666376" w:rsidRPr="00666376">
        <w:rPr>
          <w:lang w:val="ru-RU"/>
          <w:rPrChange w:id="957" w:author="Антон Смирнов" w:date="2023-05-23T14:23:00Z">
            <w:rPr/>
          </w:rPrChange>
        </w:rPr>
        <w:instrText xml:space="preserve"> </w:instrText>
      </w:r>
      <w:r w:rsidR="00666376">
        <w:instrText>Immunology</w:instrText>
      </w:r>
      <w:r w:rsidR="00666376" w:rsidRPr="00666376">
        <w:rPr>
          <w:lang w:val="ru-RU"/>
          <w:rPrChange w:id="958" w:author="Антон Смирнов" w:date="2023-05-23T14:23:00Z">
            <w:rPr/>
          </w:rPrChange>
        </w:rPr>
        <w:instrText>","</w:instrText>
      </w:r>
      <w:r w:rsidR="00666376">
        <w:instrText>volume</w:instrText>
      </w:r>
      <w:r w:rsidR="00666376" w:rsidRPr="00666376">
        <w:rPr>
          <w:lang w:val="ru-RU"/>
          <w:rPrChange w:id="959" w:author="Антон Смирнов" w:date="2023-05-23T14:23:00Z">
            <w:rPr/>
          </w:rPrChange>
        </w:rPr>
        <w:instrText>":"19","</w:instrText>
      </w:r>
      <w:r w:rsidR="00666376">
        <w:instrText>author</w:instrText>
      </w:r>
      <w:r w:rsidR="00666376" w:rsidRPr="00666376">
        <w:rPr>
          <w:lang w:val="ru-RU"/>
          <w:rPrChange w:id="960" w:author="Антон Смирнов" w:date="2023-05-23T14:23:00Z">
            <w:rPr/>
          </w:rPrChange>
        </w:rPr>
        <w:instrText>":[{"</w:instrText>
      </w:r>
      <w:r w:rsidR="00666376">
        <w:instrText>family</w:instrText>
      </w:r>
      <w:r w:rsidR="00666376" w:rsidRPr="00666376">
        <w:rPr>
          <w:lang w:val="ru-RU"/>
          <w:rPrChange w:id="961" w:author="Антон Смирнов" w:date="2023-05-23T14:23:00Z">
            <w:rPr/>
          </w:rPrChange>
        </w:rPr>
        <w:instrText>":"</w:instrText>
      </w:r>
      <w:r w:rsidR="00666376">
        <w:instrText>Abele</w:instrText>
      </w:r>
      <w:r w:rsidR="00666376" w:rsidRPr="00666376">
        <w:rPr>
          <w:lang w:val="ru-RU"/>
          <w:rPrChange w:id="962" w:author="Антон Смирнов" w:date="2023-05-23T14:23:00Z">
            <w:rPr/>
          </w:rPrChange>
        </w:rPr>
        <w:instrText>","</w:instrText>
      </w:r>
      <w:r w:rsidR="00666376">
        <w:instrText>given</w:instrText>
      </w:r>
      <w:r w:rsidR="00666376" w:rsidRPr="00666376">
        <w:rPr>
          <w:lang w:val="ru-RU"/>
          <w:rPrChange w:id="963" w:author="Антон Смирнов" w:date="2023-05-23T14:23:00Z">
            <w:rPr/>
          </w:rPrChange>
        </w:rPr>
        <w:instrText>":"</w:instrText>
      </w:r>
      <w:r w:rsidR="00666376">
        <w:instrText>Rupert</w:instrText>
      </w:r>
      <w:r w:rsidR="00666376" w:rsidRPr="00666376">
        <w:rPr>
          <w:lang w:val="ru-RU"/>
          <w:rPrChange w:id="964" w:author="Антон Смирнов" w:date="2023-05-23T14:23:00Z">
            <w:rPr/>
          </w:rPrChange>
        </w:rPr>
        <w:instrText>"},{"</w:instrText>
      </w:r>
      <w:r w:rsidR="00666376">
        <w:instrText>family</w:instrText>
      </w:r>
      <w:r w:rsidR="00666376" w:rsidRPr="00666376">
        <w:rPr>
          <w:lang w:val="ru-RU"/>
          <w:rPrChange w:id="965" w:author="Антон Смирнов" w:date="2023-05-23T14:23:00Z">
            <w:rPr/>
          </w:rPrChange>
        </w:rPr>
        <w:instrText>":"</w:instrText>
      </w:r>
      <w:r w:rsidR="00666376">
        <w:instrText>Tamp</w:instrText>
      </w:r>
      <w:r w:rsidR="00666376" w:rsidRPr="00666376">
        <w:rPr>
          <w:lang w:val="ru-RU"/>
          <w:rPrChange w:id="966" w:author="Антон Смирнов" w:date="2023-05-23T14:23:00Z">
            <w:rPr/>
          </w:rPrChange>
        </w:rPr>
        <w:instrText>é","</w:instrText>
      </w:r>
      <w:r w:rsidR="00666376">
        <w:instrText>given</w:instrText>
      </w:r>
      <w:r w:rsidR="00666376" w:rsidRPr="00666376">
        <w:rPr>
          <w:lang w:val="ru-RU"/>
          <w:rPrChange w:id="967" w:author="Антон Смирнов" w:date="2023-05-23T14:23:00Z">
            <w:rPr/>
          </w:rPrChange>
        </w:rPr>
        <w:instrText>":"</w:instrText>
      </w:r>
      <w:r w:rsidR="00666376">
        <w:instrText>Robert</w:instrText>
      </w:r>
      <w:r w:rsidR="00666376" w:rsidRPr="00666376">
        <w:rPr>
          <w:lang w:val="ru-RU"/>
          <w:rPrChange w:id="968" w:author="Антон Смирнов" w:date="2023-05-23T14:23:00Z">
            <w:rPr/>
          </w:rPrChange>
        </w:rPr>
        <w:instrText>"}],"</w:instrText>
      </w:r>
      <w:r w:rsidR="00666376">
        <w:instrText>issued</w:instrText>
      </w:r>
      <w:r w:rsidR="00666376" w:rsidRPr="00666376">
        <w:rPr>
          <w:lang w:val="ru-RU"/>
          <w:rPrChange w:id="969" w:author="Антон Смирнов" w:date="2023-05-23T14:23:00Z">
            <w:rPr/>
          </w:rPrChange>
        </w:rPr>
        <w:instrText>":{"</w:instrText>
      </w:r>
      <w:r w:rsidR="00666376">
        <w:instrText>date</w:instrText>
      </w:r>
      <w:r w:rsidR="00666376" w:rsidRPr="00666376">
        <w:rPr>
          <w:lang w:val="ru-RU"/>
          <w:rPrChange w:id="970" w:author="Антон Смирнов" w:date="2023-05-23T14:23:00Z">
            <w:rPr/>
          </w:rPrChange>
        </w:rPr>
        <w:instrText>-</w:instrText>
      </w:r>
      <w:r w:rsidR="00666376">
        <w:instrText>parts</w:instrText>
      </w:r>
      <w:r w:rsidR="00666376" w:rsidRPr="00666376">
        <w:rPr>
          <w:lang w:val="ru-RU"/>
          <w:rPrChange w:id="971" w:author="Антон Смирнов" w:date="2023-05-23T14:23:00Z">
            <w:rPr/>
          </w:rPrChange>
        </w:rPr>
        <w:instrText>":[["2004",8]]}}}],"</w:instrText>
      </w:r>
      <w:r w:rsidR="00666376">
        <w:instrText>schema</w:instrText>
      </w:r>
      <w:r w:rsidR="00666376" w:rsidRPr="00666376">
        <w:rPr>
          <w:lang w:val="ru-RU"/>
          <w:rPrChange w:id="972" w:author="Антон Смирнов" w:date="2023-05-23T14:23:00Z">
            <w:rPr/>
          </w:rPrChange>
        </w:rPr>
        <w:instrText>":"</w:instrText>
      </w:r>
      <w:r w:rsidR="00666376">
        <w:instrText>https</w:instrText>
      </w:r>
      <w:r w:rsidR="00666376" w:rsidRPr="00666376">
        <w:rPr>
          <w:lang w:val="ru-RU"/>
          <w:rPrChange w:id="973" w:author="Антон Смирнов" w:date="2023-05-23T14:23:00Z">
            <w:rPr/>
          </w:rPrChange>
        </w:rPr>
        <w:instrText>://</w:instrText>
      </w:r>
      <w:r w:rsidR="00666376">
        <w:instrText>github</w:instrText>
      </w:r>
      <w:r w:rsidR="00666376" w:rsidRPr="00666376">
        <w:rPr>
          <w:lang w:val="ru-RU"/>
          <w:rPrChange w:id="974" w:author="Антон Смирнов" w:date="2023-05-23T14:23:00Z">
            <w:rPr/>
          </w:rPrChange>
        </w:rPr>
        <w:instrText>.</w:instrText>
      </w:r>
      <w:r w:rsidR="00666376">
        <w:instrText>com</w:instrText>
      </w:r>
      <w:r w:rsidR="00666376" w:rsidRPr="00666376">
        <w:rPr>
          <w:lang w:val="ru-RU"/>
          <w:rPrChange w:id="975" w:author="Антон Смирнов" w:date="2023-05-23T14:23:00Z">
            <w:rPr/>
          </w:rPrChange>
        </w:rPr>
        <w:instrText>/</w:instrText>
      </w:r>
      <w:r w:rsidR="00666376">
        <w:instrText>citation</w:instrText>
      </w:r>
      <w:r w:rsidR="00666376" w:rsidRPr="00666376">
        <w:rPr>
          <w:lang w:val="ru-RU"/>
          <w:rPrChange w:id="976" w:author="Антон Смирнов" w:date="2023-05-23T14:23:00Z">
            <w:rPr/>
          </w:rPrChange>
        </w:rPr>
        <w:instrText>-</w:instrText>
      </w:r>
      <w:r w:rsidR="00666376">
        <w:instrText>style</w:instrText>
      </w:r>
      <w:r w:rsidR="00666376" w:rsidRPr="00666376">
        <w:rPr>
          <w:lang w:val="ru-RU"/>
          <w:rPrChange w:id="977" w:author="Антон Смирнов" w:date="2023-05-23T14:23:00Z">
            <w:rPr/>
          </w:rPrChange>
        </w:rPr>
        <w:instrText>-</w:instrText>
      </w:r>
      <w:r w:rsidR="00666376">
        <w:instrText>language</w:instrText>
      </w:r>
      <w:r w:rsidR="00666376" w:rsidRPr="00666376">
        <w:rPr>
          <w:lang w:val="ru-RU"/>
          <w:rPrChange w:id="978" w:author="Антон Смирнов" w:date="2023-05-23T14:23:00Z">
            <w:rPr/>
          </w:rPrChange>
        </w:rPr>
        <w:instrText>/</w:instrText>
      </w:r>
      <w:r w:rsidR="00666376">
        <w:instrText>schema</w:instrText>
      </w:r>
      <w:r w:rsidR="00666376" w:rsidRPr="00666376">
        <w:rPr>
          <w:lang w:val="ru-RU"/>
          <w:rPrChange w:id="979" w:author="Антон Смирнов" w:date="2023-05-23T14:23:00Z">
            <w:rPr/>
          </w:rPrChange>
        </w:rPr>
        <w:instrText>/</w:instrText>
      </w:r>
      <w:r w:rsidR="00666376">
        <w:instrText>raw</w:instrText>
      </w:r>
      <w:r w:rsidR="00666376" w:rsidRPr="00666376">
        <w:rPr>
          <w:lang w:val="ru-RU"/>
          <w:rPrChange w:id="980" w:author="Антон Смирнов" w:date="2023-05-23T14:23:00Z">
            <w:rPr/>
          </w:rPrChange>
        </w:rPr>
        <w:instrText>/</w:instrText>
      </w:r>
      <w:r w:rsidR="00666376">
        <w:instrText>master</w:instrText>
      </w:r>
      <w:r w:rsidR="00666376" w:rsidRPr="00666376">
        <w:rPr>
          <w:lang w:val="ru-RU"/>
          <w:rPrChange w:id="981" w:author="Антон Смирнов" w:date="2023-05-23T14:23:00Z">
            <w:rPr/>
          </w:rPrChange>
        </w:rPr>
        <w:instrText>/</w:instrText>
      </w:r>
      <w:r w:rsidR="00666376">
        <w:instrText>csl</w:instrText>
      </w:r>
      <w:r w:rsidR="00666376" w:rsidRPr="00666376">
        <w:rPr>
          <w:lang w:val="ru-RU"/>
          <w:rPrChange w:id="982" w:author="Антон Смирнов" w:date="2023-05-23T14:23:00Z">
            <w:rPr/>
          </w:rPrChange>
        </w:rPr>
        <w:instrText>-</w:instrText>
      </w:r>
      <w:r w:rsidR="00666376">
        <w:instrText>citation</w:instrText>
      </w:r>
      <w:r w:rsidR="00666376" w:rsidRPr="00666376">
        <w:rPr>
          <w:lang w:val="ru-RU"/>
          <w:rPrChange w:id="983" w:author="Антон Смирнов" w:date="2023-05-23T14:23:00Z">
            <w:rPr/>
          </w:rPrChange>
        </w:rPr>
        <w:instrText>.</w:instrText>
      </w:r>
      <w:r w:rsidR="00666376">
        <w:instrText>json</w:instrText>
      </w:r>
      <w:r w:rsidR="00666376" w:rsidRPr="00666376">
        <w:rPr>
          <w:lang w:val="ru-RU"/>
          <w:rPrChange w:id="984" w:author="Антон Смирнов" w:date="2023-05-23T14:23:00Z">
            <w:rPr/>
          </w:rPrChange>
        </w:rPr>
        <w:instrText xml:space="preserve">"} </w:instrText>
      </w:r>
      <w:r w:rsidR="00666376">
        <w:fldChar w:fldCharType="separate"/>
      </w:r>
      <w:r w:rsidR="00666376" w:rsidRPr="00666376">
        <w:rPr>
          <w:rFonts w:cs="Times New Roman"/>
          <w:lang w:val="ru-RU"/>
          <w:rPrChange w:id="985" w:author="Антон Смирнов" w:date="2023-05-23T14:23:00Z">
            <w:rPr>
              <w:rFonts w:cs="Times New Roman"/>
            </w:rPr>
          </w:rPrChange>
        </w:rPr>
        <w:t>[60]</w:t>
      </w:r>
      <w:r w:rsidR="00666376">
        <w:fldChar w:fldCharType="end"/>
      </w:r>
      <w:del w:id="986" w:author="Антон Смирнов" w:date="2023-05-23T14:23:00Z">
        <w:r w:rsidRPr="007A630F" w:rsidDel="00666376">
          <w:rPr>
            <w:lang w:val="ru-RU"/>
          </w:rPr>
          <w:delText>[61]</w:delText>
        </w:r>
      </w:del>
      <w:r w:rsidRPr="007A630F">
        <w:rPr>
          <w:lang w:val="ru-RU"/>
        </w:rPr>
        <w:t>. Пептиды не покидают Э</w:t>
      </w:r>
      <w:ins w:id="987" w:author="Лагунин Алексей Александрович" w:date="2023-04-14T15:22:00Z">
        <w:r w:rsidR="00F13542">
          <w:rPr>
            <w:lang w:val="ru-RU"/>
          </w:rPr>
          <w:t>П</w:t>
        </w:r>
      </w:ins>
      <w:r w:rsidRPr="007A630F">
        <w:rPr>
          <w:lang w:val="ru-RU"/>
        </w:rPr>
        <w:t xml:space="preserve">Р через </w:t>
      </w:r>
      <w:r>
        <w:t>TAP</w:t>
      </w:r>
      <w:r w:rsidRPr="007A630F">
        <w:rPr>
          <w:lang w:val="ru-RU"/>
        </w:rPr>
        <w:t>-транспортеры, так как их высокая концентрация в полости Э</w:t>
      </w:r>
      <w:ins w:id="988" w:author="Лагунин Алексей Александрович" w:date="2023-04-14T15:22:00Z">
        <w:r w:rsidR="00F13542">
          <w:rPr>
            <w:lang w:val="ru-RU"/>
          </w:rPr>
          <w:t>П</w:t>
        </w:r>
      </w:ins>
      <w:r w:rsidRPr="007A630F">
        <w:rPr>
          <w:lang w:val="ru-RU"/>
        </w:rPr>
        <w:t>Р вызывает транс-ингибирование комплекса</w:t>
      </w:r>
      <w:ins w:id="989" w:author="Антон Смирнов" w:date="2023-05-23T14:23:00Z">
        <w:r w:rsidR="00666376" w:rsidRPr="00666376">
          <w:rPr>
            <w:lang w:val="ru-RU"/>
            <w:rPrChange w:id="990" w:author="Антон Смирнов" w:date="2023-05-23T14:23:00Z">
              <w:rPr/>
            </w:rPrChange>
          </w:rPr>
          <w:t xml:space="preserve"> </w:t>
        </w:r>
      </w:ins>
      <w:r w:rsidR="00666376">
        <w:rPr>
          <w:lang w:val="ru-RU"/>
        </w:rPr>
        <w:fldChar w:fldCharType="begin"/>
      </w:r>
      <w:r w:rsidR="00666376">
        <w:rPr>
          <w:lang w:val="ru-RU"/>
        </w:rPr>
        <w:instrText xml:space="preserve"> ADDIN ZOTERO_ITEM CSL_CITATION {"citationID":"egHWFjGw","properties":{"formattedCitation":"[61]","plainCitation":"[61]","noteIndex":0},"citationItems":[{"id":355,"uris":["http://zotero.org/users/10071278/items/2NEE4RCU"],"itemData":{"id":355,"type":"article-journal","abstract":"Abstract\n            \n              The ATP-binding cassette (ABC) transporter associated with antigen processing (TAP) participates in immune surveillance by moving proteasomal products into the endoplasmic reticulum (ER) lumen for major histocompatibility complex class I loading and cell surface presentation to cytotoxic T cells. Here we delineate the mechanistic basis for antigen translocation. Notably, TAP works as a molecular diode, translocating peptide substrates against the gradient in a strict unidirectional way. We reveal the importance of the D-loop at the dimer interface of the two nucleotide-binding domains (NBDs) in coupling substrate translocation with ATP hydrolysis and defining transport vectoriality. Substitution of the conserved aspartate, which coordinates the ATP-binding site, decreases NBD dimerization affinity and turns the unidirectional primary active pump into a passive bidirectional nucleotide-gated facilitator. Thus, ATP hydrolysis is not required for translocation\n              per se\n              , but is essential for both active and unidirectional transport. Our data provide detailed mechanistic insight into how heterodimeric ABC exporters operate.","container-title":"Nature Communications","DOI":"10.1038/ncomms6419","ISSN":"2041-1723","issue":"1","journalAbbreviation":"Nat Commun","language":"en","page":"5419","source":"DOI.org (Crossref)","title":"Mechanistic determinants of the directionality and energetics of active export by a heterodimeric ABC transporter","volume":"5","author":[{"family":"Grossmann","given":"Nina"},{"family":"Vakkasoglu","given":"Ahmet S."},{"family":"Hulpke","given":"Sabine"},{"family":"Abele","given":"Rupert"},{"family":"Gaudet","given":"Rachelle"},{"family":"Tampé","given":"Robert"}],"issued":{"date-parts":[["2014",11,7]]}}}],"schema":"https://github.com/citation-style-language/schema/raw/master/csl-citation.json"} </w:instrText>
      </w:r>
      <w:r w:rsidR="00666376">
        <w:rPr>
          <w:lang w:val="ru-RU"/>
        </w:rPr>
        <w:fldChar w:fldCharType="separate"/>
      </w:r>
      <w:r w:rsidR="00666376" w:rsidRPr="00666376">
        <w:rPr>
          <w:rFonts w:cs="Times New Roman"/>
          <w:lang w:val="ru-RU"/>
          <w:rPrChange w:id="991" w:author="Антон Смирнов" w:date="2023-05-23T14:23:00Z">
            <w:rPr>
              <w:rFonts w:cs="Times New Roman"/>
            </w:rPr>
          </w:rPrChange>
        </w:rPr>
        <w:t>[61]</w:t>
      </w:r>
      <w:r w:rsidR="00666376">
        <w:rPr>
          <w:lang w:val="ru-RU"/>
        </w:rPr>
        <w:fldChar w:fldCharType="end"/>
      </w:r>
      <w:del w:id="992" w:author="Антон Смирнов" w:date="2023-05-23T14:23:00Z">
        <w:r w:rsidRPr="007A630F" w:rsidDel="00666376">
          <w:rPr>
            <w:lang w:val="ru-RU"/>
          </w:rPr>
          <w:delText>[62]</w:delText>
        </w:r>
      </w:del>
      <w:r w:rsidRPr="007A630F">
        <w:rPr>
          <w:lang w:val="ru-RU"/>
        </w:rPr>
        <w:t>. Только один пептид в один момент времени связывается с ТАР-комплексом</w:t>
      </w:r>
      <w:ins w:id="993" w:author="Антон Смирнов" w:date="2023-05-23T14:23:00Z">
        <w:r w:rsidR="00666376" w:rsidRPr="00666376">
          <w:rPr>
            <w:lang w:val="ru-RU"/>
            <w:rPrChange w:id="994" w:author="Антон Смирнов" w:date="2023-05-23T14:23:00Z">
              <w:rPr/>
            </w:rPrChange>
          </w:rPr>
          <w:t xml:space="preserve"> </w:t>
        </w:r>
      </w:ins>
      <w:r w:rsidR="00666376">
        <w:rPr>
          <w:lang w:val="ru-RU"/>
        </w:rPr>
        <w:fldChar w:fldCharType="begin"/>
      </w:r>
      <w:r w:rsidR="00666376">
        <w:rPr>
          <w:lang w:val="ru-RU"/>
        </w:rPr>
        <w:instrText xml:space="preserve"> ADDIN ZOTERO_ITEM CSL_CITATION {"citationID":"vsh0QMsQ","properties":{"formattedCitation":"[62]","plainCitation":"[62]","noteIndex":0},"citationItems":[{"id":353,"uris":["http://zotero.org/users/10071278/items/RB2L6XPS"],"itemData":{"id":353,"type":"article-journal","container-title":"Journal of Biological Chemistry","DOI":"10.1074/jbc.M109.047779","ISSN":"00219258","issue":"49","journalAbbreviation":"Journal of Biological Chemistry","language":"en","page":"33740-33749","source":"DOI.org (Crossref)","title":"Purification and Reconstitution of the Antigen Transport Complex TAP","volume":"284","author":[{"family":"Herget","given":"Meike"},{"family":"Kreiβig","given":"Nina"},{"family":"Kolbe","given":"Christian"},{"family":"Schölz","given":"Christian"},{"family":"Tampé","given":"Robert"},{"family":"Abele","given":"Rupert"}],"issued":{"date-parts":[["2009",12]]}}}],"schema":"https://github.com/citation-style-language/schema/raw/master/csl-citation.json"} </w:instrText>
      </w:r>
      <w:r w:rsidR="00666376">
        <w:rPr>
          <w:lang w:val="ru-RU"/>
        </w:rPr>
        <w:fldChar w:fldCharType="separate"/>
      </w:r>
      <w:r w:rsidR="00666376" w:rsidRPr="00666376">
        <w:rPr>
          <w:rFonts w:cs="Times New Roman"/>
          <w:lang w:val="ru-RU"/>
        </w:rPr>
        <w:t>[62]</w:t>
      </w:r>
      <w:r w:rsidR="00666376">
        <w:rPr>
          <w:lang w:val="ru-RU"/>
        </w:rPr>
        <w:fldChar w:fldCharType="end"/>
      </w:r>
      <w:del w:id="995" w:author="Антон Смирнов" w:date="2023-05-23T14:23:00Z">
        <w:r w:rsidRPr="007A630F" w:rsidDel="00666376">
          <w:rPr>
            <w:lang w:val="ru-RU"/>
          </w:rPr>
          <w:delText>[63]</w:delText>
        </w:r>
      </w:del>
      <w:r w:rsidRPr="007A630F">
        <w:rPr>
          <w:lang w:val="ru-RU"/>
        </w:rPr>
        <w:t>. Оптимальная длина пептида для переноса 8-16 аминокислот, хотя ТАР-1/2 способен переносить пептиды до 40 аминокислот</w:t>
      </w:r>
      <w:ins w:id="996" w:author="Антон Смирнов" w:date="2023-05-23T14:24:00Z">
        <w:r w:rsidR="00666376" w:rsidRPr="00666376">
          <w:rPr>
            <w:lang w:val="ru-RU"/>
            <w:rPrChange w:id="997"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{"citationID":"w2WldHbB","properties":{"formattedCitation":"[63, 64]","plainCitation":"[63, 64]","noteIndex":0},"citationItems":[{"id":352,"uris":["http://zotero.org/users/10071278/items/I73SFG23"],"itemData":{"id":352,"type":"article-journal","container-title":"Immunity","DOI":"10.1016/1074-7613(94)90091-4","ISSN":"10747613","issue":"6","journalAbbreviation":"Immunity","language":"en","page":"491-500","source":"DOI.org (Crossref)","title":"A sequential model for peptide binding and transport by the transporters associated with antigen processing","volume":"1","author":[{"family":"Endert","given":"Peter M.","non-dropping-particle":"van"},{"family":"Tampé","given":"Robert"},{"family":"Meyer","given":"Thomas H."},{"family":"Tisch","given":"Roland"},{"family":"Bach","given":"Jean-François"},{"family":"McDevitt","given":"Hugh O."}],"issued":{"date-parts":[["1994",9]]}}},{"id":351,"uris":["http://zotero.org/users/10071278/items/RMFW2MQM"],"itemData":{"id":351,"type":"article-journal","abstract":"The transporter associated with antigen processing (TAP) is\n essential for intracellular transport of protein fragments into the\n endoplasmic reticulum for loading of major histocompatibility complex\n (MHC) class I molecules. On the cell surface, these peptide–MHC\n complexes are monitored by cytotoxic T lymphocytes. To study the ATP\n hydrolysis of TAP, we developed an enrichment and reconstitution\n procedure, by which we fully restored TAP function in proteoliposomes.\n A TAP-specific ATPase activity was identified that could be stimulated\n by peptides and blocked by the herpes simplex virus protein ICP47.\n Strikingly, the peptide-binding motif of TAP directly correlates with\n the stimulation of the ATPase activity, demonstrating that the initial\n peptide-binding step is responsible for TAP selectivity. ATP hydrolysis\n follows Michaelis–Menten kinetics with a maximal velocity\n              V\n              max\n              of 2 μmol/min per mg TAP,\n corresponding to a turnover number of approximately 5 ATP per second.\n This turnover rate is sufficient to account for the role of TAP in\n peptide loading of MHC molecules and the overall process of antigen\n presentation. Interestingly, sterically restricted peptides that bind\n but are not transported by TAP do not stimulate ATPase activity. These\n results point to coordinated dialogue between the peptide-binding site,\n the nucleotide-binding domain, and the translocation site via\n conformational changes within the TAP complex.","container-title":"Proceedings of the National Academy of Sciences","DOI":"10.1073/pnas.061467898","ISSN":"0027-8424, 1091-6490","issue":"7","journalAbbreviation":"Proc. Natl. Acad. Sci. U.S.A.","language":"en","page":"3732-3737","source":"DOI.org (Crossref)","title":"Allosteric crosstalk between peptide-binding, transport, and ATP hydrolysis of the ABC transporter TAP","volume":"98","author":[{"family":"Gorbulev","given":"Stanislav"},{"family":"Abele","given":"Rupert"},{"family":"Tampé","given":"Robert"}],"issued":{"date-parts":[["2001",3,27]]}}}],"schema":"https://github.com/citation-style-language/schema/raw/master/csl-citation.json"} </w:instrText>
      </w:r>
      <w:r w:rsidR="00666376">
        <w:rPr>
          <w:lang w:val="ru-RU"/>
        </w:rPr>
        <w:fldChar w:fldCharType="separate"/>
      </w:r>
      <w:r w:rsidR="00666376" w:rsidRPr="00666376">
        <w:rPr>
          <w:rFonts w:cs="Times New Roman"/>
          <w:lang w:val="ru-RU"/>
          <w:rPrChange w:id="998" w:author="Антон Смирнов" w:date="2023-05-23T14:24:00Z">
            <w:rPr>
              <w:rFonts w:cs="Times New Roman"/>
            </w:rPr>
          </w:rPrChange>
        </w:rPr>
        <w:t>[63, 64]</w:t>
      </w:r>
      <w:r w:rsidR="00666376">
        <w:rPr>
          <w:lang w:val="ru-RU"/>
        </w:rPr>
        <w:fldChar w:fldCharType="end"/>
      </w:r>
      <w:del w:id="999" w:author="Антон Смирнов" w:date="2023-05-23T14:24:00Z">
        <w:r w:rsidRPr="007A630F" w:rsidDel="00666376">
          <w:rPr>
            <w:lang w:val="ru-RU"/>
          </w:rPr>
          <w:delText>[64; 65]</w:delText>
        </w:r>
      </w:del>
      <w:r w:rsidRPr="007A630F">
        <w:rPr>
          <w:lang w:val="ru-RU"/>
        </w:rPr>
        <w:t xml:space="preserve">. Важными для связывания с транспортером являются первые три </w:t>
      </w:r>
      <w:r>
        <w:t>N</w:t>
      </w:r>
      <w:r w:rsidRPr="007A630F">
        <w:rPr>
          <w:lang w:val="ru-RU"/>
        </w:rPr>
        <w:t>-концевые и одна С-концевая аминокислота</w:t>
      </w:r>
      <w:ins w:id="1000" w:author="Антон Смирнов" w:date="2023-05-23T14:24:00Z">
        <w:r w:rsidR="00666376" w:rsidRPr="00666376">
          <w:rPr>
            <w:lang w:val="ru-RU"/>
            <w:rPrChange w:id="1001"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{"citationID":"a5AkFoAH","properties":{"formattedCitation":"[65]","plainCitation":"[65]","noteIndex":0},"citationItems":[{"id":350,"uris":["http://zotero.org/users/10071278/items/FY872XNG"],"itemData":{"id":350,"type":"article-journal","abstract":"The ATP-binding cassette transporter associated with antigen processing (TAP) plays a key role in the adaptive immune defense against infected or malignantly transformed cells by translocating proteasomal degradation products into the lumen of the endoplasmic reticulum for loading onto MHC class I molecules. The broad substrate spectrum of TAP, rendering peptides from 8 to 40 residues, including even branched or modified molecules, suggests an unforeseen structural flexibility of the substrate-binding pocket. Here we used EPR spectroscopy to reveal conformational details of the bound peptides. Side-chain dynamics and environmental polarity were derived from covalently attached 2,2,5,5-tetramethylpyrrolidine-1-oxyl spin probes, whereas 2,2,6,6-tetramethylpiperidine-1-oxyl-4-amino-4-carboxylic acid spin-labeled peptides were used to detect backbone properties. Dependent on the spin probe’s position, striking differences in affinity, dynamics, and polarity were found. The side-chains’ mobility was strongly restricted at the ends of the peptide, whereas the central region was flexible, suggesting a central peptide bulge. In the end, double electron electron resonance allowed the determination of intrapeptide distances in doubly labeled peptides bound to TAP. Simulations based on a rotamer library led to the conclusion that peptides bind to TAP in an extended kinked structure, analogous to those bound to MHC class I proteins.","container-title":"Proceedings of the National Academy of Sciences","DOI":"10.1073/pnas.1012355108","ISSN":"0027-8424, 1091-6490","issue":"4","journalAbbreviation":"Proc. Natl. Acad. Sci. U.S.A.","language":"en","page":"1349-1354","source":"DOI.org (Crossref)","title":"Conformation of peptides bound to the transporter associated with antigen processing (TAP)","volume":"108","author":[{"family":"Herget","given":"Meike"},{"family":"Baldauf","given":"Christoph"},{"family":"Schölz","given":"Christian"},{"family":"Parcej","given":"David"},{"family":"Wiesmüller","given":"Karl-Heinz"},{"family":"Tampé","given":"Robert"},{"family":"Abele","given":"Rupert"},{"family":"Bordignon","given":"Enrica"}],"issued":{"date-parts":[["2011",1,25]]}}}],"schema":"https://github.com/citation-style-language/schema/raw/master/csl-citation.json"} </w:instrText>
      </w:r>
      <w:r w:rsidR="00666376">
        <w:rPr>
          <w:lang w:val="ru-RU"/>
        </w:rPr>
        <w:fldChar w:fldCharType="separate"/>
      </w:r>
      <w:r w:rsidR="00666376" w:rsidRPr="00666376">
        <w:rPr>
          <w:rFonts w:cs="Times New Roman"/>
          <w:lang w:val="ru-RU"/>
          <w:rPrChange w:id="1002" w:author="Антон Смирнов" w:date="2023-05-23T14:24:00Z">
            <w:rPr>
              <w:rFonts w:cs="Times New Roman"/>
            </w:rPr>
          </w:rPrChange>
        </w:rPr>
        <w:t>[65]</w:t>
      </w:r>
      <w:r w:rsidR="00666376">
        <w:rPr>
          <w:lang w:val="ru-RU"/>
        </w:rPr>
        <w:fldChar w:fldCharType="end"/>
      </w:r>
      <w:del w:id="1003" w:author="Антон Смирнов" w:date="2023-05-23T14:24:00Z">
        <w:r w:rsidRPr="007A630F" w:rsidDel="00666376">
          <w:rPr>
            <w:lang w:val="ru-RU"/>
          </w:rPr>
          <w:delText>[66]</w:delText>
        </w:r>
      </w:del>
      <w:r w:rsidRPr="007A630F">
        <w:rPr>
          <w:lang w:val="ru-RU"/>
        </w:rPr>
        <w:t>. Есть некоторые предпочтения по якорным остаткам у ТАР-транспортеров, а между ними участки могут сильно отличаться по длине и физико-химическим свойствам</w:t>
      </w:r>
      <w:ins w:id="1004" w:author="Антон Смирнов" w:date="2023-05-23T14:24:00Z">
        <w:r w:rsidR="00666376" w:rsidRPr="00666376">
          <w:rPr>
            <w:lang w:val="ru-RU"/>
            <w:rPrChange w:id="1005" w:author="Антон Смирнов" w:date="2023-05-23T14:24:00Z">
              <w:rPr/>
            </w:rPrChange>
          </w:rPr>
          <w:t xml:space="preserve"> </w:t>
        </w:r>
      </w:ins>
      <w:r w:rsidR="00666376">
        <w:rPr>
          <w:lang w:val="ru-RU"/>
        </w:rPr>
        <w:fldChar w:fldCharType="begin"/>
      </w:r>
      <w:r w:rsidR="00666376">
        <w:rPr>
          <w:lang w:val="ru-RU"/>
        </w:rPr>
        <w:instrText xml:space="preserve"> ADDIN ZOTERO_ITEM CSL_CITATION {"citationID":"bZWCm1ps","properties":{"formattedCitation":"[59]","plainCitation":"[59]","noteIndex":0},"citationItems":[{"id":117,"uris":["http://zotero.org/users/10071278/items/AXK89C5F"],"itemData":{"id":117,"type":"article-journal","abstract":"The transporter associated with antigen processing (TAP) selectively translocates antigenic peptides into the endoplasmic reticulum. Loading onto major histocompatibility complex class I molecules and proofreading of these bound epitopes are orchestrated within the macromolecular peptide-loading complex, which assembles on TAP. This heterodimeric ABC-binding cassette (ABC) transport complex is therefore a major component in the adaptive immune response against virally or malignantly transformed cells. Its pivotal role predestines TAP as a target for infectious diseases and malignant disorders. The development of therapies or drugs therefore requires a detailed comprehension of structure and function of this ABC transporter, but our knowledge about various aspects is still insufficient. This review highlights recent achievements on the structure and dynamics of antigenic peptides in complex with TAP. Understanding the binding mode of antigenic peptides in the TAP complex will crucially impact rational design of inhibitors, drug development, or vaccination strategies.","container-title":"Frontiers in Immunology","DOI":"10.3389/fimmu.2017.00010","ISSN":"1664-3224","journalAbbreviation":"Front. Immunol.","language":"en","source":"DOI.org (Crossref)","title":"Structure and Dynamics of Antigenic Peptides in Complex with TAP","URL":"http://journal.frontiersin.org/article/10.3389/fimmu.2017.00010/full","volume":"8","author":[{"family":"Lehnert","given":"Elisa"},{"family":"Tampé","given":"Robert"}],"accessed":{"date-parts":[["2022",9,15]]},"issued":{"date-parts":[["2017",1,30]]}}}],"schema":"https://github.com/citation-style-language/schema/raw/master/csl-citation.json"} </w:instrText>
      </w:r>
      <w:r w:rsidR="00666376">
        <w:rPr>
          <w:lang w:val="ru-RU"/>
        </w:rPr>
        <w:fldChar w:fldCharType="separate"/>
      </w:r>
      <w:r w:rsidR="00666376" w:rsidRPr="00666376">
        <w:rPr>
          <w:rFonts w:cs="Times New Roman"/>
          <w:lang w:val="ru-RU"/>
          <w:rPrChange w:id="1006" w:author="Антон Смирнов" w:date="2023-05-23T14:25:00Z">
            <w:rPr>
              <w:rFonts w:cs="Times New Roman"/>
            </w:rPr>
          </w:rPrChange>
        </w:rPr>
        <w:t>[59]</w:t>
      </w:r>
      <w:r w:rsidR="00666376">
        <w:rPr>
          <w:lang w:val="ru-RU"/>
        </w:rPr>
        <w:fldChar w:fldCharType="end"/>
      </w:r>
      <w:del w:id="1007" w:author="Антон Смирнов" w:date="2023-05-23T14:25:00Z">
        <w:r w:rsidRPr="007A630F" w:rsidDel="00666376">
          <w:rPr>
            <w:lang w:val="ru-RU"/>
          </w:rPr>
          <w:delText>[60]</w:delText>
        </w:r>
      </w:del>
      <w:r w:rsidRPr="007A630F">
        <w:rPr>
          <w:lang w:val="ru-RU"/>
        </w:rPr>
        <w:t xml:space="preserve">. В позиции 1 и 2 </w:t>
      </w:r>
      <w:r>
        <w:t>N</w:t>
      </w:r>
      <w:r w:rsidRPr="007A630F">
        <w:rPr>
          <w:lang w:val="ru-RU"/>
        </w:rPr>
        <w:t xml:space="preserve">-конца предпочтительны положительно заряженные аминокислоты, в позиции 3 предпочтительны ароматические аминокислоты, в первых трех позициях не должно быть </w:t>
      </w:r>
      <w:proofErr w:type="spellStart"/>
      <w:r w:rsidRPr="007A630F">
        <w:rPr>
          <w:lang w:val="ru-RU"/>
        </w:rPr>
        <w:t>пролина</w:t>
      </w:r>
      <w:proofErr w:type="spellEnd"/>
      <w:r w:rsidRPr="007A630F">
        <w:rPr>
          <w:lang w:val="ru-RU"/>
        </w:rPr>
        <w:t xml:space="preserve">, </w:t>
      </w:r>
      <w:proofErr w:type="spellStart"/>
      <w:r w:rsidRPr="007A630F">
        <w:rPr>
          <w:lang w:val="ru-RU"/>
        </w:rPr>
        <w:t>гиброфобные</w:t>
      </w:r>
      <w:proofErr w:type="spellEnd"/>
      <w:r w:rsidRPr="007A630F">
        <w:rPr>
          <w:lang w:val="ru-RU"/>
        </w:rPr>
        <w:t xml:space="preserve"> или основные аминокислоты на С-конце</w:t>
      </w:r>
      <w:ins w:id="1008" w:author="Антон Смирнов" w:date="2023-05-23T14:25:00Z">
        <w:r w:rsidR="00666376" w:rsidRPr="00666376">
          <w:rPr>
            <w:lang w:val="ru-RU"/>
            <w:rPrChange w:id="1009" w:author="Антон Смирнов" w:date="2023-05-23T14:25:00Z">
              <w:rPr/>
            </w:rPrChange>
          </w:rPr>
          <w:t xml:space="preserve"> </w:t>
        </w:r>
      </w:ins>
      <w:r w:rsidR="00666376">
        <w:rPr>
          <w:lang w:val="ru-RU"/>
        </w:rPr>
        <w:fldChar w:fldCharType="begin"/>
      </w:r>
      <w:r w:rsidR="00666376">
        <w:rPr>
          <w:lang w:val="ru-RU"/>
        </w:rPr>
        <w:instrText xml:space="preserve"> ADDIN ZOTERO_ITEM CSL_CITATION {"citationID":"iQr75Sv4","properties":{"formattedCitation":"[12, 66, 67]","plainCitation":"[12, 66, 67]","noteIndex":0},"citationItems":[{"id":406,"uris":["http://zotero.org/users/10071278/items/7JMT9W3G"],"itemData":{"id":406,"type":"book","edition":"9","event-place":"Москва","ISBN":"978-5-98657-070-9","language":"ru","number-of-pages":"1184","publisher":"Логосфера","publisher-place":"Москва","title":"Иммунобиология по Джанвею","author":[{"family":"Мерфи","given":"К."},{"family":"Уивер","given":"К."}],"issued":{"date-parts":[["2020"]]}}},{"id":349,"uris":["http://zotero.org/users/10071278/items/SZ2WV9SB"],"itemData":{"id":349,"type":"article-journal","container-title":"Immunity","DOI":"10.1016/1074-7613(94)90004-3","ISSN":"10747613","issue":"1","journalAbbreviation":"Immunity","language":"en","page":"7-14","source":"DOI.org (Crossref)","title":"Human transporters associated with antigen processing possess a promiscuous peptide-binding site","volume":"1","author":[{"family":"Androlewicz","given":"Matthew J."},{"family":"Cresswell","given":"Peter"}],"issued":{"date-parts":[["1994",4]]}}},{"id":348,"uris":["http://zotero.org/users/10071278/items/GQ2374LL"],"itemData":{"id":348,"type":"article-journal","abstract":"Transport of peptides across the membrane of the endoplasmic reticulum for assembly with MHC class I molecules is an essential step in antigen presentation to cytotoxic T cells. This task is performed by the major histocompatibility complex-encoded transporter associated with antigen processing (TAP). Using a combinatorial approach we have analyzed the substrate specificity of human TAP at high resolution and in the absence of any given sequence context, revealing the contribution of each peptide residue in stabilizing binding to TAP. Human TAP was found to be highly selective with peptide affinities covering at least three orders of magnitude. Interestingly, the selectivity is not equally distributed over the substrate. Only the N-terminal three positions and the C-terminal residue are critical, whereas effects from other peptide positions are negligible. A major influence from the peptide backbone was uncovered by peptide scans and libraries containing\n              d\n              amino acids. Again, independent of peptide length, critical positions were clustered near the peptide termini. These approaches demonstrate that human TAP is selective, with residues determining the affinity located in distinct regions, and point to the role of the peptide backbone in binding to TAP. This binding mode of TAP has implications in an optimized repertoire selection and in a coevolution with the major histocompatibility complex/T cell receptor complex.","container-title":"Proceedings of the National Academy of Sciences","DOI":"10.1073/pnas.94.17.8976","ISSN":"0027-8424, 1091-6490","issue":"17","journalAbbreviation":"Proc. Natl. Acad. Sci. U.S.A.","language":"en","page":"8976-8981","source":"DOI.org (Crossref)","title":"Recognition principle of the TAP transporter disclosed by combinatorial peptide libraries","volume":"94","author":[{"family":"Uebel","given":"Stephan"},{"family":"Kraas","given":"Wolfgang"},{"family":"Kienle","given":"Stefan"},{"family":"Wiesmüller","given":"Karl-Heinz"},{"family":"Jung","given":"Günther"},{"family":"Tampé","given":"Robert"}],"issued":{"date-parts":[["1997",8,19]]}}}],"schema":"https://github.com/citation-style-language/schema/raw/master/csl-citation.json"} </w:instrText>
      </w:r>
      <w:r w:rsidR="00666376">
        <w:rPr>
          <w:lang w:val="ru-RU"/>
        </w:rPr>
        <w:fldChar w:fldCharType="separate"/>
      </w:r>
      <w:r w:rsidR="00666376" w:rsidRPr="00666376">
        <w:rPr>
          <w:rFonts w:cs="Times New Roman"/>
        </w:rPr>
        <w:t>[12, 66, 67]</w:t>
      </w:r>
      <w:r w:rsidR="00666376">
        <w:rPr>
          <w:lang w:val="ru-RU"/>
        </w:rPr>
        <w:fldChar w:fldCharType="end"/>
      </w:r>
      <w:del w:id="1010" w:author="Антон Смирнов" w:date="2023-05-23T14:25:00Z">
        <w:r w:rsidRPr="007A630F" w:rsidDel="00666376">
          <w:rPr>
            <w:lang w:val="ru-RU"/>
          </w:rPr>
          <w:delText>[12; 67; 68]</w:delText>
        </w:r>
      </w:del>
      <w:r w:rsidRPr="007A630F">
        <w:rPr>
          <w:lang w:val="ru-RU"/>
        </w:rPr>
        <w:t>.</w:t>
      </w:r>
    </w:p>
    <w:p w14:paraId="09F3FEDC" w14:textId="5E8B4DB3" w:rsidR="005C4AD5" w:rsidRPr="007A630F" w:rsidRDefault="00BF5734">
      <w:pPr>
        <w:pStyle w:val="a0"/>
        <w:rPr>
          <w:lang w:val="ru-RU"/>
        </w:rPr>
      </w:pPr>
      <w:r w:rsidRPr="007A630F">
        <w:rPr>
          <w:lang w:val="ru-RU"/>
        </w:rPr>
        <w:t>После попадания пептида в Э</w:t>
      </w:r>
      <w:ins w:id="1011" w:author="Лагунин Алексей Александрович" w:date="2023-04-14T15:23:00Z">
        <w:r w:rsidR="00F13542">
          <w:rPr>
            <w:lang w:val="ru-RU"/>
          </w:rPr>
          <w:t>П</w:t>
        </w:r>
      </w:ins>
      <w:r w:rsidRPr="007A630F">
        <w:rPr>
          <w:lang w:val="ru-RU"/>
        </w:rPr>
        <w:t xml:space="preserve">Р он сразу поступает в </w:t>
      </w:r>
      <w:r>
        <w:t>PLC</w:t>
      </w:r>
      <w:r w:rsidRPr="007A630F">
        <w:rPr>
          <w:lang w:val="ru-RU"/>
        </w:rPr>
        <w:t xml:space="preserve">. </w:t>
      </w:r>
      <w:r>
        <w:t>PLC</w:t>
      </w:r>
      <w:r w:rsidRPr="007A630F">
        <w:rPr>
          <w:lang w:val="ru-RU"/>
        </w:rPr>
        <w:t xml:space="preserve"> состоит из </w:t>
      </w:r>
      <w:del w:id="1012" w:author="Лагунин Алексей Александрович" w:date="2023-04-14T15:23:00Z">
        <w:r w:rsidRPr="007A630F" w:rsidDel="00F13542">
          <w:rPr>
            <w:lang w:val="ru-RU"/>
          </w:rPr>
          <w:delText>собраной</w:delText>
        </w:r>
      </w:del>
      <w:ins w:id="1013" w:author="Лагунин Алексей Александрович" w:date="2023-04-14T15:23:00Z">
        <w:r w:rsidR="00F13542" w:rsidRPr="007A630F">
          <w:rPr>
            <w:lang w:val="ru-RU"/>
          </w:rPr>
          <w:t>собранной</w:t>
        </w:r>
      </w:ins>
      <w:r w:rsidRPr="007A630F">
        <w:rPr>
          <w:lang w:val="ru-RU"/>
        </w:rPr>
        <w:t xml:space="preserve"> молекулы </w:t>
      </w:r>
      <w:r>
        <w:t>HLA</w:t>
      </w:r>
      <w:r w:rsidRPr="007A630F">
        <w:rPr>
          <w:lang w:val="ru-RU"/>
        </w:rPr>
        <w:t xml:space="preserve"> </w:t>
      </w:r>
      <w:r>
        <w:t>I</w:t>
      </w:r>
      <w:r w:rsidRPr="007A630F">
        <w:rPr>
          <w:lang w:val="ru-RU"/>
        </w:rPr>
        <w:t xml:space="preserve">, </w:t>
      </w:r>
      <w:proofErr w:type="spellStart"/>
      <w:r w:rsidRPr="007A630F">
        <w:rPr>
          <w:lang w:val="ru-RU"/>
        </w:rPr>
        <w:t>шаперона</w:t>
      </w:r>
      <w:proofErr w:type="spellEnd"/>
      <w:r w:rsidRPr="007A630F">
        <w:rPr>
          <w:lang w:val="ru-RU"/>
        </w:rPr>
        <w:t xml:space="preserve"> </w:t>
      </w:r>
      <w:proofErr w:type="spellStart"/>
      <w:r w:rsidRPr="007A630F">
        <w:rPr>
          <w:lang w:val="ru-RU"/>
        </w:rPr>
        <w:t>кальретикулина</w:t>
      </w:r>
      <w:proofErr w:type="spellEnd"/>
      <w:r w:rsidRPr="007A630F">
        <w:rPr>
          <w:lang w:val="ru-RU"/>
        </w:rPr>
        <w:t xml:space="preserve">, ТАР-ассоциированного белка </w:t>
      </w:r>
      <w:proofErr w:type="spellStart"/>
      <w:r w:rsidRPr="007A630F">
        <w:rPr>
          <w:lang w:val="ru-RU"/>
        </w:rPr>
        <w:t>тапасина</w:t>
      </w:r>
      <w:proofErr w:type="spellEnd"/>
      <w:r w:rsidRPr="007A630F">
        <w:rPr>
          <w:lang w:val="ru-RU"/>
        </w:rPr>
        <w:t xml:space="preserve"> и </w:t>
      </w:r>
      <w:proofErr w:type="spellStart"/>
      <w:r w:rsidRPr="007A630F">
        <w:rPr>
          <w:lang w:val="ru-RU"/>
        </w:rPr>
        <w:t>тиоловой</w:t>
      </w:r>
      <w:proofErr w:type="spellEnd"/>
      <w:r w:rsidRPr="007A630F">
        <w:rPr>
          <w:lang w:val="ru-RU"/>
        </w:rPr>
        <w:t xml:space="preserve"> редуктазы </w:t>
      </w:r>
      <w:proofErr w:type="spellStart"/>
      <w:r>
        <w:t>ERp</w:t>
      </w:r>
      <w:proofErr w:type="spellEnd"/>
      <w:r w:rsidRPr="007A630F">
        <w:rPr>
          <w:lang w:val="ru-RU"/>
        </w:rPr>
        <w:t>57</w:t>
      </w:r>
      <w:ins w:id="1014" w:author="Антон Смирнов" w:date="2023-05-23T14:26:00Z">
        <w:r w:rsidR="00666376" w:rsidRPr="00666376">
          <w:rPr>
            <w:lang w:val="ru-RU"/>
            <w:rPrChange w:id="1015" w:author="Антон Смирнов" w:date="2023-05-23T14:26:00Z">
              <w:rPr/>
            </w:rPrChange>
          </w:rPr>
          <w:t xml:space="preserve"> </w:t>
        </w:r>
      </w:ins>
      <w:r w:rsidR="00666376">
        <w:rPr>
          <w:lang w:val="ru-RU"/>
        </w:rPr>
        <w:fldChar w:fldCharType="begin"/>
      </w:r>
      <w:r w:rsidR="00666376">
        <w:rPr>
          <w:lang w:val="ru-RU"/>
        </w:rPr>
        <w:instrText xml:space="preserve"> ADDIN ZOTERO_ITEM CSL_CITATION {"citationID":"HW8cIgjJ","properties":{"formattedCitation":"[68]","plainCitation":"[68]","noteIndex":0},"citationItems":[{"id":346,"uris":["http://zotero.org/users/10071278/items/DXAPYUCV"],"itemData":{"id":346,"type":"article-journal","container-title":"Nature","DOI":"10.1038/nature24627","ISSN":"0028-0836, 1476-4687","issue":"7681","journalAbbreviation":"Nature","language":"en","page":"525-528","source":"DOI.org (Crossref)","title":"Structure of the human MHC-I peptide-loading complex","volume":"551","author":[{"family":"Blees","given":"Andreas"},{"family":"Januliene","given":"Dovile"},{"family":"Hofmann","given":"Tommy"},{"family":"Koller","given":"Nicole"},{"family":"Schmidt","given":"Carla"},{"family":"Trowitzsch","given":"Simon"},{"family":"Moeller","given":"Arne"},{"family":"Tampé","given":"Robert"}],"issued":{"date-parts":[["2017",11]]}}}],"schema":"https://github.com/citation-style-language/schema/raw/master/csl-citation.json"} </w:instrText>
      </w:r>
      <w:r w:rsidR="00666376">
        <w:rPr>
          <w:lang w:val="ru-RU"/>
        </w:rPr>
        <w:fldChar w:fldCharType="separate"/>
      </w:r>
      <w:r w:rsidR="00666376" w:rsidRPr="00666376">
        <w:rPr>
          <w:rFonts w:cs="Times New Roman"/>
          <w:lang w:val="ru-RU"/>
        </w:rPr>
        <w:t>[68]</w:t>
      </w:r>
      <w:r w:rsidR="00666376">
        <w:rPr>
          <w:lang w:val="ru-RU"/>
        </w:rPr>
        <w:fldChar w:fldCharType="end"/>
      </w:r>
      <w:del w:id="1016" w:author="Антон Смирнов" w:date="2023-05-23T14:26:00Z">
        <w:r w:rsidRPr="007A630F" w:rsidDel="00666376">
          <w:rPr>
            <w:lang w:val="ru-RU"/>
          </w:rPr>
          <w:delText>[69]</w:delText>
        </w:r>
      </w:del>
      <w:r w:rsidRPr="007A630F">
        <w:rPr>
          <w:lang w:val="ru-RU"/>
        </w:rPr>
        <w:t xml:space="preserve">. Этот комплекс ответственен за присоединение эпитопа к молекуле </w:t>
      </w:r>
      <w:r>
        <w:t>HLA</w:t>
      </w:r>
      <w:r w:rsidRPr="007A630F">
        <w:rPr>
          <w:lang w:val="ru-RU"/>
        </w:rPr>
        <w:t xml:space="preserve">. Комплекс не загружает в молекулу </w:t>
      </w:r>
      <w:r>
        <w:t>HLA</w:t>
      </w:r>
      <w:r w:rsidRPr="007A630F">
        <w:rPr>
          <w:lang w:val="ru-RU"/>
        </w:rPr>
        <w:t xml:space="preserve"> первый попавшийся пептид, а подбирает </w:t>
      </w:r>
      <w:r w:rsidRPr="007A630F">
        <w:rPr>
          <w:lang w:val="ru-RU"/>
        </w:rPr>
        <w:lastRenderedPageBreak/>
        <w:t>наиболее аффин</w:t>
      </w:r>
      <w:ins w:id="1017" w:author="Лагунин Алексей Александрович" w:date="2023-04-14T15:23:00Z">
        <w:r w:rsidR="00F13542">
          <w:rPr>
            <w:lang w:val="ru-RU"/>
          </w:rPr>
          <w:t>н</w:t>
        </w:r>
      </w:ins>
      <w:r w:rsidRPr="007A630F">
        <w:rPr>
          <w:lang w:val="ru-RU"/>
        </w:rPr>
        <w:t xml:space="preserve">ый, удаляя </w:t>
      </w:r>
      <w:proofErr w:type="spellStart"/>
      <w:r w:rsidRPr="007A630F">
        <w:rPr>
          <w:lang w:val="ru-RU"/>
        </w:rPr>
        <w:t>низкоафи</w:t>
      </w:r>
      <w:del w:id="1018" w:author="Лагунин Алексей Александрович" w:date="2023-04-14T15:24:00Z">
        <w:r w:rsidRPr="007A630F" w:rsidDel="00F13542">
          <w:rPr>
            <w:lang w:val="ru-RU"/>
          </w:rPr>
          <w:delText>и</w:delText>
        </w:r>
      </w:del>
      <w:ins w:id="1019" w:author="Лагунин Алексей Александрович" w:date="2023-04-14T15:24:00Z">
        <w:r w:rsidR="00F13542">
          <w:rPr>
            <w:lang w:val="ru-RU"/>
          </w:rPr>
          <w:t>н</w:t>
        </w:r>
      </w:ins>
      <w:r w:rsidRPr="007A630F">
        <w:rPr>
          <w:lang w:val="ru-RU"/>
        </w:rPr>
        <w:t>ные</w:t>
      </w:r>
      <w:proofErr w:type="spellEnd"/>
      <w:r w:rsidRPr="007A630F">
        <w:rPr>
          <w:lang w:val="ru-RU"/>
        </w:rPr>
        <w:t>. Этот процесс называется пептидным корректированием</w:t>
      </w:r>
      <w:ins w:id="1020" w:author="Антон Смирнов" w:date="2023-05-23T14:27:00Z">
        <w:r w:rsidR="00A84A4B" w:rsidRPr="004E4E14">
          <w:rPr>
            <w:lang w:val="ru-RU"/>
            <w:rPrChange w:id="1021" w:author="Антон Смирнов" w:date="2023-05-23T15:22:00Z">
              <w:rPr/>
            </w:rPrChange>
          </w:rPr>
          <w:t xml:space="preserve"> </w:t>
        </w:r>
      </w:ins>
      <w:r w:rsidR="00A84A4B">
        <w:fldChar w:fldCharType="begin"/>
      </w:r>
      <w:r w:rsidR="00A84A4B" w:rsidRPr="004E4E14">
        <w:rPr>
          <w:lang w:val="ru-RU"/>
          <w:rPrChange w:id="1022" w:author="Антон Смирнов" w:date="2023-05-23T15:22:00Z">
            <w:rPr/>
          </w:rPrChange>
        </w:rPr>
        <w:instrText xml:space="preserve"> </w:instrText>
      </w:r>
      <w:r w:rsidR="00A84A4B">
        <w:instrText>ADDIN</w:instrText>
      </w:r>
      <w:r w:rsidR="00A84A4B" w:rsidRPr="004E4E14">
        <w:rPr>
          <w:lang w:val="ru-RU"/>
          <w:rPrChange w:id="1023" w:author="Антон Смирнов" w:date="2023-05-23T15:22:00Z">
            <w:rPr/>
          </w:rPrChange>
        </w:rPr>
        <w:instrText xml:space="preserve"> </w:instrText>
      </w:r>
      <w:r w:rsidR="00A84A4B">
        <w:instrText>ZOTERO</w:instrText>
      </w:r>
      <w:r w:rsidR="00A84A4B" w:rsidRPr="004E4E14">
        <w:rPr>
          <w:lang w:val="ru-RU"/>
          <w:rPrChange w:id="1024" w:author="Антон Смирнов" w:date="2023-05-23T15:22:00Z">
            <w:rPr/>
          </w:rPrChange>
        </w:rPr>
        <w:instrText>_</w:instrText>
      </w:r>
      <w:r w:rsidR="00A84A4B">
        <w:instrText>ITEM</w:instrText>
      </w:r>
      <w:r w:rsidR="00A84A4B" w:rsidRPr="004E4E14">
        <w:rPr>
          <w:lang w:val="ru-RU"/>
          <w:rPrChange w:id="1025" w:author="Антон Смирнов" w:date="2023-05-23T15:22:00Z">
            <w:rPr/>
          </w:rPrChange>
        </w:rPr>
        <w:instrText xml:space="preserve"> </w:instrText>
      </w:r>
      <w:r w:rsidR="00A84A4B">
        <w:instrText>CSL</w:instrText>
      </w:r>
      <w:r w:rsidR="00A84A4B" w:rsidRPr="004E4E14">
        <w:rPr>
          <w:lang w:val="ru-RU"/>
          <w:rPrChange w:id="1026" w:author="Антон Смирнов" w:date="2023-05-23T15:22:00Z">
            <w:rPr/>
          </w:rPrChange>
        </w:rPr>
        <w:instrText>_</w:instrText>
      </w:r>
      <w:r w:rsidR="00A84A4B">
        <w:instrText>CITATION</w:instrText>
      </w:r>
      <w:r w:rsidR="00A84A4B" w:rsidRPr="004E4E14">
        <w:rPr>
          <w:lang w:val="ru-RU"/>
          <w:rPrChange w:id="1027" w:author="Антон Смирнов" w:date="2023-05-23T15:22:00Z">
            <w:rPr/>
          </w:rPrChange>
        </w:rPr>
        <w:instrText xml:space="preserve"> {"</w:instrText>
      </w:r>
      <w:r w:rsidR="00A84A4B">
        <w:instrText>citationID</w:instrText>
      </w:r>
      <w:r w:rsidR="00A84A4B" w:rsidRPr="004E4E14">
        <w:rPr>
          <w:lang w:val="ru-RU"/>
          <w:rPrChange w:id="1028" w:author="Антон Смирнов" w:date="2023-05-23T15:22:00Z">
            <w:rPr/>
          </w:rPrChange>
        </w:rPr>
        <w:instrText>":"</w:instrText>
      </w:r>
      <w:r w:rsidR="00A84A4B">
        <w:instrText>oXHqDSm</w:instrText>
      </w:r>
      <w:r w:rsidR="00A84A4B" w:rsidRPr="004E4E14">
        <w:rPr>
          <w:lang w:val="ru-RU"/>
          <w:rPrChange w:id="1029" w:author="Антон Смирнов" w:date="2023-05-23T15:22:00Z">
            <w:rPr/>
          </w:rPrChange>
        </w:rPr>
        <w:instrText>8","</w:instrText>
      </w:r>
      <w:r w:rsidR="00A84A4B">
        <w:instrText>properties</w:instrText>
      </w:r>
      <w:r w:rsidR="00A84A4B" w:rsidRPr="004E4E14">
        <w:rPr>
          <w:lang w:val="ru-RU"/>
          <w:rPrChange w:id="1030" w:author="Антон Смирнов" w:date="2023-05-23T15:22:00Z">
            <w:rPr/>
          </w:rPrChange>
        </w:rPr>
        <w:instrText>":{"</w:instrText>
      </w:r>
      <w:r w:rsidR="00A84A4B">
        <w:instrText>formattedCitation</w:instrText>
      </w:r>
      <w:r w:rsidR="00A84A4B" w:rsidRPr="004E4E14">
        <w:rPr>
          <w:lang w:val="ru-RU"/>
          <w:rPrChange w:id="1031" w:author="Антон Смирнов" w:date="2023-05-23T15:22:00Z">
            <w:rPr/>
          </w:rPrChange>
        </w:rPr>
        <w:instrText>":"[12]","</w:instrText>
      </w:r>
      <w:r w:rsidR="00A84A4B">
        <w:instrText>plainCitation</w:instrText>
      </w:r>
      <w:r w:rsidR="00A84A4B" w:rsidRPr="004E4E14">
        <w:rPr>
          <w:lang w:val="ru-RU"/>
          <w:rPrChange w:id="1032" w:author="Антон Смирнов" w:date="2023-05-23T15:22:00Z">
            <w:rPr/>
          </w:rPrChange>
        </w:rPr>
        <w:instrText>":"[12]","</w:instrText>
      </w:r>
      <w:r w:rsidR="00A84A4B">
        <w:instrText>noteIndex</w:instrText>
      </w:r>
      <w:r w:rsidR="00A84A4B" w:rsidRPr="004E4E14">
        <w:rPr>
          <w:lang w:val="ru-RU"/>
          <w:rPrChange w:id="1033" w:author="Антон Смирнов" w:date="2023-05-23T15:22:00Z">
            <w:rPr/>
          </w:rPrChange>
        </w:rPr>
        <w:instrText>":0},"</w:instrText>
      </w:r>
      <w:r w:rsidR="00A84A4B">
        <w:instrText>citationItems</w:instrText>
      </w:r>
      <w:r w:rsidR="00A84A4B" w:rsidRPr="004E4E14">
        <w:rPr>
          <w:lang w:val="ru-RU"/>
          <w:rPrChange w:id="1034" w:author="Антон Смирнов" w:date="2023-05-23T15:22:00Z">
            <w:rPr/>
          </w:rPrChange>
        </w:rPr>
        <w:instrText>":[{"</w:instrText>
      </w:r>
      <w:r w:rsidR="00A84A4B">
        <w:instrText>id</w:instrText>
      </w:r>
      <w:r w:rsidR="00A84A4B" w:rsidRPr="004E4E14">
        <w:rPr>
          <w:lang w:val="ru-RU"/>
          <w:rPrChange w:id="1035" w:author="Антон Смирнов" w:date="2023-05-23T15:22:00Z">
            <w:rPr/>
          </w:rPrChange>
        </w:rPr>
        <w:instrText>":406,"</w:instrText>
      </w:r>
      <w:r w:rsidR="00A84A4B">
        <w:instrText>uris</w:instrText>
      </w:r>
      <w:r w:rsidR="00A84A4B" w:rsidRPr="004E4E14">
        <w:rPr>
          <w:lang w:val="ru-RU"/>
          <w:rPrChange w:id="1036" w:author="Антон Смирнов" w:date="2023-05-23T15:22:00Z">
            <w:rPr/>
          </w:rPrChange>
        </w:rPr>
        <w:instrText>":["</w:instrText>
      </w:r>
      <w:r w:rsidR="00A84A4B">
        <w:instrText>http</w:instrText>
      </w:r>
      <w:r w:rsidR="00A84A4B" w:rsidRPr="004E4E14">
        <w:rPr>
          <w:lang w:val="ru-RU"/>
          <w:rPrChange w:id="1037" w:author="Антон Смирнов" w:date="2023-05-23T15:22:00Z">
            <w:rPr/>
          </w:rPrChange>
        </w:rPr>
        <w:instrText>://</w:instrText>
      </w:r>
      <w:r w:rsidR="00A84A4B">
        <w:instrText>zotero</w:instrText>
      </w:r>
      <w:r w:rsidR="00A84A4B" w:rsidRPr="004E4E14">
        <w:rPr>
          <w:lang w:val="ru-RU"/>
          <w:rPrChange w:id="1038" w:author="Антон Смирнов" w:date="2023-05-23T15:22:00Z">
            <w:rPr/>
          </w:rPrChange>
        </w:rPr>
        <w:instrText>.</w:instrText>
      </w:r>
      <w:r w:rsidR="00A84A4B">
        <w:instrText>org</w:instrText>
      </w:r>
      <w:r w:rsidR="00A84A4B" w:rsidRPr="004E4E14">
        <w:rPr>
          <w:lang w:val="ru-RU"/>
          <w:rPrChange w:id="1039" w:author="Антон Смирнов" w:date="2023-05-23T15:22:00Z">
            <w:rPr/>
          </w:rPrChange>
        </w:rPr>
        <w:instrText>/</w:instrText>
      </w:r>
      <w:r w:rsidR="00A84A4B">
        <w:instrText>users</w:instrText>
      </w:r>
      <w:r w:rsidR="00A84A4B" w:rsidRPr="004E4E14">
        <w:rPr>
          <w:lang w:val="ru-RU"/>
          <w:rPrChange w:id="1040" w:author="Антон Смирнов" w:date="2023-05-23T15:22:00Z">
            <w:rPr/>
          </w:rPrChange>
        </w:rPr>
        <w:instrText>/10071278/</w:instrText>
      </w:r>
      <w:r w:rsidR="00A84A4B">
        <w:instrText>items</w:instrText>
      </w:r>
      <w:r w:rsidR="00A84A4B" w:rsidRPr="004E4E14">
        <w:rPr>
          <w:lang w:val="ru-RU"/>
          <w:rPrChange w:id="1041" w:author="Антон Смирнов" w:date="2023-05-23T15:22:00Z">
            <w:rPr/>
          </w:rPrChange>
        </w:rPr>
        <w:instrText>/7</w:instrText>
      </w:r>
      <w:r w:rsidR="00A84A4B">
        <w:instrText>JMT</w:instrText>
      </w:r>
      <w:r w:rsidR="00A84A4B" w:rsidRPr="004E4E14">
        <w:rPr>
          <w:lang w:val="ru-RU"/>
          <w:rPrChange w:id="1042" w:author="Антон Смирнов" w:date="2023-05-23T15:22:00Z">
            <w:rPr/>
          </w:rPrChange>
        </w:rPr>
        <w:instrText>9</w:instrText>
      </w:r>
      <w:r w:rsidR="00A84A4B">
        <w:instrText>W</w:instrText>
      </w:r>
      <w:r w:rsidR="00A84A4B" w:rsidRPr="004E4E14">
        <w:rPr>
          <w:lang w:val="ru-RU"/>
          <w:rPrChange w:id="1043" w:author="Антон Смирнов" w:date="2023-05-23T15:22:00Z">
            <w:rPr/>
          </w:rPrChange>
        </w:rPr>
        <w:instrText>3</w:instrText>
      </w:r>
      <w:r w:rsidR="00A84A4B">
        <w:instrText>G</w:instrText>
      </w:r>
      <w:r w:rsidR="00A84A4B" w:rsidRPr="004E4E14">
        <w:rPr>
          <w:lang w:val="ru-RU"/>
          <w:rPrChange w:id="1044" w:author="Антон Смирнов" w:date="2023-05-23T15:22:00Z">
            <w:rPr/>
          </w:rPrChange>
        </w:rPr>
        <w:instrText>"],"</w:instrText>
      </w:r>
      <w:r w:rsidR="00A84A4B">
        <w:instrText>itemData</w:instrText>
      </w:r>
      <w:r w:rsidR="00A84A4B" w:rsidRPr="004E4E14">
        <w:rPr>
          <w:lang w:val="ru-RU"/>
          <w:rPrChange w:id="1045" w:author="Антон Смирнов" w:date="2023-05-23T15:22:00Z">
            <w:rPr/>
          </w:rPrChange>
        </w:rPr>
        <w:instrText>":{"</w:instrText>
      </w:r>
      <w:r w:rsidR="00A84A4B">
        <w:instrText>id</w:instrText>
      </w:r>
      <w:r w:rsidR="00A84A4B" w:rsidRPr="004E4E14">
        <w:rPr>
          <w:lang w:val="ru-RU"/>
          <w:rPrChange w:id="1046" w:author="Антон Смирнов" w:date="2023-05-23T15:22:00Z">
            <w:rPr/>
          </w:rPrChange>
        </w:rPr>
        <w:instrText>":406,"</w:instrText>
      </w:r>
      <w:r w:rsidR="00A84A4B">
        <w:instrText>type</w:instrText>
      </w:r>
      <w:r w:rsidR="00A84A4B" w:rsidRPr="004E4E14">
        <w:rPr>
          <w:lang w:val="ru-RU"/>
          <w:rPrChange w:id="1047" w:author="Антон Смирнов" w:date="2023-05-23T15:22:00Z">
            <w:rPr/>
          </w:rPrChange>
        </w:rPr>
        <w:instrText>":"</w:instrText>
      </w:r>
      <w:r w:rsidR="00A84A4B">
        <w:instrText>book</w:instrText>
      </w:r>
      <w:r w:rsidR="00A84A4B" w:rsidRPr="004E4E14">
        <w:rPr>
          <w:lang w:val="ru-RU"/>
          <w:rPrChange w:id="1048" w:author="Антон Смирнов" w:date="2023-05-23T15:22:00Z">
            <w:rPr/>
          </w:rPrChange>
        </w:rPr>
        <w:instrText>","</w:instrText>
      </w:r>
      <w:r w:rsidR="00A84A4B">
        <w:instrText>edition</w:instrText>
      </w:r>
      <w:r w:rsidR="00A84A4B" w:rsidRPr="004E4E14">
        <w:rPr>
          <w:lang w:val="ru-RU"/>
          <w:rPrChange w:id="1049" w:author="Антон Смирнов" w:date="2023-05-23T15:22:00Z">
            <w:rPr/>
          </w:rPrChange>
        </w:rPr>
        <w:instrText>":"9","</w:instrText>
      </w:r>
      <w:r w:rsidR="00A84A4B">
        <w:instrText>event</w:instrText>
      </w:r>
      <w:r w:rsidR="00A84A4B" w:rsidRPr="004E4E14">
        <w:rPr>
          <w:lang w:val="ru-RU"/>
          <w:rPrChange w:id="1050" w:author="Антон Смирнов" w:date="2023-05-23T15:22:00Z">
            <w:rPr/>
          </w:rPrChange>
        </w:rPr>
        <w:instrText>-</w:instrText>
      </w:r>
      <w:r w:rsidR="00A84A4B">
        <w:instrText>place</w:instrText>
      </w:r>
      <w:r w:rsidR="00A84A4B" w:rsidRPr="004E4E14">
        <w:rPr>
          <w:lang w:val="ru-RU"/>
          <w:rPrChange w:id="1051" w:author="Антон Смирнов" w:date="2023-05-23T15:22:00Z">
            <w:rPr/>
          </w:rPrChange>
        </w:rPr>
        <w:instrText>":"Москва","</w:instrText>
      </w:r>
      <w:r w:rsidR="00A84A4B">
        <w:instrText>ISBN</w:instrText>
      </w:r>
      <w:r w:rsidR="00A84A4B" w:rsidRPr="004E4E14">
        <w:rPr>
          <w:lang w:val="ru-RU"/>
          <w:rPrChange w:id="1052" w:author="Антон Смирнов" w:date="2023-05-23T15:22:00Z">
            <w:rPr/>
          </w:rPrChange>
        </w:rPr>
        <w:instrText>":"978-5-98657-070-9","</w:instrText>
      </w:r>
      <w:r w:rsidR="00A84A4B">
        <w:instrText>language</w:instrText>
      </w:r>
      <w:r w:rsidR="00A84A4B" w:rsidRPr="004E4E14">
        <w:rPr>
          <w:lang w:val="ru-RU"/>
          <w:rPrChange w:id="1053" w:author="Антон Смирнов" w:date="2023-05-23T15:22:00Z">
            <w:rPr/>
          </w:rPrChange>
        </w:rPr>
        <w:instrText>":"</w:instrText>
      </w:r>
      <w:r w:rsidR="00A84A4B">
        <w:instrText>ru</w:instrText>
      </w:r>
      <w:r w:rsidR="00A84A4B" w:rsidRPr="004E4E14">
        <w:rPr>
          <w:lang w:val="ru-RU"/>
          <w:rPrChange w:id="1054" w:author="Антон Смирнов" w:date="2023-05-23T15:22:00Z">
            <w:rPr/>
          </w:rPrChange>
        </w:rPr>
        <w:instrText>","</w:instrText>
      </w:r>
      <w:r w:rsidR="00A84A4B">
        <w:instrText>number</w:instrText>
      </w:r>
      <w:r w:rsidR="00A84A4B" w:rsidRPr="004E4E14">
        <w:rPr>
          <w:lang w:val="ru-RU"/>
          <w:rPrChange w:id="1055" w:author="Антон Смирнов" w:date="2023-05-23T15:22:00Z">
            <w:rPr/>
          </w:rPrChange>
        </w:rPr>
        <w:instrText>-</w:instrText>
      </w:r>
      <w:r w:rsidR="00A84A4B">
        <w:instrText>of</w:instrText>
      </w:r>
      <w:r w:rsidR="00A84A4B" w:rsidRPr="004E4E14">
        <w:rPr>
          <w:lang w:val="ru-RU"/>
          <w:rPrChange w:id="1056" w:author="Антон Смирнов" w:date="2023-05-23T15:22:00Z">
            <w:rPr/>
          </w:rPrChange>
        </w:rPr>
        <w:instrText>-</w:instrText>
      </w:r>
      <w:r w:rsidR="00A84A4B">
        <w:instrText>pages</w:instrText>
      </w:r>
      <w:r w:rsidR="00A84A4B" w:rsidRPr="004E4E14">
        <w:rPr>
          <w:lang w:val="ru-RU"/>
          <w:rPrChange w:id="1057" w:author="Антон Смирнов" w:date="2023-05-23T15:22:00Z">
            <w:rPr/>
          </w:rPrChange>
        </w:rPr>
        <w:instrText>":"1184","</w:instrText>
      </w:r>
      <w:r w:rsidR="00A84A4B">
        <w:instrText>publisher</w:instrText>
      </w:r>
      <w:r w:rsidR="00A84A4B" w:rsidRPr="004E4E14">
        <w:rPr>
          <w:lang w:val="ru-RU"/>
          <w:rPrChange w:id="1058" w:author="Антон Смирнов" w:date="2023-05-23T15:22:00Z">
            <w:rPr/>
          </w:rPrChange>
        </w:rPr>
        <w:instrText>":"Логосфера","</w:instrText>
      </w:r>
      <w:r w:rsidR="00A84A4B">
        <w:instrText>publisher</w:instrText>
      </w:r>
      <w:r w:rsidR="00A84A4B" w:rsidRPr="004E4E14">
        <w:rPr>
          <w:lang w:val="ru-RU"/>
          <w:rPrChange w:id="1059" w:author="Антон Смирнов" w:date="2023-05-23T15:22:00Z">
            <w:rPr/>
          </w:rPrChange>
        </w:rPr>
        <w:instrText>-</w:instrText>
      </w:r>
      <w:r w:rsidR="00A84A4B">
        <w:instrText>place</w:instrText>
      </w:r>
      <w:r w:rsidR="00A84A4B" w:rsidRPr="004E4E14">
        <w:rPr>
          <w:lang w:val="ru-RU"/>
          <w:rPrChange w:id="1060" w:author="Антон Смирнов" w:date="2023-05-23T15:22:00Z">
            <w:rPr/>
          </w:rPrChange>
        </w:rPr>
        <w:instrText>":"Москва","</w:instrText>
      </w:r>
      <w:r w:rsidR="00A84A4B">
        <w:instrText>title</w:instrText>
      </w:r>
      <w:r w:rsidR="00A84A4B" w:rsidRPr="004E4E14">
        <w:rPr>
          <w:lang w:val="ru-RU"/>
          <w:rPrChange w:id="1061" w:author="Антон Смирнов" w:date="2023-05-23T15:22:00Z">
            <w:rPr/>
          </w:rPrChange>
        </w:rPr>
        <w:instrText>":"Иммунобиология по Джанвею","</w:instrText>
      </w:r>
      <w:r w:rsidR="00A84A4B">
        <w:instrText>author</w:instrText>
      </w:r>
      <w:r w:rsidR="00A84A4B" w:rsidRPr="004E4E14">
        <w:rPr>
          <w:lang w:val="ru-RU"/>
          <w:rPrChange w:id="1062" w:author="Антон Смирнов" w:date="2023-05-23T15:22:00Z">
            <w:rPr/>
          </w:rPrChange>
        </w:rPr>
        <w:instrText>":[{"</w:instrText>
      </w:r>
      <w:r w:rsidR="00A84A4B">
        <w:instrText>family</w:instrText>
      </w:r>
      <w:r w:rsidR="00A84A4B" w:rsidRPr="004E4E14">
        <w:rPr>
          <w:lang w:val="ru-RU"/>
          <w:rPrChange w:id="1063" w:author="Антон Смирнов" w:date="2023-05-23T15:22:00Z">
            <w:rPr/>
          </w:rPrChange>
        </w:rPr>
        <w:instrText>":"Мерфи","</w:instrText>
      </w:r>
      <w:r w:rsidR="00A84A4B">
        <w:instrText>given</w:instrText>
      </w:r>
      <w:r w:rsidR="00A84A4B" w:rsidRPr="004E4E14">
        <w:rPr>
          <w:lang w:val="ru-RU"/>
          <w:rPrChange w:id="1064" w:author="Антон Смирнов" w:date="2023-05-23T15:22:00Z">
            <w:rPr/>
          </w:rPrChange>
        </w:rPr>
        <w:instrText>":"К."},{"</w:instrText>
      </w:r>
      <w:r w:rsidR="00A84A4B">
        <w:instrText>family</w:instrText>
      </w:r>
      <w:r w:rsidR="00A84A4B" w:rsidRPr="004E4E14">
        <w:rPr>
          <w:lang w:val="ru-RU"/>
          <w:rPrChange w:id="1065" w:author="Антон Смирнов" w:date="2023-05-23T15:22:00Z">
            <w:rPr/>
          </w:rPrChange>
        </w:rPr>
        <w:instrText>":"Уивер","</w:instrText>
      </w:r>
      <w:r w:rsidR="00A84A4B">
        <w:instrText>given</w:instrText>
      </w:r>
      <w:r w:rsidR="00A84A4B" w:rsidRPr="004E4E14">
        <w:rPr>
          <w:lang w:val="ru-RU"/>
          <w:rPrChange w:id="1066" w:author="Антон Смирнов" w:date="2023-05-23T15:22:00Z">
            <w:rPr/>
          </w:rPrChange>
        </w:rPr>
        <w:instrText>":"К."}],"</w:instrText>
      </w:r>
      <w:r w:rsidR="00A84A4B">
        <w:instrText>issued</w:instrText>
      </w:r>
      <w:r w:rsidR="00A84A4B" w:rsidRPr="004E4E14">
        <w:rPr>
          <w:lang w:val="ru-RU"/>
          <w:rPrChange w:id="1067" w:author="Антон Смирнов" w:date="2023-05-23T15:22:00Z">
            <w:rPr/>
          </w:rPrChange>
        </w:rPr>
        <w:instrText>":{"</w:instrText>
      </w:r>
      <w:r w:rsidR="00A84A4B">
        <w:instrText>date</w:instrText>
      </w:r>
      <w:r w:rsidR="00A84A4B" w:rsidRPr="004E4E14">
        <w:rPr>
          <w:lang w:val="ru-RU"/>
          <w:rPrChange w:id="1068" w:author="Антон Смирнов" w:date="2023-05-23T15:22:00Z">
            <w:rPr/>
          </w:rPrChange>
        </w:rPr>
        <w:instrText>-</w:instrText>
      </w:r>
      <w:r w:rsidR="00A84A4B">
        <w:instrText>parts</w:instrText>
      </w:r>
      <w:r w:rsidR="00A84A4B" w:rsidRPr="004E4E14">
        <w:rPr>
          <w:lang w:val="ru-RU"/>
          <w:rPrChange w:id="1069" w:author="Антон Смирнов" w:date="2023-05-23T15:22:00Z">
            <w:rPr/>
          </w:rPrChange>
        </w:rPr>
        <w:instrText>":[["2020"]]}}}],"</w:instrText>
      </w:r>
      <w:r w:rsidR="00A84A4B">
        <w:instrText>schema</w:instrText>
      </w:r>
      <w:r w:rsidR="00A84A4B" w:rsidRPr="004E4E14">
        <w:rPr>
          <w:lang w:val="ru-RU"/>
          <w:rPrChange w:id="1070" w:author="Антон Смирнов" w:date="2023-05-23T15:22:00Z">
            <w:rPr/>
          </w:rPrChange>
        </w:rPr>
        <w:instrText>":"</w:instrText>
      </w:r>
      <w:r w:rsidR="00A84A4B">
        <w:instrText>https</w:instrText>
      </w:r>
      <w:r w:rsidR="00A84A4B" w:rsidRPr="004E4E14">
        <w:rPr>
          <w:lang w:val="ru-RU"/>
          <w:rPrChange w:id="1071" w:author="Антон Смирнов" w:date="2023-05-23T15:22:00Z">
            <w:rPr/>
          </w:rPrChange>
        </w:rPr>
        <w:instrText>://</w:instrText>
      </w:r>
      <w:r w:rsidR="00A84A4B">
        <w:instrText>github</w:instrText>
      </w:r>
      <w:r w:rsidR="00A84A4B" w:rsidRPr="004E4E14">
        <w:rPr>
          <w:lang w:val="ru-RU"/>
          <w:rPrChange w:id="1072" w:author="Антон Смирнов" w:date="2023-05-23T15:22:00Z">
            <w:rPr/>
          </w:rPrChange>
        </w:rPr>
        <w:instrText>.</w:instrText>
      </w:r>
      <w:r w:rsidR="00A84A4B">
        <w:instrText>com</w:instrText>
      </w:r>
      <w:r w:rsidR="00A84A4B" w:rsidRPr="004E4E14">
        <w:rPr>
          <w:lang w:val="ru-RU"/>
          <w:rPrChange w:id="1073" w:author="Антон Смирнов" w:date="2023-05-23T15:22:00Z">
            <w:rPr/>
          </w:rPrChange>
        </w:rPr>
        <w:instrText>/</w:instrText>
      </w:r>
      <w:r w:rsidR="00A84A4B">
        <w:instrText>citation</w:instrText>
      </w:r>
      <w:r w:rsidR="00A84A4B" w:rsidRPr="004E4E14">
        <w:rPr>
          <w:lang w:val="ru-RU"/>
          <w:rPrChange w:id="1074" w:author="Антон Смирнов" w:date="2023-05-23T15:22:00Z">
            <w:rPr/>
          </w:rPrChange>
        </w:rPr>
        <w:instrText>-</w:instrText>
      </w:r>
      <w:r w:rsidR="00A84A4B">
        <w:instrText>style</w:instrText>
      </w:r>
      <w:r w:rsidR="00A84A4B" w:rsidRPr="004E4E14">
        <w:rPr>
          <w:lang w:val="ru-RU"/>
          <w:rPrChange w:id="1075" w:author="Антон Смирнов" w:date="2023-05-23T15:22:00Z">
            <w:rPr/>
          </w:rPrChange>
        </w:rPr>
        <w:instrText>-</w:instrText>
      </w:r>
      <w:r w:rsidR="00A84A4B">
        <w:instrText>language</w:instrText>
      </w:r>
      <w:r w:rsidR="00A84A4B" w:rsidRPr="004E4E14">
        <w:rPr>
          <w:lang w:val="ru-RU"/>
          <w:rPrChange w:id="1076" w:author="Антон Смирнов" w:date="2023-05-23T15:22:00Z">
            <w:rPr/>
          </w:rPrChange>
        </w:rPr>
        <w:instrText>/</w:instrText>
      </w:r>
      <w:r w:rsidR="00A84A4B">
        <w:instrText>schema</w:instrText>
      </w:r>
      <w:r w:rsidR="00A84A4B" w:rsidRPr="004E4E14">
        <w:rPr>
          <w:lang w:val="ru-RU"/>
          <w:rPrChange w:id="1077" w:author="Антон Смирнов" w:date="2023-05-23T15:22:00Z">
            <w:rPr/>
          </w:rPrChange>
        </w:rPr>
        <w:instrText>/</w:instrText>
      </w:r>
      <w:r w:rsidR="00A84A4B">
        <w:instrText>raw</w:instrText>
      </w:r>
      <w:r w:rsidR="00A84A4B" w:rsidRPr="004E4E14">
        <w:rPr>
          <w:lang w:val="ru-RU"/>
          <w:rPrChange w:id="1078" w:author="Антон Смирнов" w:date="2023-05-23T15:22:00Z">
            <w:rPr/>
          </w:rPrChange>
        </w:rPr>
        <w:instrText>/</w:instrText>
      </w:r>
      <w:r w:rsidR="00A84A4B">
        <w:instrText>master</w:instrText>
      </w:r>
      <w:r w:rsidR="00A84A4B" w:rsidRPr="004E4E14">
        <w:rPr>
          <w:lang w:val="ru-RU"/>
          <w:rPrChange w:id="1079" w:author="Антон Смирнов" w:date="2023-05-23T15:22:00Z">
            <w:rPr/>
          </w:rPrChange>
        </w:rPr>
        <w:instrText>/</w:instrText>
      </w:r>
      <w:r w:rsidR="00A84A4B">
        <w:instrText>csl</w:instrText>
      </w:r>
      <w:r w:rsidR="00A84A4B" w:rsidRPr="004E4E14">
        <w:rPr>
          <w:lang w:val="ru-RU"/>
          <w:rPrChange w:id="1080" w:author="Антон Смирнов" w:date="2023-05-23T15:22:00Z">
            <w:rPr/>
          </w:rPrChange>
        </w:rPr>
        <w:instrText>-</w:instrText>
      </w:r>
      <w:r w:rsidR="00A84A4B">
        <w:instrText>citation</w:instrText>
      </w:r>
      <w:r w:rsidR="00A84A4B" w:rsidRPr="004E4E14">
        <w:rPr>
          <w:lang w:val="ru-RU"/>
          <w:rPrChange w:id="1081" w:author="Антон Смирнов" w:date="2023-05-23T15:22:00Z">
            <w:rPr/>
          </w:rPrChange>
        </w:rPr>
        <w:instrText>.</w:instrText>
      </w:r>
      <w:r w:rsidR="00A84A4B">
        <w:instrText>json</w:instrText>
      </w:r>
      <w:r w:rsidR="00A84A4B" w:rsidRPr="004E4E14">
        <w:rPr>
          <w:lang w:val="ru-RU"/>
          <w:rPrChange w:id="1082" w:author="Антон Смирнов" w:date="2023-05-23T15:22:00Z">
            <w:rPr/>
          </w:rPrChange>
        </w:rPr>
        <w:instrText xml:space="preserve">"} </w:instrText>
      </w:r>
      <w:r w:rsidR="00A84A4B">
        <w:fldChar w:fldCharType="separate"/>
      </w:r>
      <w:r w:rsidR="00A84A4B" w:rsidRPr="004E4E14">
        <w:rPr>
          <w:rFonts w:cs="Times New Roman"/>
          <w:lang w:val="ru-RU"/>
          <w:rPrChange w:id="1083" w:author="Антон Смирнов" w:date="2023-05-23T15:22:00Z">
            <w:rPr>
              <w:rFonts w:cs="Times New Roman"/>
            </w:rPr>
          </w:rPrChange>
        </w:rPr>
        <w:t>[12]</w:t>
      </w:r>
      <w:r w:rsidR="00A84A4B">
        <w:fldChar w:fldCharType="end"/>
      </w:r>
      <w:del w:id="1084" w:author="Антон Смирнов" w:date="2023-05-23T14:27:00Z">
        <w:r w:rsidRPr="007A630F" w:rsidDel="00A84A4B">
          <w:rPr>
            <w:lang w:val="ru-RU"/>
          </w:rPr>
          <w:delText>[12]</w:delText>
        </w:r>
      </w:del>
      <w:r w:rsidRPr="007A630F">
        <w:rPr>
          <w:lang w:val="ru-RU"/>
        </w:rPr>
        <w:t>. Кроме этого, в полости Э</w:t>
      </w:r>
      <w:ins w:id="1085" w:author="Лагунин Алексей Александрович" w:date="2023-04-14T15:24:00Z">
        <w:r w:rsidR="00F13542">
          <w:rPr>
            <w:lang w:val="ru-RU"/>
          </w:rPr>
          <w:t>П</w:t>
        </w:r>
      </w:ins>
      <w:r w:rsidRPr="007A630F">
        <w:rPr>
          <w:lang w:val="ru-RU"/>
        </w:rPr>
        <w:t xml:space="preserve">Р есть специальные </w:t>
      </w:r>
      <w:proofErr w:type="spellStart"/>
      <w:r w:rsidRPr="007A630F">
        <w:rPr>
          <w:lang w:val="ru-RU"/>
        </w:rPr>
        <w:t>аминопептидазы</w:t>
      </w:r>
      <w:proofErr w:type="spellEnd"/>
      <w:r w:rsidRPr="007A630F">
        <w:rPr>
          <w:lang w:val="ru-RU"/>
        </w:rPr>
        <w:t>, ассоциированные с антигенным процессингом (</w:t>
      </w:r>
      <w:proofErr w:type="spellStart"/>
      <w:r>
        <w:t>endoplasmatic</w:t>
      </w:r>
      <w:proofErr w:type="spellEnd"/>
      <w:r w:rsidRPr="007A630F">
        <w:rPr>
          <w:lang w:val="ru-RU"/>
        </w:rPr>
        <w:t xml:space="preserve"> </w:t>
      </w:r>
      <w:r>
        <w:t>reticulum</w:t>
      </w:r>
      <w:r w:rsidRPr="007A630F">
        <w:rPr>
          <w:lang w:val="ru-RU"/>
        </w:rPr>
        <w:t xml:space="preserve"> </w:t>
      </w:r>
      <w:r>
        <w:t>aminopeptidase</w:t>
      </w:r>
      <w:r w:rsidRPr="007A630F">
        <w:rPr>
          <w:lang w:val="ru-RU"/>
        </w:rPr>
        <w:t xml:space="preserve"> </w:t>
      </w:r>
      <w:r>
        <w:t>associated</w:t>
      </w:r>
      <w:r w:rsidRPr="007A630F">
        <w:rPr>
          <w:lang w:val="ru-RU"/>
        </w:rPr>
        <w:t xml:space="preserve"> </w:t>
      </w:r>
      <w:r>
        <w:t>with</w:t>
      </w:r>
      <w:r w:rsidRPr="007A630F">
        <w:rPr>
          <w:lang w:val="ru-RU"/>
        </w:rPr>
        <w:t xml:space="preserve"> </w:t>
      </w:r>
      <w:r>
        <w:t>antigen</w:t>
      </w:r>
      <w:r w:rsidRPr="007A630F">
        <w:rPr>
          <w:lang w:val="ru-RU"/>
        </w:rPr>
        <w:t xml:space="preserve"> </w:t>
      </w:r>
      <w:r>
        <w:t>processing</w:t>
      </w:r>
      <w:r w:rsidRPr="007A630F">
        <w:rPr>
          <w:lang w:val="ru-RU"/>
        </w:rPr>
        <w:t xml:space="preserve">, </w:t>
      </w:r>
      <w:r>
        <w:t>ERAAP</w:t>
      </w:r>
      <w:r w:rsidRPr="007A630F">
        <w:rPr>
          <w:lang w:val="ru-RU"/>
        </w:rPr>
        <w:t xml:space="preserve">). Это два фермента, </w:t>
      </w:r>
      <w:r>
        <w:t>ERAP</w:t>
      </w:r>
      <w:r w:rsidRPr="007A630F">
        <w:rPr>
          <w:lang w:val="ru-RU"/>
        </w:rPr>
        <w:t xml:space="preserve">1 и </w:t>
      </w:r>
      <w:r>
        <w:t>ERAP</w:t>
      </w:r>
      <w:r w:rsidRPr="007A630F">
        <w:rPr>
          <w:lang w:val="ru-RU"/>
        </w:rPr>
        <w:t xml:space="preserve">2, которые представляют из цинковые протеазы с консервативным мотивом </w:t>
      </w:r>
      <w:r>
        <w:t>His</w:t>
      </w:r>
      <w:r w:rsidRPr="007A630F">
        <w:rPr>
          <w:lang w:val="ru-RU"/>
        </w:rPr>
        <w:t>-</w:t>
      </w:r>
      <w:r>
        <w:t>Glu</w:t>
      </w:r>
      <w:r w:rsidRPr="007A630F">
        <w:rPr>
          <w:lang w:val="ru-RU"/>
        </w:rPr>
        <w:t>-</w:t>
      </w:r>
      <w:r>
        <w:t>X</w:t>
      </w:r>
      <w:r w:rsidRPr="007A630F">
        <w:rPr>
          <w:lang w:val="ru-RU"/>
        </w:rPr>
        <w:t>-</w:t>
      </w:r>
      <w:r>
        <w:t>X</w:t>
      </w:r>
      <w:r w:rsidRPr="007A630F">
        <w:rPr>
          <w:lang w:val="ru-RU"/>
        </w:rPr>
        <w:t>-</w:t>
      </w:r>
      <w:r>
        <w:t>His</w:t>
      </w:r>
      <w:r w:rsidRPr="007A630F">
        <w:rPr>
          <w:lang w:val="ru-RU"/>
        </w:rPr>
        <w:t>-</w:t>
      </w:r>
      <w:r>
        <w:t>X</w:t>
      </w:r>
      <w:r w:rsidRPr="007A630F">
        <w:rPr>
          <w:lang w:val="ru-RU"/>
        </w:rPr>
        <w:t>18-</w:t>
      </w:r>
      <w:r>
        <w:t>Glu</w:t>
      </w:r>
      <w:r w:rsidRPr="007A630F">
        <w:rPr>
          <w:lang w:val="ru-RU"/>
        </w:rPr>
        <w:t xml:space="preserve">, которые также нарезают пептиды с </w:t>
      </w:r>
      <w:r>
        <w:t>N</w:t>
      </w:r>
      <w:r w:rsidRPr="007A630F">
        <w:rPr>
          <w:lang w:val="ru-RU"/>
        </w:rPr>
        <w:t>-конца</w:t>
      </w:r>
      <w:ins w:id="1086" w:author="Антон Смирнов" w:date="2023-05-23T14:28:00Z">
        <w:r w:rsidR="00A84A4B">
          <w:rPr>
            <w:lang w:val="ru-RU"/>
          </w:rPr>
          <w:t xml:space="preserve"> </w:t>
        </w:r>
      </w:ins>
      <w:r w:rsidR="00A84A4B">
        <w:rPr>
          <w:lang w:val="ru-RU"/>
        </w:rPr>
        <w:fldChar w:fldCharType="begin"/>
      </w:r>
      <w:r w:rsidR="00A84A4B">
        <w:rPr>
          <w:lang w:val="ru-RU"/>
        </w:rPr>
        <w:instrText xml:space="preserve"> ADDIN ZOTERO_ITEM CSL_CITATION {"citationID":"3ShwsQcW","properties":{"formattedCitation":"[69]","plainCitation":"[69]","noteIndex":0},"citationItems":[{"id":345,"uris":["http://zotero.org/users/10071278/items/83JCUPCB"],"itemData":{"id":345,"type":"article-journal","container-title":"Nature","DOI":"10.1038/nature01074","ISSN":"0028-0836, 1476-4687","issue":"6906","journalAbbreviation":"Nature","language":"en","page":"480-483","source":"DOI.org (Crossref)","title":"ERAAP customizes peptides for MHC class I molecules in the endoplasmic reticulum","volume":"419","author":[{"family":"Serwold","given":"Thomas"},{"family":"Gonzalez","given":"Federico"},{"family":"Kim","given":"Jennifer"},{"family":"Jacob","given":"Richard"},{"family":"Shastri","given":"Nilabh"}],"issued":{"date-parts":[["2002",10]]}}}],"schema":"https://github.com/citation-style-language/schema/raw/master/csl-citation.json"} </w:instrText>
      </w:r>
      <w:r w:rsidR="00A84A4B">
        <w:rPr>
          <w:lang w:val="ru-RU"/>
        </w:rPr>
        <w:fldChar w:fldCharType="separate"/>
      </w:r>
      <w:r w:rsidR="00A84A4B" w:rsidRPr="00A84A4B">
        <w:rPr>
          <w:rFonts w:cs="Times New Roman"/>
          <w:lang w:val="ru-RU"/>
        </w:rPr>
        <w:t>[69]</w:t>
      </w:r>
      <w:r w:rsidR="00A84A4B">
        <w:rPr>
          <w:lang w:val="ru-RU"/>
        </w:rPr>
        <w:fldChar w:fldCharType="end"/>
      </w:r>
      <w:del w:id="1087" w:author="Антон Смирнов" w:date="2023-05-23T14:28:00Z">
        <w:r w:rsidRPr="007A630F" w:rsidDel="00A84A4B">
          <w:rPr>
            <w:lang w:val="ru-RU"/>
          </w:rPr>
          <w:delText>[70]</w:delText>
        </w:r>
      </w:del>
      <w:r w:rsidRPr="007A630F">
        <w:rPr>
          <w:lang w:val="ru-RU"/>
        </w:rPr>
        <w:t xml:space="preserve">. Экспрессия этих ферментов увеличивается под действием </w:t>
      </w:r>
      <w:r>
        <w:t>IFN</w:t>
      </w:r>
      <w:r w:rsidRPr="007A630F">
        <w:rPr>
          <w:lang w:val="ru-RU"/>
        </w:rPr>
        <w:t>-</w:t>
      </w:r>
      <m:oMath>
        <m:r>
          <w:rPr>
            <w:rFonts w:ascii="Cambria Math" w:hAnsi="Cambria Math"/>
          </w:rPr>
          <m:t>γ</m:t>
        </m:r>
      </m:oMath>
      <w:ins w:id="1088" w:author="Антон Смирнов" w:date="2023-05-23T14:29:00Z">
        <w:r w:rsidR="00A84A4B" w:rsidRPr="00A84A4B">
          <w:rPr>
            <w:lang w:val="ru-RU"/>
            <w:rPrChange w:id="1089" w:author="Антон Смирнов" w:date="2023-05-23T14:29:00Z">
              <w:rPr/>
            </w:rPrChange>
          </w:rPr>
          <w:t xml:space="preserve"> </w:t>
        </w:r>
      </w:ins>
      <w:r w:rsidR="00A84A4B">
        <w:fldChar w:fldCharType="begin"/>
      </w:r>
      <w:r w:rsidR="00A84A4B" w:rsidRPr="00A84A4B">
        <w:rPr>
          <w:lang w:val="ru-RU"/>
          <w:rPrChange w:id="1090" w:author="Антон Смирнов" w:date="2023-05-23T14:29:00Z">
            <w:rPr/>
          </w:rPrChange>
        </w:rPr>
        <w:instrText xml:space="preserve"> </w:instrText>
      </w:r>
      <w:r w:rsidR="00A84A4B">
        <w:instrText>ADDIN</w:instrText>
      </w:r>
      <w:r w:rsidR="00A84A4B" w:rsidRPr="00A84A4B">
        <w:rPr>
          <w:lang w:val="ru-RU"/>
          <w:rPrChange w:id="1091" w:author="Антон Смирнов" w:date="2023-05-23T14:29:00Z">
            <w:rPr/>
          </w:rPrChange>
        </w:rPr>
        <w:instrText xml:space="preserve"> </w:instrText>
      </w:r>
      <w:r w:rsidR="00A84A4B">
        <w:instrText>ZOTERO</w:instrText>
      </w:r>
      <w:r w:rsidR="00A84A4B" w:rsidRPr="00A84A4B">
        <w:rPr>
          <w:lang w:val="ru-RU"/>
          <w:rPrChange w:id="1092" w:author="Антон Смирнов" w:date="2023-05-23T14:29:00Z">
            <w:rPr/>
          </w:rPrChange>
        </w:rPr>
        <w:instrText>_</w:instrText>
      </w:r>
      <w:r w:rsidR="00A84A4B">
        <w:instrText>ITEM</w:instrText>
      </w:r>
      <w:r w:rsidR="00A84A4B" w:rsidRPr="00A84A4B">
        <w:rPr>
          <w:lang w:val="ru-RU"/>
          <w:rPrChange w:id="1093" w:author="Антон Смирнов" w:date="2023-05-23T14:29:00Z">
            <w:rPr/>
          </w:rPrChange>
        </w:rPr>
        <w:instrText xml:space="preserve"> </w:instrText>
      </w:r>
      <w:r w:rsidR="00A84A4B">
        <w:instrText>CSL</w:instrText>
      </w:r>
      <w:r w:rsidR="00A84A4B" w:rsidRPr="00A84A4B">
        <w:rPr>
          <w:lang w:val="ru-RU"/>
          <w:rPrChange w:id="1094" w:author="Антон Смирнов" w:date="2023-05-23T14:29:00Z">
            <w:rPr/>
          </w:rPrChange>
        </w:rPr>
        <w:instrText>_</w:instrText>
      </w:r>
      <w:r w:rsidR="00A84A4B">
        <w:instrText>CITATION</w:instrText>
      </w:r>
      <w:r w:rsidR="00A84A4B" w:rsidRPr="00A84A4B">
        <w:rPr>
          <w:lang w:val="ru-RU"/>
          <w:rPrChange w:id="1095" w:author="Антон Смирнов" w:date="2023-05-23T14:29:00Z">
            <w:rPr/>
          </w:rPrChange>
        </w:rPr>
        <w:instrText xml:space="preserve"> {"</w:instrText>
      </w:r>
      <w:r w:rsidR="00A84A4B">
        <w:instrText>citationID</w:instrText>
      </w:r>
      <w:r w:rsidR="00A84A4B" w:rsidRPr="00A84A4B">
        <w:rPr>
          <w:lang w:val="ru-RU"/>
          <w:rPrChange w:id="1096" w:author="Антон Смирнов" w:date="2023-05-23T14:29:00Z">
            <w:rPr/>
          </w:rPrChange>
        </w:rPr>
        <w:instrText>":"</w:instrText>
      </w:r>
      <w:r w:rsidR="00A84A4B">
        <w:instrText>J</w:instrText>
      </w:r>
      <w:r w:rsidR="00A84A4B" w:rsidRPr="00A84A4B">
        <w:rPr>
          <w:lang w:val="ru-RU"/>
          <w:rPrChange w:id="1097" w:author="Антон Смирнов" w:date="2023-05-23T14:29:00Z">
            <w:rPr/>
          </w:rPrChange>
        </w:rPr>
        <w:instrText>5</w:instrText>
      </w:r>
      <w:r w:rsidR="00A84A4B">
        <w:instrText>O</w:instrText>
      </w:r>
      <w:r w:rsidR="00A84A4B" w:rsidRPr="00A84A4B">
        <w:rPr>
          <w:lang w:val="ru-RU"/>
          <w:rPrChange w:id="1098" w:author="Антон Смирнов" w:date="2023-05-23T14:29:00Z">
            <w:rPr/>
          </w:rPrChange>
        </w:rPr>
        <w:instrText>3</w:instrText>
      </w:r>
      <w:r w:rsidR="00A84A4B">
        <w:instrText>es</w:instrText>
      </w:r>
      <w:r w:rsidR="00A84A4B" w:rsidRPr="00A84A4B">
        <w:rPr>
          <w:lang w:val="ru-RU"/>
          <w:rPrChange w:id="1099" w:author="Антон Смирнов" w:date="2023-05-23T14:29:00Z">
            <w:rPr/>
          </w:rPrChange>
        </w:rPr>
        <w:instrText>8</w:instrText>
      </w:r>
      <w:r w:rsidR="00A84A4B">
        <w:instrText>k</w:instrText>
      </w:r>
      <w:r w:rsidR="00A84A4B" w:rsidRPr="00A84A4B">
        <w:rPr>
          <w:lang w:val="ru-RU"/>
          <w:rPrChange w:id="1100" w:author="Антон Смирнов" w:date="2023-05-23T14:29:00Z">
            <w:rPr/>
          </w:rPrChange>
        </w:rPr>
        <w:instrText>","</w:instrText>
      </w:r>
      <w:r w:rsidR="00A84A4B">
        <w:instrText>properties</w:instrText>
      </w:r>
      <w:r w:rsidR="00A84A4B" w:rsidRPr="00A84A4B">
        <w:rPr>
          <w:lang w:val="ru-RU"/>
          <w:rPrChange w:id="1101" w:author="Антон Смирнов" w:date="2023-05-23T14:29:00Z">
            <w:rPr/>
          </w:rPrChange>
        </w:rPr>
        <w:instrText>":{"</w:instrText>
      </w:r>
      <w:r w:rsidR="00A84A4B">
        <w:instrText>formattedCitation</w:instrText>
      </w:r>
      <w:r w:rsidR="00A84A4B" w:rsidRPr="00A84A4B">
        <w:rPr>
          <w:lang w:val="ru-RU"/>
          <w:rPrChange w:id="1102" w:author="Антон Смирнов" w:date="2023-05-23T14:29:00Z">
            <w:rPr/>
          </w:rPrChange>
        </w:rPr>
        <w:instrText>":"[69]","</w:instrText>
      </w:r>
      <w:r w:rsidR="00A84A4B">
        <w:instrText>plainCitation</w:instrText>
      </w:r>
      <w:r w:rsidR="00A84A4B" w:rsidRPr="00A84A4B">
        <w:rPr>
          <w:lang w:val="ru-RU"/>
          <w:rPrChange w:id="1103" w:author="Антон Смирнов" w:date="2023-05-23T14:29:00Z">
            <w:rPr/>
          </w:rPrChange>
        </w:rPr>
        <w:instrText>":"[69]","</w:instrText>
      </w:r>
      <w:r w:rsidR="00A84A4B">
        <w:instrText>noteIndex</w:instrText>
      </w:r>
      <w:r w:rsidR="00A84A4B" w:rsidRPr="00A84A4B">
        <w:rPr>
          <w:lang w:val="ru-RU"/>
          <w:rPrChange w:id="1104" w:author="Антон Смирнов" w:date="2023-05-23T14:29:00Z">
            <w:rPr/>
          </w:rPrChange>
        </w:rPr>
        <w:instrText>":0},"</w:instrText>
      </w:r>
      <w:r w:rsidR="00A84A4B">
        <w:instrText>citationItems</w:instrText>
      </w:r>
      <w:r w:rsidR="00A84A4B" w:rsidRPr="00A84A4B">
        <w:rPr>
          <w:lang w:val="ru-RU"/>
          <w:rPrChange w:id="1105" w:author="Антон Смирнов" w:date="2023-05-23T14:29:00Z">
            <w:rPr/>
          </w:rPrChange>
        </w:rPr>
        <w:instrText>":[{"</w:instrText>
      </w:r>
      <w:r w:rsidR="00A84A4B">
        <w:instrText>id</w:instrText>
      </w:r>
      <w:r w:rsidR="00A84A4B" w:rsidRPr="00A84A4B">
        <w:rPr>
          <w:lang w:val="ru-RU"/>
          <w:rPrChange w:id="1106" w:author="Антон Смирнов" w:date="2023-05-23T14:29:00Z">
            <w:rPr/>
          </w:rPrChange>
        </w:rPr>
        <w:instrText>":345,"</w:instrText>
      </w:r>
      <w:r w:rsidR="00A84A4B">
        <w:instrText>uris</w:instrText>
      </w:r>
      <w:r w:rsidR="00A84A4B" w:rsidRPr="00A84A4B">
        <w:rPr>
          <w:lang w:val="ru-RU"/>
          <w:rPrChange w:id="1107" w:author="Антон Смирнов" w:date="2023-05-23T14:29:00Z">
            <w:rPr/>
          </w:rPrChange>
        </w:rPr>
        <w:instrText>":["</w:instrText>
      </w:r>
      <w:r w:rsidR="00A84A4B">
        <w:instrText>http</w:instrText>
      </w:r>
      <w:r w:rsidR="00A84A4B" w:rsidRPr="00A84A4B">
        <w:rPr>
          <w:lang w:val="ru-RU"/>
          <w:rPrChange w:id="1108" w:author="Антон Смирнов" w:date="2023-05-23T14:29:00Z">
            <w:rPr/>
          </w:rPrChange>
        </w:rPr>
        <w:instrText>://</w:instrText>
      </w:r>
      <w:r w:rsidR="00A84A4B">
        <w:instrText>zotero</w:instrText>
      </w:r>
      <w:r w:rsidR="00A84A4B" w:rsidRPr="00A84A4B">
        <w:rPr>
          <w:lang w:val="ru-RU"/>
          <w:rPrChange w:id="1109" w:author="Антон Смирнов" w:date="2023-05-23T14:29:00Z">
            <w:rPr/>
          </w:rPrChange>
        </w:rPr>
        <w:instrText>.</w:instrText>
      </w:r>
      <w:r w:rsidR="00A84A4B">
        <w:instrText>org</w:instrText>
      </w:r>
      <w:r w:rsidR="00A84A4B" w:rsidRPr="00A84A4B">
        <w:rPr>
          <w:lang w:val="ru-RU"/>
          <w:rPrChange w:id="1110" w:author="Антон Смирнов" w:date="2023-05-23T14:29:00Z">
            <w:rPr/>
          </w:rPrChange>
        </w:rPr>
        <w:instrText>/</w:instrText>
      </w:r>
      <w:r w:rsidR="00A84A4B">
        <w:instrText>users</w:instrText>
      </w:r>
      <w:r w:rsidR="00A84A4B" w:rsidRPr="00A84A4B">
        <w:rPr>
          <w:lang w:val="ru-RU"/>
          <w:rPrChange w:id="1111" w:author="Антон Смирнов" w:date="2023-05-23T14:29:00Z">
            <w:rPr/>
          </w:rPrChange>
        </w:rPr>
        <w:instrText>/10071278/</w:instrText>
      </w:r>
      <w:r w:rsidR="00A84A4B">
        <w:instrText>items</w:instrText>
      </w:r>
      <w:r w:rsidR="00A84A4B" w:rsidRPr="00A84A4B">
        <w:rPr>
          <w:lang w:val="ru-RU"/>
          <w:rPrChange w:id="1112" w:author="Антон Смирнов" w:date="2023-05-23T14:29:00Z">
            <w:rPr/>
          </w:rPrChange>
        </w:rPr>
        <w:instrText>/83</w:instrText>
      </w:r>
      <w:r w:rsidR="00A84A4B">
        <w:instrText>JCUPCB</w:instrText>
      </w:r>
      <w:r w:rsidR="00A84A4B" w:rsidRPr="00A84A4B">
        <w:rPr>
          <w:lang w:val="ru-RU"/>
          <w:rPrChange w:id="1113" w:author="Антон Смирнов" w:date="2023-05-23T14:29:00Z">
            <w:rPr/>
          </w:rPrChange>
        </w:rPr>
        <w:instrText>"],"</w:instrText>
      </w:r>
      <w:r w:rsidR="00A84A4B">
        <w:instrText>itemData</w:instrText>
      </w:r>
      <w:r w:rsidR="00A84A4B" w:rsidRPr="00A84A4B">
        <w:rPr>
          <w:lang w:val="ru-RU"/>
          <w:rPrChange w:id="1114" w:author="Антон Смирнов" w:date="2023-05-23T14:29:00Z">
            <w:rPr/>
          </w:rPrChange>
        </w:rPr>
        <w:instrText>":{"</w:instrText>
      </w:r>
      <w:r w:rsidR="00A84A4B">
        <w:instrText>id</w:instrText>
      </w:r>
      <w:r w:rsidR="00A84A4B" w:rsidRPr="00A84A4B">
        <w:rPr>
          <w:lang w:val="ru-RU"/>
          <w:rPrChange w:id="1115" w:author="Антон Смирнов" w:date="2023-05-23T14:29:00Z">
            <w:rPr/>
          </w:rPrChange>
        </w:rPr>
        <w:instrText>":345,"</w:instrText>
      </w:r>
      <w:r w:rsidR="00A84A4B">
        <w:instrText>type</w:instrText>
      </w:r>
      <w:r w:rsidR="00A84A4B" w:rsidRPr="00A84A4B">
        <w:rPr>
          <w:lang w:val="ru-RU"/>
          <w:rPrChange w:id="1116" w:author="Антон Смирнов" w:date="2023-05-23T14:29:00Z">
            <w:rPr/>
          </w:rPrChange>
        </w:rPr>
        <w:instrText>":"</w:instrText>
      </w:r>
      <w:r w:rsidR="00A84A4B">
        <w:instrText>article</w:instrText>
      </w:r>
      <w:r w:rsidR="00A84A4B" w:rsidRPr="00A84A4B">
        <w:rPr>
          <w:lang w:val="ru-RU"/>
          <w:rPrChange w:id="1117" w:author="Антон Смирнов" w:date="2023-05-23T14:29:00Z">
            <w:rPr/>
          </w:rPrChange>
        </w:rPr>
        <w:instrText>-</w:instrText>
      </w:r>
      <w:r w:rsidR="00A84A4B">
        <w:instrText>journal</w:instrText>
      </w:r>
      <w:r w:rsidR="00A84A4B" w:rsidRPr="00A84A4B">
        <w:rPr>
          <w:lang w:val="ru-RU"/>
          <w:rPrChange w:id="1118" w:author="Антон Смирнов" w:date="2023-05-23T14:29:00Z">
            <w:rPr/>
          </w:rPrChange>
        </w:rPr>
        <w:instrText>","</w:instrText>
      </w:r>
      <w:r w:rsidR="00A84A4B">
        <w:instrText>container</w:instrText>
      </w:r>
      <w:r w:rsidR="00A84A4B" w:rsidRPr="00A84A4B">
        <w:rPr>
          <w:lang w:val="ru-RU"/>
          <w:rPrChange w:id="1119" w:author="Антон Смирнов" w:date="2023-05-23T14:29:00Z">
            <w:rPr/>
          </w:rPrChange>
        </w:rPr>
        <w:instrText>-</w:instrText>
      </w:r>
      <w:r w:rsidR="00A84A4B">
        <w:instrText>title</w:instrText>
      </w:r>
      <w:r w:rsidR="00A84A4B" w:rsidRPr="00A84A4B">
        <w:rPr>
          <w:lang w:val="ru-RU"/>
          <w:rPrChange w:id="1120" w:author="Антон Смирнов" w:date="2023-05-23T14:29:00Z">
            <w:rPr/>
          </w:rPrChange>
        </w:rPr>
        <w:instrText>":"</w:instrText>
      </w:r>
      <w:r w:rsidR="00A84A4B">
        <w:instrText>Nature</w:instrText>
      </w:r>
      <w:r w:rsidR="00A84A4B" w:rsidRPr="00A84A4B">
        <w:rPr>
          <w:lang w:val="ru-RU"/>
          <w:rPrChange w:id="1121" w:author="Антон Смирнов" w:date="2023-05-23T14:29:00Z">
            <w:rPr/>
          </w:rPrChange>
        </w:rPr>
        <w:instrText>","</w:instrText>
      </w:r>
      <w:r w:rsidR="00A84A4B">
        <w:instrText>DOI</w:instrText>
      </w:r>
      <w:r w:rsidR="00A84A4B" w:rsidRPr="00A84A4B">
        <w:rPr>
          <w:lang w:val="ru-RU"/>
          <w:rPrChange w:id="1122" w:author="Антон Смирнов" w:date="2023-05-23T14:29:00Z">
            <w:rPr/>
          </w:rPrChange>
        </w:rPr>
        <w:instrText>":"10.1038/</w:instrText>
      </w:r>
      <w:r w:rsidR="00A84A4B">
        <w:instrText>nature</w:instrText>
      </w:r>
      <w:r w:rsidR="00A84A4B" w:rsidRPr="00A84A4B">
        <w:rPr>
          <w:lang w:val="ru-RU"/>
          <w:rPrChange w:id="1123" w:author="Антон Смирнов" w:date="2023-05-23T14:29:00Z">
            <w:rPr/>
          </w:rPrChange>
        </w:rPr>
        <w:instrText>01074","</w:instrText>
      </w:r>
      <w:r w:rsidR="00A84A4B">
        <w:instrText>ISSN</w:instrText>
      </w:r>
      <w:r w:rsidR="00A84A4B" w:rsidRPr="00A84A4B">
        <w:rPr>
          <w:lang w:val="ru-RU"/>
          <w:rPrChange w:id="1124" w:author="Антон Смирнов" w:date="2023-05-23T14:29:00Z">
            <w:rPr/>
          </w:rPrChange>
        </w:rPr>
        <w:instrText>":"0028-0836, 1476-4687","</w:instrText>
      </w:r>
      <w:r w:rsidR="00A84A4B">
        <w:instrText>issue</w:instrText>
      </w:r>
      <w:r w:rsidR="00A84A4B" w:rsidRPr="00A84A4B">
        <w:rPr>
          <w:lang w:val="ru-RU"/>
          <w:rPrChange w:id="1125" w:author="Антон Смирнов" w:date="2023-05-23T14:29:00Z">
            <w:rPr/>
          </w:rPrChange>
        </w:rPr>
        <w:instrText>":"6906","</w:instrText>
      </w:r>
      <w:r w:rsidR="00A84A4B">
        <w:instrText>journalAbbreviation</w:instrText>
      </w:r>
      <w:r w:rsidR="00A84A4B" w:rsidRPr="00A84A4B">
        <w:rPr>
          <w:lang w:val="ru-RU"/>
          <w:rPrChange w:id="1126" w:author="Антон Смирнов" w:date="2023-05-23T14:29:00Z">
            <w:rPr/>
          </w:rPrChange>
        </w:rPr>
        <w:instrText>":"</w:instrText>
      </w:r>
      <w:r w:rsidR="00A84A4B">
        <w:instrText>Nature</w:instrText>
      </w:r>
      <w:r w:rsidR="00A84A4B" w:rsidRPr="00A84A4B">
        <w:rPr>
          <w:lang w:val="ru-RU"/>
          <w:rPrChange w:id="1127" w:author="Антон Смирнов" w:date="2023-05-23T14:29:00Z">
            <w:rPr/>
          </w:rPrChange>
        </w:rPr>
        <w:instrText>","</w:instrText>
      </w:r>
      <w:r w:rsidR="00A84A4B">
        <w:instrText>language</w:instrText>
      </w:r>
      <w:r w:rsidR="00A84A4B" w:rsidRPr="00A84A4B">
        <w:rPr>
          <w:lang w:val="ru-RU"/>
          <w:rPrChange w:id="1128" w:author="Антон Смирнов" w:date="2023-05-23T14:29:00Z">
            <w:rPr/>
          </w:rPrChange>
        </w:rPr>
        <w:instrText>":"</w:instrText>
      </w:r>
      <w:r w:rsidR="00A84A4B">
        <w:instrText>en</w:instrText>
      </w:r>
      <w:r w:rsidR="00A84A4B" w:rsidRPr="00A84A4B">
        <w:rPr>
          <w:lang w:val="ru-RU"/>
          <w:rPrChange w:id="1129" w:author="Антон Смирнов" w:date="2023-05-23T14:29:00Z">
            <w:rPr/>
          </w:rPrChange>
        </w:rPr>
        <w:instrText>","</w:instrText>
      </w:r>
      <w:r w:rsidR="00A84A4B">
        <w:instrText>page</w:instrText>
      </w:r>
      <w:r w:rsidR="00A84A4B" w:rsidRPr="00A84A4B">
        <w:rPr>
          <w:lang w:val="ru-RU"/>
          <w:rPrChange w:id="1130" w:author="Антон Смирнов" w:date="2023-05-23T14:29:00Z">
            <w:rPr/>
          </w:rPrChange>
        </w:rPr>
        <w:instrText>":"480-483","</w:instrText>
      </w:r>
      <w:r w:rsidR="00A84A4B">
        <w:instrText>source</w:instrText>
      </w:r>
      <w:r w:rsidR="00A84A4B" w:rsidRPr="00A84A4B">
        <w:rPr>
          <w:lang w:val="ru-RU"/>
          <w:rPrChange w:id="1131" w:author="Антон Смирнов" w:date="2023-05-23T14:29:00Z">
            <w:rPr/>
          </w:rPrChange>
        </w:rPr>
        <w:instrText>":"</w:instrText>
      </w:r>
      <w:r w:rsidR="00A84A4B">
        <w:instrText>DOI</w:instrText>
      </w:r>
      <w:r w:rsidR="00A84A4B" w:rsidRPr="00A84A4B">
        <w:rPr>
          <w:lang w:val="ru-RU"/>
          <w:rPrChange w:id="1132" w:author="Антон Смирнов" w:date="2023-05-23T14:29:00Z">
            <w:rPr/>
          </w:rPrChange>
        </w:rPr>
        <w:instrText>.</w:instrText>
      </w:r>
      <w:r w:rsidR="00A84A4B">
        <w:instrText>org</w:instrText>
      </w:r>
      <w:r w:rsidR="00A84A4B" w:rsidRPr="00A84A4B">
        <w:rPr>
          <w:lang w:val="ru-RU"/>
          <w:rPrChange w:id="1133" w:author="Антон Смирнов" w:date="2023-05-23T14:29:00Z">
            <w:rPr/>
          </w:rPrChange>
        </w:rPr>
        <w:instrText xml:space="preserve"> (</w:instrText>
      </w:r>
      <w:r w:rsidR="00A84A4B">
        <w:instrText>Crossref</w:instrText>
      </w:r>
      <w:r w:rsidR="00A84A4B" w:rsidRPr="00A84A4B">
        <w:rPr>
          <w:lang w:val="ru-RU"/>
          <w:rPrChange w:id="1134" w:author="Антон Смирнов" w:date="2023-05-23T14:29:00Z">
            <w:rPr/>
          </w:rPrChange>
        </w:rPr>
        <w:instrText>)","</w:instrText>
      </w:r>
      <w:r w:rsidR="00A84A4B">
        <w:instrText>title</w:instrText>
      </w:r>
      <w:r w:rsidR="00A84A4B" w:rsidRPr="00A84A4B">
        <w:rPr>
          <w:lang w:val="ru-RU"/>
          <w:rPrChange w:id="1135" w:author="Антон Смирнов" w:date="2023-05-23T14:29:00Z">
            <w:rPr/>
          </w:rPrChange>
        </w:rPr>
        <w:instrText>":"</w:instrText>
      </w:r>
      <w:r w:rsidR="00A84A4B">
        <w:instrText>ERAAP</w:instrText>
      </w:r>
      <w:r w:rsidR="00A84A4B" w:rsidRPr="00A84A4B">
        <w:rPr>
          <w:lang w:val="ru-RU"/>
          <w:rPrChange w:id="1136" w:author="Антон Смирнов" w:date="2023-05-23T14:29:00Z">
            <w:rPr/>
          </w:rPrChange>
        </w:rPr>
        <w:instrText xml:space="preserve"> </w:instrText>
      </w:r>
      <w:r w:rsidR="00A84A4B">
        <w:instrText>customizes</w:instrText>
      </w:r>
      <w:r w:rsidR="00A84A4B" w:rsidRPr="00A84A4B">
        <w:rPr>
          <w:lang w:val="ru-RU"/>
          <w:rPrChange w:id="1137" w:author="Антон Смирнов" w:date="2023-05-23T14:29:00Z">
            <w:rPr/>
          </w:rPrChange>
        </w:rPr>
        <w:instrText xml:space="preserve"> </w:instrText>
      </w:r>
      <w:r w:rsidR="00A84A4B">
        <w:instrText>peptides</w:instrText>
      </w:r>
      <w:r w:rsidR="00A84A4B" w:rsidRPr="00A84A4B">
        <w:rPr>
          <w:lang w:val="ru-RU"/>
          <w:rPrChange w:id="1138" w:author="Антон Смирнов" w:date="2023-05-23T14:29:00Z">
            <w:rPr/>
          </w:rPrChange>
        </w:rPr>
        <w:instrText xml:space="preserve"> </w:instrText>
      </w:r>
      <w:r w:rsidR="00A84A4B">
        <w:instrText>for</w:instrText>
      </w:r>
      <w:r w:rsidR="00A84A4B" w:rsidRPr="00A84A4B">
        <w:rPr>
          <w:lang w:val="ru-RU"/>
          <w:rPrChange w:id="1139" w:author="Антон Смирнов" w:date="2023-05-23T14:29:00Z">
            <w:rPr/>
          </w:rPrChange>
        </w:rPr>
        <w:instrText xml:space="preserve"> </w:instrText>
      </w:r>
      <w:r w:rsidR="00A84A4B">
        <w:instrText>MHC</w:instrText>
      </w:r>
      <w:r w:rsidR="00A84A4B" w:rsidRPr="00A84A4B">
        <w:rPr>
          <w:lang w:val="ru-RU"/>
          <w:rPrChange w:id="1140" w:author="Антон Смирнов" w:date="2023-05-23T14:29:00Z">
            <w:rPr/>
          </w:rPrChange>
        </w:rPr>
        <w:instrText xml:space="preserve"> </w:instrText>
      </w:r>
      <w:r w:rsidR="00A84A4B">
        <w:instrText>class</w:instrText>
      </w:r>
      <w:r w:rsidR="00A84A4B" w:rsidRPr="00A84A4B">
        <w:rPr>
          <w:lang w:val="ru-RU"/>
          <w:rPrChange w:id="1141" w:author="Антон Смирнов" w:date="2023-05-23T14:29:00Z">
            <w:rPr/>
          </w:rPrChange>
        </w:rPr>
        <w:instrText xml:space="preserve"> </w:instrText>
      </w:r>
      <w:r w:rsidR="00A84A4B">
        <w:instrText>I</w:instrText>
      </w:r>
      <w:r w:rsidR="00A84A4B" w:rsidRPr="00A84A4B">
        <w:rPr>
          <w:lang w:val="ru-RU"/>
          <w:rPrChange w:id="1142" w:author="Антон Смирнов" w:date="2023-05-23T14:29:00Z">
            <w:rPr/>
          </w:rPrChange>
        </w:rPr>
        <w:instrText xml:space="preserve"> </w:instrText>
      </w:r>
      <w:r w:rsidR="00A84A4B">
        <w:instrText>molecules</w:instrText>
      </w:r>
      <w:r w:rsidR="00A84A4B" w:rsidRPr="00A84A4B">
        <w:rPr>
          <w:lang w:val="ru-RU"/>
          <w:rPrChange w:id="1143" w:author="Антон Смирнов" w:date="2023-05-23T14:29:00Z">
            <w:rPr/>
          </w:rPrChange>
        </w:rPr>
        <w:instrText xml:space="preserve"> </w:instrText>
      </w:r>
      <w:r w:rsidR="00A84A4B">
        <w:instrText>in</w:instrText>
      </w:r>
      <w:r w:rsidR="00A84A4B" w:rsidRPr="00A84A4B">
        <w:rPr>
          <w:lang w:val="ru-RU"/>
          <w:rPrChange w:id="1144" w:author="Антон Смирнов" w:date="2023-05-23T14:29:00Z">
            <w:rPr/>
          </w:rPrChange>
        </w:rPr>
        <w:instrText xml:space="preserve"> </w:instrText>
      </w:r>
      <w:r w:rsidR="00A84A4B">
        <w:instrText>the</w:instrText>
      </w:r>
      <w:r w:rsidR="00A84A4B" w:rsidRPr="00A84A4B">
        <w:rPr>
          <w:lang w:val="ru-RU"/>
          <w:rPrChange w:id="1145" w:author="Антон Смирнов" w:date="2023-05-23T14:29:00Z">
            <w:rPr/>
          </w:rPrChange>
        </w:rPr>
        <w:instrText xml:space="preserve"> </w:instrText>
      </w:r>
      <w:r w:rsidR="00A84A4B">
        <w:instrText>endoplasmic</w:instrText>
      </w:r>
      <w:r w:rsidR="00A84A4B" w:rsidRPr="00A84A4B">
        <w:rPr>
          <w:lang w:val="ru-RU"/>
          <w:rPrChange w:id="1146" w:author="Антон Смирнов" w:date="2023-05-23T14:29:00Z">
            <w:rPr/>
          </w:rPrChange>
        </w:rPr>
        <w:instrText xml:space="preserve"> </w:instrText>
      </w:r>
      <w:r w:rsidR="00A84A4B">
        <w:instrText>reticulum</w:instrText>
      </w:r>
      <w:r w:rsidR="00A84A4B" w:rsidRPr="00A84A4B">
        <w:rPr>
          <w:lang w:val="ru-RU"/>
          <w:rPrChange w:id="1147" w:author="Антон Смирнов" w:date="2023-05-23T14:29:00Z">
            <w:rPr/>
          </w:rPrChange>
        </w:rPr>
        <w:instrText>","</w:instrText>
      </w:r>
      <w:r w:rsidR="00A84A4B">
        <w:instrText>volume</w:instrText>
      </w:r>
      <w:r w:rsidR="00A84A4B" w:rsidRPr="00A84A4B">
        <w:rPr>
          <w:lang w:val="ru-RU"/>
          <w:rPrChange w:id="1148" w:author="Антон Смирнов" w:date="2023-05-23T14:29:00Z">
            <w:rPr/>
          </w:rPrChange>
        </w:rPr>
        <w:instrText>":"419","</w:instrText>
      </w:r>
      <w:r w:rsidR="00A84A4B">
        <w:instrText>author</w:instrText>
      </w:r>
      <w:r w:rsidR="00A84A4B" w:rsidRPr="00A84A4B">
        <w:rPr>
          <w:lang w:val="ru-RU"/>
          <w:rPrChange w:id="1149" w:author="Антон Смирнов" w:date="2023-05-23T14:29:00Z">
            <w:rPr/>
          </w:rPrChange>
        </w:rPr>
        <w:instrText>":[{"</w:instrText>
      </w:r>
      <w:r w:rsidR="00A84A4B">
        <w:instrText>family</w:instrText>
      </w:r>
      <w:r w:rsidR="00A84A4B" w:rsidRPr="00A84A4B">
        <w:rPr>
          <w:lang w:val="ru-RU"/>
          <w:rPrChange w:id="1150" w:author="Антон Смирнов" w:date="2023-05-23T14:29:00Z">
            <w:rPr/>
          </w:rPrChange>
        </w:rPr>
        <w:instrText>":"</w:instrText>
      </w:r>
      <w:r w:rsidR="00A84A4B">
        <w:instrText>Serwold</w:instrText>
      </w:r>
      <w:r w:rsidR="00A84A4B" w:rsidRPr="00A84A4B">
        <w:rPr>
          <w:lang w:val="ru-RU"/>
          <w:rPrChange w:id="1151" w:author="Антон Смирнов" w:date="2023-05-23T14:29:00Z">
            <w:rPr/>
          </w:rPrChange>
        </w:rPr>
        <w:instrText>","</w:instrText>
      </w:r>
      <w:r w:rsidR="00A84A4B">
        <w:instrText>given</w:instrText>
      </w:r>
      <w:r w:rsidR="00A84A4B" w:rsidRPr="00A84A4B">
        <w:rPr>
          <w:lang w:val="ru-RU"/>
          <w:rPrChange w:id="1152" w:author="Антон Смирнов" w:date="2023-05-23T14:29:00Z">
            <w:rPr/>
          </w:rPrChange>
        </w:rPr>
        <w:instrText>":"</w:instrText>
      </w:r>
      <w:r w:rsidR="00A84A4B">
        <w:instrText>Thomas</w:instrText>
      </w:r>
      <w:r w:rsidR="00A84A4B" w:rsidRPr="00A84A4B">
        <w:rPr>
          <w:lang w:val="ru-RU"/>
          <w:rPrChange w:id="1153" w:author="Антон Смирнов" w:date="2023-05-23T14:29:00Z">
            <w:rPr/>
          </w:rPrChange>
        </w:rPr>
        <w:instrText>"},{"</w:instrText>
      </w:r>
      <w:r w:rsidR="00A84A4B">
        <w:instrText>family</w:instrText>
      </w:r>
      <w:r w:rsidR="00A84A4B" w:rsidRPr="00A84A4B">
        <w:rPr>
          <w:lang w:val="ru-RU"/>
          <w:rPrChange w:id="1154" w:author="Антон Смирнов" w:date="2023-05-23T14:29:00Z">
            <w:rPr/>
          </w:rPrChange>
        </w:rPr>
        <w:instrText>":"</w:instrText>
      </w:r>
      <w:r w:rsidR="00A84A4B">
        <w:instrText>Gonzalez</w:instrText>
      </w:r>
      <w:r w:rsidR="00A84A4B" w:rsidRPr="00A84A4B">
        <w:rPr>
          <w:lang w:val="ru-RU"/>
          <w:rPrChange w:id="1155" w:author="Антон Смирнов" w:date="2023-05-23T14:29:00Z">
            <w:rPr/>
          </w:rPrChange>
        </w:rPr>
        <w:instrText>","</w:instrText>
      </w:r>
      <w:r w:rsidR="00A84A4B">
        <w:instrText>given</w:instrText>
      </w:r>
      <w:r w:rsidR="00A84A4B" w:rsidRPr="00A84A4B">
        <w:rPr>
          <w:lang w:val="ru-RU"/>
          <w:rPrChange w:id="1156" w:author="Антон Смирнов" w:date="2023-05-23T14:29:00Z">
            <w:rPr/>
          </w:rPrChange>
        </w:rPr>
        <w:instrText>":"</w:instrText>
      </w:r>
      <w:r w:rsidR="00A84A4B">
        <w:instrText>Federico</w:instrText>
      </w:r>
      <w:r w:rsidR="00A84A4B" w:rsidRPr="00A84A4B">
        <w:rPr>
          <w:lang w:val="ru-RU"/>
          <w:rPrChange w:id="1157" w:author="Антон Смирнов" w:date="2023-05-23T14:29:00Z">
            <w:rPr/>
          </w:rPrChange>
        </w:rPr>
        <w:instrText>"},{"</w:instrText>
      </w:r>
      <w:r w:rsidR="00A84A4B">
        <w:instrText>family</w:instrText>
      </w:r>
      <w:r w:rsidR="00A84A4B" w:rsidRPr="00A84A4B">
        <w:rPr>
          <w:lang w:val="ru-RU"/>
          <w:rPrChange w:id="1158" w:author="Антон Смирнов" w:date="2023-05-23T14:29:00Z">
            <w:rPr/>
          </w:rPrChange>
        </w:rPr>
        <w:instrText>":"</w:instrText>
      </w:r>
      <w:r w:rsidR="00A84A4B">
        <w:instrText>Kim</w:instrText>
      </w:r>
      <w:r w:rsidR="00A84A4B" w:rsidRPr="00A84A4B">
        <w:rPr>
          <w:lang w:val="ru-RU"/>
          <w:rPrChange w:id="1159" w:author="Антон Смирнов" w:date="2023-05-23T14:29:00Z">
            <w:rPr/>
          </w:rPrChange>
        </w:rPr>
        <w:instrText>","</w:instrText>
      </w:r>
      <w:r w:rsidR="00A84A4B">
        <w:instrText>given</w:instrText>
      </w:r>
      <w:r w:rsidR="00A84A4B" w:rsidRPr="00A84A4B">
        <w:rPr>
          <w:lang w:val="ru-RU"/>
          <w:rPrChange w:id="1160" w:author="Антон Смирнов" w:date="2023-05-23T14:29:00Z">
            <w:rPr/>
          </w:rPrChange>
        </w:rPr>
        <w:instrText>":"</w:instrText>
      </w:r>
      <w:r w:rsidR="00A84A4B">
        <w:instrText>Jennifer</w:instrText>
      </w:r>
      <w:r w:rsidR="00A84A4B" w:rsidRPr="00A84A4B">
        <w:rPr>
          <w:lang w:val="ru-RU"/>
          <w:rPrChange w:id="1161" w:author="Антон Смирнов" w:date="2023-05-23T14:29:00Z">
            <w:rPr/>
          </w:rPrChange>
        </w:rPr>
        <w:instrText>"},{"</w:instrText>
      </w:r>
      <w:r w:rsidR="00A84A4B">
        <w:instrText>family</w:instrText>
      </w:r>
      <w:r w:rsidR="00A84A4B" w:rsidRPr="00A84A4B">
        <w:rPr>
          <w:lang w:val="ru-RU"/>
          <w:rPrChange w:id="1162" w:author="Антон Смирнов" w:date="2023-05-23T14:29:00Z">
            <w:rPr/>
          </w:rPrChange>
        </w:rPr>
        <w:instrText>":"</w:instrText>
      </w:r>
      <w:r w:rsidR="00A84A4B">
        <w:instrText>Jacob</w:instrText>
      </w:r>
      <w:r w:rsidR="00A84A4B" w:rsidRPr="00A84A4B">
        <w:rPr>
          <w:lang w:val="ru-RU"/>
          <w:rPrChange w:id="1163" w:author="Антон Смирнов" w:date="2023-05-23T14:29:00Z">
            <w:rPr/>
          </w:rPrChange>
        </w:rPr>
        <w:instrText>","</w:instrText>
      </w:r>
      <w:r w:rsidR="00A84A4B">
        <w:instrText>given</w:instrText>
      </w:r>
      <w:r w:rsidR="00A84A4B" w:rsidRPr="00A84A4B">
        <w:rPr>
          <w:lang w:val="ru-RU"/>
          <w:rPrChange w:id="1164" w:author="Антон Смирнов" w:date="2023-05-23T14:29:00Z">
            <w:rPr/>
          </w:rPrChange>
        </w:rPr>
        <w:instrText>":"</w:instrText>
      </w:r>
      <w:r w:rsidR="00A84A4B">
        <w:instrText>Richard</w:instrText>
      </w:r>
      <w:r w:rsidR="00A84A4B" w:rsidRPr="00A84A4B">
        <w:rPr>
          <w:lang w:val="ru-RU"/>
          <w:rPrChange w:id="1165" w:author="Антон Смирнов" w:date="2023-05-23T14:29:00Z">
            <w:rPr/>
          </w:rPrChange>
        </w:rPr>
        <w:instrText>"},{"</w:instrText>
      </w:r>
      <w:r w:rsidR="00A84A4B">
        <w:instrText>family</w:instrText>
      </w:r>
      <w:r w:rsidR="00A84A4B" w:rsidRPr="00A84A4B">
        <w:rPr>
          <w:lang w:val="ru-RU"/>
          <w:rPrChange w:id="1166" w:author="Антон Смирнов" w:date="2023-05-23T14:29:00Z">
            <w:rPr/>
          </w:rPrChange>
        </w:rPr>
        <w:instrText>":"</w:instrText>
      </w:r>
      <w:r w:rsidR="00A84A4B">
        <w:instrText>Shastri</w:instrText>
      </w:r>
      <w:r w:rsidR="00A84A4B" w:rsidRPr="00A84A4B">
        <w:rPr>
          <w:lang w:val="ru-RU"/>
          <w:rPrChange w:id="1167" w:author="Антон Смирнов" w:date="2023-05-23T14:29:00Z">
            <w:rPr/>
          </w:rPrChange>
        </w:rPr>
        <w:instrText>","</w:instrText>
      </w:r>
      <w:r w:rsidR="00A84A4B">
        <w:instrText>given</w:instrText>
      </w:r>
      <w:r w:rsidR="00A84A4B" w:rsidRPr="00A84A4B">
        <w:rPr>
          <w:lang w:val="ru-RU"/>
          <w:rPrChange w:id="1168" w:author="Антон Смирнов" w:date="2023-05-23T14:29:00Z">
            <w:rPr/>
          </w:rPrChange>
        </w:rPr>
        <w:instrText>":"</w:instrText>
      </w:r>
      <w:r w:rsidR="00A84A4B">
        <w:instrText>Nilabh</w:instrText>
      </w:r>
      <w:r w:rsidR="00A84A4B" w:rsidRPr="00A84A4B">
        <w:rPr>
          <w:lang w:val="ru-RU"/>
          <w:rPrChange w:id="1169" w:author="Антон Смирнов" w:date="2023-05-23T14:29:00Z">
            <w:rPr/>
          </w:rPrChange>
        </w:rPr>
        <w:instrText>"}],"</w:instrText>
      </w:r>
      <w:r w:rsidR="00A84A4B">
        <w:instrText>issued</w:instrText>
      </w:r>
      <w:r w:rsidR="00A84A4B" w:rsidRPr="00A84A4B">
        <w:rPr>
          <w:lang w:val="ru-RU"/>
          <w:rPrChange w:id="1170" w:author="Антон Смирнов" w:date="2023-05-23T14:29:00Z">
            <w:rPr/>
          </w:rPrChange>
        </w:rPr>
        <w:instrText>":{"</w:instrText>
      </w:r>
      <w:r w:rsidR="00A84A4B">
        <w:instrText>date</w:instrText>
      </w:r>
      <w:r w:rsidR="00A84A4B" w:rsidRPr="00A84A4B">
        <w:rPr>
          <w:lang w:val="ru-RU"/>
          <w:rPrChange w:id="1171" w:author="Антон Смирнов" w:date="2023-05-23T14:29:00Z">
            <w:rPr/>
          </w:rPrChange>
        </w:rPr>
        <w:instrText>-</w:instrText>
      </w:r>
      <w:r w:rsidR="00A84A4B">
        <w:instrText>parts</w:instrText>
      </w:r>
      <w:r w:rsidR="00A84A4B" w:rsidRPr="00A84A4B">
        <w:rPr>
          <w:lang w:val="ru-RU"/>
          <w:rPrChange w:id="1172" w:author="Антон Смирнов" w:date="2023-05-23T14:29:00Z">
            <w:rPr/>
          </w:rPrChange>
        </w:rPr>
        <w:instrText>":[["2002",10]]}}}],"</w:instrText>
      </w:r>
      <w:r w:rsidR="00A84A4B">
        <w:instrText>schema</w:instrText>
      </w:r>
      <w:r w:rsidR="00A84A4B" w:rsidRPr="00A84A4B">
        <w:rPr>
          <w:lang w:val="ru-RU"/>
          <w:rPrChange w:id="1173" w:author="Антон Смирнов" w:date="2023-05-23T14:29:00Z">
            <w:rPr/>
          </w:rPrChange>
        </w:rPr>
        <w:instrText>":"</w:instrText>
      </w:r>
      <w:r w:rsidR="00A84A4B">
        <w:instrText>https</w:instrText>
      </w:r>
      <w:r w:rsidR="00A84A4B" w:rsidRPr="00A84A4B">
        <w:rPr>
          <w:lang w:val="ru-RU"/>
          <w:rPrChange w:id="1174" w:author="Антон Смирнов" w:date="2023-05-23T14:29:00Z">
            <w:rPr/>
          </w:rPrChange>
        </w:rPr>
        <w:instrText>://</w:instrText>
      </w:r>
      <w:r w:rsidR="00A84A4B">
        <w:instrText>github</w:instrText>
      </w:r>
      <w:r w:rsidR="00A84A4B" w:rsidRPr="00A84A4B">
        <w:rPr>
          <w:lang w:val="ru-RU"/>
          <w:rPrChange w:id="1175" w:author="Антон Смирнов" w:date="2023-05-23T14:29:00Z">
            <w:rPr/>
          </w:rPrChange>
        </w:rPr>
        <w:instrText>.</w:instrText>
      </w:r>
      <w:r w:rsidR="00A84A4B">
        <w:instrText>com</w:instrText>
      </w:r>
      <w:r w:rsidR="00A84A4B" w:rsidRPr="00A84A4B">
        <w:rPr>
          <w:lang w:val="ru-RU"/>
          <w:rPrChange w:id="1176" w:author="Антон Смирнов" w:date="2023-05-23T14:29:00Z">
            <w:rPr/>
          </w:rPrChange>
        </w:rPr>
        <w:instrText>/</w:instrText>
      </w:r>
      <w:r w:rsidR="00A84A4B">
        <w:instrText>citation</w:instrText>
      </w:r>
      <w:r w:rsidR="00A84A4B" w:rsidRPr="00A84A4B">
        <w:rPr>
          <w:lang w:val="ru-RU"/>
          <w:rPrChange w:id="1177" w:author="Антон Смирнов" w:date="2023-05-23T14:29:00Z">
            <w:rPr/>
          </w:rPrChange>
        </w:rPr>
        <w:instrText>-</w:instrText>
      </w:r>
      <w:r w:rsidR="00A84A4B">
        <w:instrText>style</w:instrText>
      </w:r>
      <w:r w:rsidR="00A84A4B" w:rsidRPr="00A84A4B">
        <w:rPr>
          <w:lang w:val="ru-RU"/>
          <w:rPrChange w:id="1178" w:author="Антон Смирнов" w:date="2023-05-23T14:29:00Z">
            <w:rPr/>
          </w:rPrChange>
        </w:rPr>
        <w:instrText>-</w:instrText>
      </w:r>
      <w:r w:rsidR="00A84A4B">
        <w:instrText>language</w:instrText>
      </w:r>
      <w:r w:rsidR="00A84A4B" w:rsidRPr="00A84A4B">
        <w:rPr>
          <w:lang w:val="ru-RU"/>
          <w:rPrChange w:id="1179" w:author="Антон Смирнов" w:date="2023-05-23T14:29:00Z">
            <w:rPr/>
          </w:rPrChange>
        </w:rPr>
        <w:instrText>/</w:instrText>
      </w:r>
      <w:r w:rsidR="00A84A4B">
        <w:instrText>schema</w:instrText>
      </w:r>
      <w:r w:rsidR="00A84A4B" w:rsidRPr="00A84A4B">
        <w:rPr>
          <w:lang w:val="ru-RU"/>
          <w:rPrChange w:id="1180" w:author="Антон Смирнов" w:date="2023-05-23T14:29:00Z">
            <w:rPr/>
          </w:rPrChange>
        </w:rPr>
        <w:instrText>/</w:instrText>
      </w:r>
      <w:r w:rsidR="00A84A4B">
        <w:instrText>raw</w:instrText>
      </w:r>
      <w:r w:rsidR="00A84A4B" w:rsidRPr="00A84A4B">
        <w:rPr>
          <w:lang w:val="ru-RU"/>
          <w:rPrChange w:id="1181" w:author="Антон Смирнов" w:date="2023-05-23T14:29:00Z">
            <w:rPr/>
          </w:rPrChange>
        </w:rPr>
        <w:instrText>/</w:instrText>
      </w:r>
      <w:r w:rsidR="00A84A4B">
        <w:instrText>master</w:instrText>
      </w:r>
      <w:r w:rsidR="00A84A4B" w:rsidRPr="00A84A4B">
        <w:rPr>
          <w:lang w:val="ru-RU"/>
          <w:rPrChange w:id="1182" w:author="Антон Смирнов" w:date="2023-05-23T14:29:00Z">
            <w:rPr/>
          </w:rPrChange>
        </w:rPr>
        <w:instrText>/</w:instrText>
      </w:r>
      <w:r w:rsidR="00A84A4B">
        <w:instrText>csl</w:instrText>
      </w:r>
      <w:r w:rsidR="00A84A4B" w:rsidRPr="00A84A4B">
        <w:rPr>
          <w:lang w:val="ru-RU"/>
          <w:rPrChange w:id="1183" w:author="Антон Смирнов" w:date="2023-05-23T14:29:00Z">
            <w:rPr/>
          </w:rPrChange>
        </w:rPr>
        <w:instrText>-</w:instrText>
      </w:r>
      <w:r w:rsidR="00A84A4B">
        <w:instrText>citation</w:instrText>
      </w:r>
      <w:r w:rsidR="00A84A4B" w:rsidRPr="00A84A4B">
        <w:rPr>
          <w:lang w:val="ru-RU"/>
          <w:rPrChange w:id="1184" w:author="Антон Смирнов" w:date="2023-05-23T14:29:00Z">
            <w:rPr/>
          </w:rPrChange>
        </w:rPr>
        <w:instrText>.</w:instrText>
      </w:r>
      <w:r w:rsidR="00A84A4B">
        <w:instrText>json</w:instrText>
      </w:r>
      <w:r w:rsidR="00A84A4B" w:rsidRPr="00A84A4B">
        <w:rPr>
          <w:lang w:val="ru-RU"/>
          <w:rPrChange w:id="1185" w:author="Антон Смирнов" w:date="2023-05-23T14:29:00Z">
            <w:rPr/>
          </w:rPrChange>
        </w:rPr>
        <w:instrText xml:space="preserve">"} </w:instrText>
      </w:r>
      <w:r w:rsidR="00A84A4B">
        <w:fldChar w:fldCharType="separate"/>
      </w:r>
      <w:r w:rsidR="00A84A4B" w:rsidRPr="00A84A4B">
        <w:rPr>
          <w:rFonts w:cs="Times New Roman"/>
          <w:lang w:val="ru-RU"/>
          <w:rPrChange w:id="1186" w:author="Антон Смирнов" w:date="2023-05-23T14:29:00Z">
            <w:rPr>
              <w:rFonts w:cs="Times New Roman"/>
            </w:rPr>
          </w:rPrChange>
        </w:rPr>
        <w:t>[69]</w:t>
      </w:r>
      <w:r w:rsidR="00A84A4B">
        <w:fldChar w:fldCharType="end"/>
      </w:r>
      <w:del w:id="1187" w:author="Антон Смирнов" w:date="2023-05-23T14:29:00Z">
        <w:r w:rsidRPr="007A630F" w:rsidDel="00A84A4B">
          <w:rPr>
            <w:lang w:val="ru-RU"/>
          </w:rPr>
          <w:delText>[70]</w:delText>
        </w:r>
      </w:del>
      <w:r w:rsidRPr="007A630F">
        <w:rPr>
          <w:lang w:val="ru-RU"/>
        </w:rPr>
        <w:t xml:space="preserve">. Здоровые клетки с нокаутом этих генов продуцируют </w:t>
      </w:r>
      <w:proofErr w:type="spellStart"/>
      <w:r w:rsidRPr="007A630F">
        <w:rPr>
          <w:lang w:val="ru-RU"/>
        </w:rPr>
        <w:t>неиммунногенные</w:t>
      </w:r>
      <w:proofErr w:type="spellEnd"/>
      <w:r w:rsidRPr="007A630F">
        <w:rPr>
          <w:lang w:val="ru-RU"/>
        </w:rPr>
        <w:t xml:space="preserve"> пептиды или пептиды, которые вызывают гибель клетки из-за действия на них цитотоксических Т-лимфоцитов</w:t>
      </w:r>
      <w:ins w:id="1188" w:author="Антон Смирнов" w:date="2023-05-23T14:29:00Z">
        <w:r w:rsidR="00A84A4B" w:rsidRPr="00A84A4B">
          <w:rPr>
            <w:lang w:val="ru-RU"/>
            <w:rPrChange w:id="1189" w:author="Антон Смирнов" w:date="2023-05-23T14:29:00Z">
              <w:rPr/>
            </w:rPrChange>
          </w:rPr>
          <w:t xml:space="preserve"> </w:t>
        </w:r>
      </w:ins>
      <w:r w:rsidR="00A84A4B">
        <w:rPr>
          <w:lang w:val="ru-RU"/>
        </w:rPr>
        <w:fldChar w:fldCharType="begin"/>
      </w:r>
      <w:r w:rsidR="00A84A4B">
        <w:rPr>
          <w:lang w:val="ru-RU"/>
        </w:rPr>
        <w:instrText xml:space="preserve"> ADDIN ZOTERO_ITEM CSL_CITATION {"citationID":"VibRav9Z","properties":{"formattedCitation":"[70]","plainCitation":"[70]","noteIndex":0},"citationItems":[{"id":344,"uris":["http://zotero.org/users/10071278/items/SYKCKZLY"],"itemData":{"id":344,"type":"article-journal","container-title":"Nature Immunology","DOI":"10.1038/ni.2306","ISSN":"1529-2908, 1529-2916","issue":"6","journalAbbreviation":"Nat Immunol","language":"en","page":"526-528","source":"DOI.org (Crossref)","title":"Don't mess with ERAAP!","volume":"13","author":[{"family":"Yewdell","given":"Jonathan W"},{"family":"Lu","given":"Xiuju"}],"issued":{"date-parts":[["2012",6]]}}}],"schema":"https://github.com/citation-style-language/schema/raw/master/csl-citation.json"} </w:instrText>
      </w:r>
      <w:r w:rsidR="00A84A4B">
        <w:rPr>
          <w:lang w:val="ru-RU"/>
        </w:rPr>
        <w:fldChar w:fldCharType="separate"/>
      </w:r>
      <w:r w:rsidR="00A84A4B" w:rsidRPr="00A84A4B">
        <w:rPr>
          <w:rFonts w:cs="Times New Roman"/>
          <w:lang w:val="ru-RU"/>
        </w:rPr>
        <w:t>[70]</w:t>
      </w:r>
      <w:r w:rsidR="00A84A4B">
        <w:rPr>
          <w:lang w:val="ru-RU"/>
        </w:rPr>
        <w:fldChar w:fldCharType="end"/>
      </w:r>
      <w:del w:id="1190" w:author="Антон Смирнов" w:date="2023-05-23T14:29:00Z">
        <w:r w:rsidRPr="007A630F" w:rsidDel="00A84A4B">
          <w:rPr>
            <w:lang w:val="ru-RU"/>
          </w:rPr>
          <w:delText>[7</w:delText>
        </w:r>
      </w:del>
      <w:del w:id="1191" w:author="Антон Смирнов" w:date="2023-05-23T14:30:00Z">
        <w:r w:rsidRPr="007A630F" w:rsidDel="00A84A4B">
          <w:rPr>
            <w:lang w:val="ru-RU"/>
          </w:rPr>
          <w:delText>1]</w:delText>
        </w:r>
      </w:del>
      <w:r w:rsidRPr="007A630F">
        <w:rPr>
          <w:lang w:val="ru-RU"/>
        </w:rPr>
        <w:t xml:space="preserve">. Пептиды, которым не удалось связаться с </w:t>
      </w:r>
      <w:r>
        <w:t>MHC</w:t>
      </w:r>
      <w:r w:rsidRPr="007A630F">
        <w:rPr>
          <w:lang w:val="ru-RU"/>
        </w:rPr>
        <w:t xml:space="preserve"> удаляются из Э</w:t>
      </w:r>
      <w:ins w:id="1192" w:author="Лагунин Алексей Александрович" w:date="2023-04-14T15:24:00Z">
        <w:r w:rsidR="00F13542">
          <w:rPr>
            <w:lang w:val="ru-RU"/>
          </w:rPr>
          <w:t>П</w:t>
        </w:r>
      </w:ins>
      <w:r w:rsidRPr="007A630F">
        <w:rPr>
          <w:lang w:val="ru-RU"/>
        </w:rPr>
        <w:t xml:space="preserve">Р с помощью АТФ-зависимого транспортера </w:t>
      </w:r>
      <w:r>
        <w:t>Sec</w:t>
      </w:r>
      <w:r w:rsidRPr="007A630F">
        <w:rPr>
          <w:lang w:val="ru-RU"/>
        </w:rPr>
        <w:t>61</w:t>
      </w:r>
      <w:ins w:id="1193" w:author="Антон Смирнов" w:date="2023-05-23T14:30:00Z">
        <w:r w:rsidR="00A84A4B">
          <w:t xml:space="preserve"> </w:t>
        </w:r>
      </w:ins>
      <w:r w:rsidR="00A84A4B">
        <w:fldChar w:fldCharType="begin"/>
      </w:r>
      <w:r w:rsidR="00A84A4B">
        <w:instrText xml:space="preserve"> ADDIN ZOTERO_ITEM CSL_CITATION {"citationID":"Kd6Q0Zod","properties":{"formattedCitation":"[71]","plainCitation":"[71]","noteIndex":0},"citationItems":[{"id":343,"uris":["http://zotero.org/users/10071278/items/MATDBSWQ"],"itemData":{"id":343,"type":"article-journal","abstract":"The conserved protein-conducting channel, referred to as the Sec61 channel in eukaryotes or the SecY channel in eubacteria and archaea, translocates proteins across cellular membranes and integrates proteins containing hydrophobic transmembrane segments into lipid bilayers. Structural studies illustrate how the protein-conducting channel accomplishes these tasks. Three different mechanisms, each requiring a different set of channel binding partners, are employed to move polypeptide substrates: The ribosome feeds the polypeptide chain directly into the channel, a ratcheting mechanism is used by the eukaryotic endoplasmic reticulum chaperone BiP, and a pushing mechanism is utilized by the bacterial ATPase SecA. We review these translocation mechanisms, relating biochemical and genetic observations to the structures of the protein-conducting channel and its binding partners.","container-title":"Annual Review of Cell and Developmental Biology","DOI":"10.1146/annurev.cellbio.21.012704.133214","ISSN":"1081-0706, 1530-8995","issue":"1","journalAbbreviation":"Annu. Rev. Cell Dev. Biol.","language":"en","page":"529-550","source":"DOI.org (Crossref)","title":"PROTEIN TRANSLOCATION BY THE SEC61/SECY CHANNEL","volume":"21","author":[{"family":"Osborne","given":"Andrew R."},{"family":"Rapoport","given":"Tom A."},{"family":"Berg","given":"Bert","non-dropping-particle":"van den"}],"issued":{"date-parts":[["2005",11,1]]}}}],"schema":"https://github.com/citation-style-language/schema/raw/master/csl-citation.json"} </w:instrText>
      </w:r>
      <w:r w:rsidR="00A84A4B">
        <w:fldChar w:fldCharType="separate"/>
      </w:r>
      <w:r w:rsidR="00A84A4B" w:rsidRPr="00A84A4B">
        <w:rPr>
          <w:rFonts w:cs="Times New Roman"/>
        </w:rPr>
        <w:t>[71]</w:t>
      </w:r>
      <w:r w:rsidR="00A84A4B">
        <w:fldChar w:fldCharType="end"/>
      </w:r>
      <w:del w:id="1194" w:author="Антон Смирнов" w:date="2023-05-23T14:30:00Z">
        <w:r w:rsidRPr="007A630F" w:rsidDel="00A84A4B">
          <w:rPr>
            <w:lang w:val="ru-RU"/>
          </w:rPr>
          <w:delText>[72]</w:delText>
        </w:r>
      </w:del>
      <w:r w:rsidRPr="007A630F">
        <w:rPr>
          <w:lang w:val="ru-RU"/>
        </w:rPr>
        <w:t>.</w:t>
      </w:r>
    </w:p>
    <w:p w14:paraId="70850387" w14:textId="2A100C56" w:rsidR="005C4AD5" w:rsidRPr="007A630F" w:rsidRDefault="00BF5734">
      <w:pPr>
        <w:pStyle w:val="a0"/>
        <w:rPr>
          <w:lang w:val="ru-RU"/>
        </w:rPr>
      </w:pPr>
      <w:r w:rsidRPr="007A630F">
        <w:rPr>
          <w:lang w:val="ru-RU"/>
        </w:rPr>
        <w:t xml:space="preserve">Следует иметь в виду, что процессинг антигена не совсем последовательный процесс. Например, получение эпитопа </w:t>
      </w:r>
      <w:r>
        <w:t>IYMDGTADSFSF</w:t>
      </w:r>
      <w:r w:rsidRPr="007A630F">
        <w:rPr>
          <w:lang w:val="ru-RU"/>
        </w:rPr>
        <w:t xml:space="preserve"> из фермента </w:t>
      </w:r>
      <w:proofErr w:type="spellStart"/>
      <w:r w:rsidRPr="007A630F">
        <w:rPr>
          <w:lang w:val="ru-RU"/>
        </w:rPr>
        <w:t>тирозиназы</w:t>
      </w:r>
      <w:proofErr w:type="spellEnd"/>
      <w:r w:rsidRPr="007A630F">
        <w:rPr>
          <w:lang w:val="ru-RU"/>
        </w:rPr>
        <w:t xml:space="preserve"> проходит следующие стадии</w:t>
      </w:r>
      <w:ins w:id="1195" w:author="Антон Смирнов" w:date="2023-05-23T14:30:00Z">
        <w:r w:rsidR="00A84A4B" w:rsidRPr="00A84A4B">
          <w:rPr>
            <w:lang w:val="ru-RU"/>
            <w:rPrChange w:id="1196" w:author="Антон Смирнов" w:date="2023-05-23T14:30:00Z">
              <w:rPr/>
            </w:rPrChange>
          </w:rPr>
          <w:t xml:space="preserve"> </w:t>
        </w:r>
      </w:ins>
      <w:r w:rsidR="00A84A4B">
        <w:rPr>
          <w:lang w:val="ru-RU"/>
        </w:rPr>
        <w:fldChar w:fldCharType="begin"/>
      </w:r>
      <w:r w:rsidR="00A84A4B">
        <w:rPr>
          <w:lang w:val="ru-RU"/>
        </w:rPr>
        <w:instrText xml:space="preserve"> ADDIN ZOTERO_ITEM CSL_CITATION {"citationID":"xegv1tEz","properties":{"formattedCitation":"[44]","plainCitation":"[44]","noteIndex":0},"citationItems":[{"id":108,"uris":["http://zotero.org/users/10071278/items/UL2G2GEU"],"itemData":{"id":108,"type":"article-journal","container-title":"Journal of Biological Chemistry","DOI":"10.1074/jbc.R117.807560","ISSN":"00219258","issue":"51","journalAbbreviation":"Journal of Biological Chemistry","language":"en","page":"21170-21179","source":"DOI.org (Crossref)","title":"Peptide splicing by the proteasome","volume":"292","author":[{"family":"Vigneron","given":"Nathalie"},{"family":"Ferrari","given":"Violette"},{"family":"Stroobant","given":"Vincent"},{"family":"Abi Habib","given":"Joanna"},{"family":"Van den Eynde","given":"Benoit J."}],"issued":{"date-parts":[["2017",12]]}}}],"schema":"https://github.com/citation-style-language/schema/raw/master/csl-citation.json"} </w:instrText>
      </w:r>
      <w:r w:rsidR="00A84A4B">
        <w:rPr>
          <w:lang w:val="ru-RU"/>
        </w:rPr>
        <w:fldChar w:fldCharType="separate"/>
      </w:r>
      <w:r w:rsidR="00A84A4B" w:rsidRPr="00A84A4B">
        <w:rPr>
          <w:rFonts w:cs="Times New Roman"/>
          <w:lang w:val="ru-RU"/>
          <w:rPrChange w:id="1197" w:author="Антон Смирнов" w:date="2023-05-23T14:30:00Z">
            <w:rPr>
              <w:rFonts w:cs="Times New Roman"/>
            </w:rPr>
          </w:rPrChange>
        </w:rPr>
        <w:t>[44]</w:t>
      </w:r>
      <w:r w:rsidR="00A84A4B">
        <w:rPr>
          <w:lang w:val="ru-RU"/>
        </w:rPr>
        <w:fldChar w:fldCharType="end"/>
      </w:r>
      <w:del w:id="1198" w:author="Антон Смирнов" w:date="2023-05-23T14:30:00Z">
        <w:r w:rsidRPr="007A630F" w:rsidDel="00A84A4B">
          <w:rPr>
            <w:lang w:val="ru-RU"/>
          </w:rPr>
          <w:delText>[45]</w:delText>
        </w:r>
      </w:del>
      <w:r w:rsidRPr="007A630F">
        <w:rPr>
          <w:lang w:val="ru-RU"/>
        </w:rPr>
        <w:t>:</w:t>
      </w:r>
    </w:p>
    <w:p w14:paraId="39E5486E" w14:textId="68BD9E3D"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После синтеза белок попадает в Э</w:t>
      </w:r>
      <w:ins w:id="1199" w:author="Лагунин Алексей Александрович" w:date="2023-04-14T15:25:00Z">
        <w:r w:rsidR="00F13542">
          <w:rPr>
            <w:rFonts w:ascii="Times New Roman" w:hAnsi="Times New Roman" w:cs="Times New Roman"/>
            <w:sz w:val="28"/>
            <w:szCs w:val="28"/>
            <w:lang w:val="ru-RU"/>
          </w:rPr>
          <w:t>П</w:t>
        </w:r>
      </w:ins>
      <w:r w:rsidRPr="000B7CEC">
        <w:rPr>
          <w:rFonts w:ascii="Times New Roman" w:hAnsi="Times New Roman" w:cs="Times New Roman"/>
          <w:sz w:val="28"/>
          <w:szCs w:val="28"/>
          <w:lang w:val="ru-RU"/>
        </w:rPr>
        <w:t xml:space="preserve">Р, где происходит </w:t>
      </w:r>
      <w:r w:rsidRPr="000B7CEC">
        <w:rPr>
          <w:rFonts w:ascii="Times New Roman" w:hAnsi="Times New Roman" w:cs="Times New Roman"/>
          <w:sz w:val="28"/>
          <w:szCs w:val="28"/>
        </w:rPr>
        <w:t>N</w:t>
      </w:r>
      <w:r w:rsidRPr="000B7CEC">
        <w:rPr>
          <w:rFonts w:ascii="Times New Roman" w:hAnsi="Times New Roman" w:cs="Times New Roman"/>
          <w:sz w:val="28"/>
          <w:szCs w:val="28"/>
          <w:lang w:val="ru-RU"/>
        </w:rPr>
        <w:t>-гликозилирование по специфичным аспарагиновым остаткам;</w:t>
      </w:r>
    </w:p>
    <w:p w14:paraId="2C187D80" w14:textId="77777777"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 xml:space="preserve">После этого белок переносится в цитоплазму, но некоторые молекулы из них неправильно собираются, поэтому идут на утилизацию в </w:t>
      </w:r>
      <w:r w:rsidRPr="000B7CEC">
        <w:rPr>
          <w:rFonts w:ascii="Times New Roman" w:hAnsi="Times New Roman" w:cs="Times New Roman"/>
          <w:sz w:val="28"/>
          <w:szCs w:val="28"/>
        </w:rPr>
        <w:t>UPS</w:t>
      </w:r>
      <w:r w:rsidRPr="000B7CEC">
        <w:rPr>
          <w:rFonts w:ascii="Times New Roman" w:hAnsi="Times New Roman" w:cs="Times New Roman"/>
          <w:sz w:val="28"/>
          <w:szCs w:val="28"/>
          <w:lang w:val="ru-RU"/>
        </w:rPr>
        <w:t>;</w:t>
      </w:r>
    </w:p>
    <w:p w14:paraId="429373A9" w14:textId="4D6C8378"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У неправильно собранных белков прои</w:t>
      </w:r>
      <w:ins w:id="1200" w:author="Лагунин Алексей Александрович" w:date="2023-04-14T15:25:00Z">
        <w:r w:rsidR="00F13542">
          <w:rPr>
            <w:rFonts w:ascii="Times New Roman" w:hAnsi="Times New Roman" w:cs="Times New Roman"/>
            <w:sz w:val="28"/>
            <w:szCs w:val="28"/>
            <w:lang w:val="ru-RU"/>
          </w:rPr>
          <w:t>с</w:t>
        </w:r>
      </w:ins>
      <w:del w:id="1201" w:author="Лагунин Алексей Александрович" w:date="2023-04-14T15:25:00Z">
        <w:r w:rsidRPr="000B7CEC" w:rsidDel="00F13542">
          <w:rPr>
            <w:rFonts w:ascii="Times New Roman" w:hAnsi="Times New Roman" w:cs="Times New Roman"/>
            <w:sz w:val="28"/>
            <w:szCs w:val="28"/>
            <w:lang w:val="ru-RU"/>
          </w:rPr>
          <w:delText>з</w:delText>
        </w:r>
      </w:del>
      <w:r w:rsidRPr="000B7CEC">
        <w:rPr>
          <w:rFonts w:ascii="Times New Roman" w:hAnsi="Times New Roman" w:cs="Times New Roman"/>
          <w:sz w:val="28"/>
          <w:szCs w:val="28"/>
          <w:lang w:val="ru-RU"/>
        </w:rPr>
        <w:t xml:space="preserve">ходит потеря </w:t>
      </w:r>
      <w:r w:rsidRPr="000B7CEC">
        <w:rPr>
          <w:rFonts w:ascii="Times New Roman" w:hAnsi="Times New Roman" w:cs="Times New Roman"/>
          <w:sz w:val="28"/>
          <w:szCs w:val="28"/>
        </w:rPr>
        <w:t>N</w:t>
      </w:r>
      <w:r w:rsidRPr="000B7CEC">
        <w:rPr>
          <w:rFonts w:ascii="Times New Roman" w:hAnsi="Times New Roman" w:cs="Times New Roman"/>
          <w:sz w:val="28"/>
          <w:szCs w:val="28"/>
          <w:lang w:val="ru-RU"/>
        </w:rPr>
        <w:t xml:space="preserve">-связанных </w:t>
      </w:r>
      <w:proofErr w:type="spellStart"/>
      <w:r w:rsidRPr="000B7CEC">
        <w:rPr>
          <w:rFonts w:ascii="Times New Roman" w:hAnsi="Times New Roman" w:cs="Times New Roman"/>
          <w:sz w:val="28"/>
          <w:szCs w:val="28"/>
          <w:lang w:val="ru-RU"/>
        </w:rPr>
        <w:t>гликанов</w:t>
      </w:r>
      <w:proofErr w:type="spellEnd"/>
      <w:r w:rsidRPr="000B7CEC">
        <w:rPr>
          <w:rFonts w:ascii="Times New Roman" w:hAnsi="Times New Roman" w:cs="Times New Roman"/>
          <w:sz w:val="28"/>
          <w:szCs w:val="28"/>
          <w:lang w:val="ru-RU"/>
        </w:rPr>
        <w:t xml:space="preserve"> с конверсией аспарагина в </w:t>
      </w:r>
      <w:proofErr w:type="spellStart"/>
      <w:r w:rsidRPr="000B7CEC">
        <w:rPr>
          <w:rFonts w:ascii="Times New Roman" w:hAnsi="Times New Roman" w:cs="Times New Roman"/>
          <w:sz w:val="28"/>
          <w:szCs w:val="28"/>
          <w:lang w:val="ru-RU"/>
        </w:rPr>
        <w:t>аспартат</w:t>
      </w:r>
      <w:proofErr w:type="spellEnd"/>
      <w:r w:rsidRPr="000B7CEC">
        <w:rPr>
          <w:rFonts w:ascii="Times New Roman" w:hAnsi="Times New Roman" w:cs="Times New Roman"/>
          <w:sz w:val="28"/>
          <w:szCs w:val="28"/>
          <w:lang w:val="ru-RU"/>
        </w:rPr>
        <w:t>;</w:t>
      </w:r>
    </w:p>
    <w:p w14:paraId="2DC90445" w14:textId="6428CCB7"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В проте</w:t>
      </w:r>
      <w:del w:id="1202" w:author="Антон Смирнов" w:date="2023-05-23T14:35:00Z">
        <w:r w:rsidRPr="000B7CEC" w:rsidDel="00C820CA">
          <w:rPr>
            <w:rFonts w:ascii="Times New Roman" w:hAnsi="Times New Roman" w:cs="Times New Roman"/>
            <w:sz w:val="28"/>
            <w:szCs w:val="28"/>
            <w:lang w:val="ru-RU"/>
          </w:rPr>
          <w:delText>о</w:delText>
        </w:r>
      </w:del>
      <w:ins w:id="1203" w:author="Антон Смирнов" w:date="2023-05-23T14:35:00Z">
        <w:r w:rsidR="00C820CA">
          <w:rPr>
            <w:rFonts w:ascii="Times New Roman" w:hAnsi="Times New Roman" w:cs="Times New Roman"/>
            <w:sz w:val="28"/>
            <w:szCs w:val="28"/>
            <w:lang w:val="ru-RU"/>
          </w:rPr>
          <w:t>а</w:t>
        </w:r>
      </w:ins>
      <w:r w:rsidRPr="000B7CEC">
        <w:rPr>
          <w:rFonts w:ascii="Times New Roman" w:hAnsi="Times New Roman" w:cs="Times New Roman"/>
          <w:sz w:val="28"/>
          <w:szCs w:val="28"/>
          <w:lang w:val="ru-RU"/>
        </w:rPr>
        <w:t xml:space="preserve">соме два пептида с такими конвертированными сайтами, </w:t>
      </w:r>
      <w:r w:rsidRPr="000B7CEC">
        <w:rPr>
          <w:rFonts w:ascii="Times New Roman" w:hAnsi="Times New Roman" w:cs="Times New Roman"/>
          <w:sz w:val="28"/>
          <w:szCs w:val="28"/>
        </w:rPr>
        <w:t>IYMDGT</w:t>
      </w:r>
      <w:r w:rsidRPr="000B7CEC">
        <w:rPr>
          <w:rFonts w:ascii="Times New Roman" w:hAnsi="Times New Roman" w:cs="Times New Roman"/>
          <w:sz w:val="28"/>
          <w:szCs w:val="28"/>
          <w:lang w:val="ru-RU"/>
        </w:rPr>
        <w:t xml:space="preserve"> и </w:t>
      </w:r>
      <w:r w:rsidRPr="000B7CEC">
        <w:rPr>
          <w:rFonts w:ascii="Times New Roman" w:hAnsi="Times New Roman" w:cs="Times New Roman"/>
          <w:sz w:val="28"/>
          <w:szCs w:val="28"/>
        </w:rPr>
        <w:t>ADSFSF</w:t>
      </w:r>
      <w:r w:rsidRPr="000B7CEC">
        <w:rPr>
          <w:rFonts w:ascii="Times New Roman" w:hAnsi="Times New Roman" w:cs="Times New Roman"/>
          <w:sz w:val="28"/>
          <w:szCs w:val="28"/>
          <w:lang w:val="ru-RU"/>
        </w:rPr>
        <w:t>, соедин</w:t>
      </w:r>
      <w:del w:id="1204" w:author="Лагунин Алексей Александрович" w:date="2023-04-14T15:25:00Z">
        <w:r w:rsidRPr="000B7CEC" w:rsidDel="00F13542">
          <w:rPr>
            <w:rFonts w:ascii="Times New Roman" w:hAnsi="Times New Roman" w:cs="Times New Roman"/>
            <w:sz w:val="28"/>
            <w:szCs w:val="28"/>
            <w:lang w:val="ru-RU"/>
          </w:rPr>
          <w:delText>и</w:delText>
        </w:r>
      </w:del>
      <w:r w:rsidRPr="000B7CEC">
        <w:rPr>
          <w:rFonts w:ascii="Times New Roman" w:hAnsi="Times New Roman" w:cs="Times New Roman"/>
          <w:sz w:val="28"/>
          <w:szCs w:val="28"/>
          <w:lang w:val="ru-RU"/>
        </w:rPr>
        <w:t>яются (</w:t>
      </w:r>
      <w:proofErr w:type="spellStart"/>
      <w:r w:rsidRPr="000B7CEC">
        <w:rPr>
          <w:rFonts w:ascii="Times New Roman" w:hAnsi="Times New Roman" w:cs="Times New Roman"/>
          <w:sz w:val="28"/>
          <w:szCs w:val="28"/>
          <w:lang w:val="ru-RU"/>
        </w:rPr>
        <w:t>цис</w:t>
      </w:r>
      <w:proofErr w:type="spellEnd"/>
      <w:r w:rsidRPr="000B7CEC">
        <w:rPr>
          <w:rFonts w:ascii="Times New Roman" w:hAnsi="Times New Roman" w:cs="Times New Roman"/>
          <w:sz w:val="28"/>
          <w:szCs w:val="28"/>
          <w:lang w:val="ru-RU"/>
        </w:rPr>
        <w:t>-прямой сплайсинг, катализированный проте</w:t>
      </w:r>
      <w:del w:id="1205" w:author="Антон Смирнов" w:date="2023-05-23T14:35:00Z">
        <w:r w:rsidRPr="000B7CEC" w:rsidDel="00C820CA">
          <w:rPr>
            <w:rFonts w:ascii="Times New Roman" w:hAnsi="Times New Roman" w:cs="Times New Roman"/>
            <w:sz w:val="28"/>
            <w:szCs w:val="28"/>
            <w:lang w:val="ru-RU"/>
          </w:rPr>
          <w:delText>о</w:delText>
        </w:r>
      </w:del>
      <w:ins w:id="1206" w:author="Антон Смирнов" w:date="2023-05-23T14:35:00Z">
        <w:r w:rsidR="00C820CA">
          <w:rPr>
            <w:rFonts w:ascii="Times New Roman" w:hAnsi="Times New Roman" w:cs="Times New Roman"/>
            <w:sz w:val="28"/>
            <w:szCs w:val="28"/>
            <w:lang w:val="ru-RU"/>
          </w:rPr>
          <w:t>а</w:t>
        </w:r>
      </w:ins>
      <w:r w:rsidRPr="000B7CEC">
        <w:rPr>
          <w:rFonts w:ascii="Times New Roman" w:hAnsi="Times New Roman" w:cs="Times New Roman"/>
          <w:sz w:val="28"/>
          <w:szCs w:val="28"/>
          <w:lang w:val="ru-RU"/>
        </w:rPr>
        <w:t>сомой);</w:t>
      </w:r>
    </w:p>
    <w:p w14:paraId="13B597CC" w14:textId="56FC6F5B" w:rsidR="005C4AD5" w:rsidRPr="000B7CEC" w:rsidRDefault="00BF5734" w:rsidP="000B7CEC">
      <w:pPr>
        <w:numPr>
          <w:ilvl w:val="0"/>
          <w:numId w:val="7"/>
        </w:numPr>
        <w:spacing w:line="360" w:lineRule="auto"/>
        <w:rPr>
          <w:rFonts w:ascii="Times New Roman" w:hAnsi="Times New Roman" w:cs="Times New Roman"/>
          <w:sz w:val="28"/>
          <w:szCs w:val="28"/>
          <w:lang w:val="ru-RU"/>
        </w:rPr>
      </w:pPr>
      <w:r w:rsidRPr="000B7CEC">
        <w:rPr>
          <w:rFonts w:ascii="Times New Roman" w:hAnsi="Times New Roman" w:cs="Times New Roman"/>
          <w:sz w:val="28"/>
          <w:szCs w:val="28"/>
          <w:lang w:val="ru-RU"/>
        </w:rPr>
        <w:t xml:space="preserve">Пептид </w:t>
      </w:r>
      <w:r w:rsidRPr="000B7CEC">
        <w:rPr>
          <w:rFonts w:ascii="Times New Roman" w:hAnsi="Times New Roman" w:cs="Times New Roman"/>
          <w:sz w:val="28"/>
          <w:szCs w:val="28"/>
        </w:rPr>
        <w:t>IYMDGTADSFSF</w:t>
      </w:r>
      <w:r w:rsidRPr="000B7CEC">
        <w:rPr>
          <w:rFonts w:ascii="Times New Roman" w:hAnsi="Times New Roman" w:cs="Times New Roman"/>
          <w:sz w:val="28"/>
          <w:szCs w:val="28"/>
          <w:lang w:val="ru-RU"/>
        </w:rPr>
        <w:t xml:space="preserve"> переносится в Э</w:t>
      </w:r>
      <w:ins w:id="1207" w:author="Лагунин Алексей Александрович" w:date="2023-04-14T15:25:00Z">
        <w:r w:rsidR="00F13542">
          <w:rPr>
            <w:rFonts w:ascii="Times New Roman" w:hAnsi="Times New Roman" w:cs="Times New Roman"/>
            <w:sz w:val="28"/>
            <w:szCs w:val="28"/>
            <w:lang w:val="ru-RU"/>
          </w:rPr>
          <w:t>П</w:t>
        </w:r>
      </w:ins>
      <w:r w:rsidRPr="000B7CEC">
        <w:rPr>
          <w:rFonts w:ascii="Times New Roman" w:hAnsi="Times New Roman" w:cs="Times New Roman"/>
          <w:sz w:val="28"/>
          <w:szCs w:val="28"/>
          <w:lang w:val="ru-RU"/>
        </w:rPr>
        <w:t xml:space="preserve">Р, загружается в молекулу </w:t>
      </w:r>
      <w:r w:rsidRPr="000B7CEC">
        <w:rPr>
          <w:rFonts w:ascii="Times New Roman" w:hAnsi="Times New Roman" w:cs="Times New Roman"/>
          <w:sz w:val="28"/>
          <w:szCs w:val="28"/>
        </w:rPr>
        <w:t>MHC</w:t>
      </w:r>
      <w:r w:rsidRPr="000B7CEC">
        <w:rPr>
          <w:rFonts w:ascii="Times New Roman" w:hAnsi="Times New Roman" w:cs="Times New Roman"/>
          <w:sz w:val="28"/>
          <w:szCs w:val="28"/>
          <w:lang w:val="ru-RU"/>
        </w:rPr>
        <w:t xml:space="preserve"> и полученный комплекс транспортируется на ЦПМ.</w:t>
      </w:r>
    </w:p>
    <w:p w14:paraId="73A6AD4F" w14:textId="77777777" w:rsidR="00C820CA" w:rsidRDefault="00C820CA">
      <w:pPr>
        <w:rPr>
          <w:ins w:id="1208" w:author="Антон Смирнов" w:date="2023-05-23T14:35:00Z"/>
          <w:rFonts w:ascii="Times New Roman" w:eastAsiaTheme="majorEastAsia" w:hAnsi="Times New Roman" w:cstheme="majorBidi"/>
          <w:b/>
          <w:bCs/>
          <w:color w:val="000000" w:themeColor="text1"/>
          <w:sz w:val="28"/>
          <w:szCs w:val="28"/>
          <w:lang w:val="ru-RU"/>
        </w:rPr>
      </w:pPr>
      <w:bookmarkStart w:id="1209" w:name="Xdb6ffac3bc29515b0ca04148591874df0abe80e"/>
      <w:bookmarkEnd w:id="457"/>
      <w:ins w:id="1210" w:author="Антон Смирнов" w:date="2023-05-23T14:35:00Z">
        <w:r>
          <w:rPr>
            <w:lang w:val="ru-RU"/>
          </w:rPr>
          <w:br w:type="page"/>
        </w:r>
      </w:ins>
    </w:p>
    <w:p w14:paraId="388D2096" w14:textId="21346F83" w:rsidR="005C4AD5" w:rsidRPr="007A630F" w:rsidRDefault="00BF5734">
      <w:pPr>
        <w:pStyle w:val="2"/>
        <w:rPr>
          <w:lang w:val="ru-RU"/>
        </w:rPr>
        <w:pPrChange w:id="1211" w:author="Антон Смирнов" w:date="2023-05-23T14:35:00Z">
          <w:pPr>
            <w:pStyle w:val="1"/>
          </w:pPr>
        </w:pPrChange>
      </w:pPr>
      <w:del w:id="1212" w:author="Лагунин Алексей Александрович" w:date="2023-04-14T15:25:00Z">
        <w:r w:rsidRPr="007A630F" w:rsidDel="00F13542">
          <w:rPr>
            <w:lang w:val="ru-RU"/>
          </w:rPr>
          <w:lastRenderedPageBreak/>
          <w:delText>5</w:delText>
        </w:r>
      </w:del>
      <w:bookmarkStart w:id="1213" w:name="_Toc135773610"/>
      <w:ins w:id="1214" w:author="Лагунин Алексей Александрович" w:date="2023-04-14T15:25:00Z">
        <w:r w:rsidR="00F13542">
          <w:rPr>
            <w:lang w:val="ru-RU"/>
          </w:rPr>
          <w:t>1.3</w:t>
        </w:r>
      </w:ins>
      <w:r w:rsidRPr="007A630F">
        <w:rPr>
          <w:lang w:val="ru-RU"/>
        </w:rPr>
        <w:t>. Программы и сервисы для предсказания Т-клеточных эпитопов</w:t>
      </w:r>
      <w:bookmarkEnd w:id="1213"/>
    </w:p>
    <w:p w14:paraId="0B14E00D" w14:textId="71DF8A08" w:rsidR="00F13542" w:rsidRDefault="00BF5734">
      <w:pPr>
        <w:pStyle w:val="FirstParagraph"/>
        <w:rPr>
          <w:ins w:id="1215" w:author="Лагунин Алексей Александрович" w:date="2023-04-14T15:29:00Z"/>
          <w:lang w:val="ru-RU"/>
        </w:rPr>
      </w:pPr>
      <w:r w:rsidRPr="007A630F">
        <w:rPr>
          <w:lang w:val="ru-RU"/>
        </w:rPr>
        <w:t xml:space="preserve">Моделированию антигенного процессинга чуть больше 20 лет и за это время были опробованы различные подходы и использовались разные источники данных. За </w:t>
      </w:r>
      <w:del w:id="1216" w:author="Лагунин Алексей Александрович" w:date="2023-04-14T15:26:00Z">
        <w:r w:rsidRPr="007A630F" w:rsidDel="00F13542">
          <w:rPr>
            <w:lang w:val="ru-RU"/>
          </w:rPr>
          <w:delText>эти 20 с небольшим лет</w:delText>
        </w:r>
      </w:del>
      <w:ins w:id="1217" w:author="Лагунин Алексей Александрович" w:date="2023-04-14T15:26:00Z">
        <w:r w:rsidR="00F13542">
          <w:rPr>
            <w:lang w:val="ru-RU"/>
          </w:rPr>
          <w:t>это время</w:t>
        </w:r>
      </w:ins>
      <w:r w:rsidRPr="007A630F">
        <w:rPr>
          <w:lang w:val="ru-RU"/>
        </w:rPr>
        <w:t xml:space="preserve"> накопился огромный массив данных, собранный независимо в несколько баз данных и баз знаний. </w:t>
      </w:r>
      <w:r>
        <w:t>Immune</w:t>
      </w:r>
      <w:r w:rsidRPr="007A630F">
        <w:rPr>
          <w:lang w:val="ru-RU"/>
        </w:rPr>
        <w:t xml:space="preserve"> </w:t>
      </w:r>
      <w:r>
        <w:t>Epitope</w:t>
      </w:r>
      <w:r w:rsidRPr="007A630F">
        <w:rPr>
          <w:lang w:val="ru-RU"/>
        </w:rPr>
        <w:t xml:space="preserve"> </w:t>
      </w:r>
      <w:r>
        <w:t>Database</w:t>
      </w:r>
      <w:r w:rsidRPr="007A630F">
        <w:rPr>
          <w:lang w:val="ru-RU"/>
        </w:rPr>
        <w:t xml:space="preserve"> (</w:t>
      </w:r>
      <w:r>
        <w:t>IEDB</w:t>
      </w:r>
      <w:r w:rsidRPr="007A630F">
        <w:rPr>
          <w:lang w:val="ru-RU"/>
        </w:rPr>
        <w:t xml:space="preserve">) - </w:t>
      </w:r>
      <w:del w:id="1218" w:author="Лагунин Алексей Александрович" w:date="2023-04-14T15:26:00Z">
        <w:r w:rsidRPr="007A630F" w:rsidDel="00F13542">
          <w:rPr>
            <w:lang w:val="ru-RU"/>
          </w:rPr>
          <w:delText xml:space="preserve">большой </w:delText>
        </w:r>
      </w:del>
      <w:ins w:id="1219" w:author="Лагунин Алексей Александрович" w:date="2023-04-14T15:26:00Z">
        <w:r w:rsidR="00F13542">
          <w:rPr>
            <w:lang w:val="ru-RU"/>
          </w:rPr>
          <w:t>наиболее значимый</w:t>
        </w:r>
        <w:r w:rsidR="00F13542" w:rsidRPr="007A630F">
          <w:rPr>
            <w:lang w:val="ru-RU"/>
          </w:rPr>
          <w:t xml:space="preserve"> </w:t>
        </w:r>
      </w:ins>
      <w:r w:rsidRPr="007A630F">
        <w:rPr>
          <w:lang w:val="ru-RU"/>
        </w:rPr>
        <w:t xml:space="preserve">ресурс, который содержит, огромную базу данных иммунологических данных, </w:t>
      </w:r>
      <w:del w:id="1220" w:author="Лагунин Алексей Александрович" w:date="2023-04-14T15:26:00Z">
        <w:r w:rsidRPr="007A630F" w:rsidDel="00F13542">
          <w:rPr>
            <w:lang w:val="ru-RU"/>
          </w:rPr>
          <w:delText xml:space="preserve">большую </w:delText>
        </w:r>
      </w:del>
      <w:r w:rsidRPr="007A630F">
        <w:rPr>
          <w:lang w:val="ru-RU"/>
        </w:rPr>
        <w:t>онтологию и сервисы для предсказания различных взаимодействий</w:t>
      </w:r>
      <w:ins w:id="1221" w:author="Антон Смирнов" w:date="2023-05-23T14:52:00Z">
        <w:r w:rsidR="00281DA5" w:rsidRPr="00281DA5">
          <w:rPr>
            <w:lang w:val="ru-RU"/>
            <w:rPrChange w:id="1222" w:author="Антон Смирнов" w:date="2023-05-23T14:52:00Z">
              <w:rPr/>
            </w:rPrChange>
          </w:rPr>
          <w:t xml:space="preserve"> </w:t>
        </w:r>
      </w:ins>
      <w:r w:rsidR="00281DA5">
        <w:rPr>
          <w:lang w:val="ru-RU"/>
        </w:rPr>
        <w:fldChar w:fldCharType="begin"/>
      </w:r>
      <w:r w:rsidR="00281DA5">
        <w:rPr>
          <w:lang w:val="ru-RU"/>
        </w:rPr>
        <w:instrText xml:space="preserve"> ADDIN ZOTERO_ITEM CSL_CITATION {"citationID":"xKXM4YAf","properties":{"formattedCitation":"[72]","plainCitation":"[72]","noteIndex":0},"citationItems":[{"id":24,"uris":["http://zotero.org/users/10071278/items/JLSK53IR"],"itemData":{"id":24,"type":"article-journal","abstract":"The Immune Epitope Database (IEDB, iedb.org) captures experimental data conﬁned in ﬁgures, text and tables of the scientiﬁc literature, making it freely available and easily searchable to the public. The scope of the IEDB extends across immune epitope data related to all species studied and includes antibody, T cell, and MHC binding contexts associated with infectious, allergic, autoimmune, and transplant related diseases. Having been publicly accessible for &gt;10 years, the recent focus of the IEDB has been improved query and reporting functionality to meet the needs of our users to access and summarize data that continues to grow in quantity and complexity. Here we present an update on our current efforts and future goals.","container-title":"Nucleic Acids Research","DOI":"10.1093/nar/gky1006","ISSN":"0305-1048, 1362-4962","issue":"D1","language":"en","page":"D339-D343","source":"DOI.org (Crossref)","title":"The Immune Epitope Database (IEDB): 2018 update","title-short":"The Immune Epitope Database (IEDB)","volume":"47","author":[{"family":"Vita","given":"Randi"},{"family":"Mahajan","given":"Swapnil"},{"family":"Overton","given":"James A"},{"family":"Dhanda","given":"Sandeep Kumar"},{"family":"Martini","given":"Sheridan"},{"family":"Cantrell","given":"Jason R"},{"family":"Wheeler","given":"Daniel K"},{"family":"Sette","given":"Alessandro"},{"family":"Peters","given":"Bjoern"}],"issued":{"date-parts":[["2019",1,8]]}}}],"schema":"https://github.com/citation-style-language/schema/raw/master/csl-citation.json"} </w:instrText>
      </w:r>
      <w:r w:rsidR="00281DA5">
        <w:rPr>
          <w:lang w:val="ru-RU"/>
        </w:rPr>
        <w:fldChar w:fldCharType="separate"/>
      </w:r>
      <w:r w:rsidR="00281DA5" w:rsidRPr="00281DA5">
        <w:rPr>
          <w:rFonts w:cs="Times New Roman"/>
          <w:lang w:val="ru-RU"/>
        </w:rPr>
        <w:t>[72]</w:t>
      </w:r>
      <w:r w:rsidR="00281DA5">
        <w:rPr>
          <w:lang w:val="ru-RU"/>
        </w:rPr>
        <w:fldChar w:fldCharType="end"/>
      </w:r>
      <w:del w:id="1223" w:author="Антон Смирнов" w:date="2023-05-23T14:52:00Z">
        <w:r w:rsidR="000B7CEC" w:rsidDel="00281DA5">
          <w:rPr>
            <w:lang w:val="ru-RU"/>
          </w:rPr>
          <w:delText xml:space="preserve"> </w:delText>
        </w:r>
        <w:r w:rsidRPr="007A630F" w:rsidDel="00281DA5">
          <w:rPr>
            <w:lang w:val="ru-RU"/>
          </w:rPr>
          <w:delText>[73]</w:delText>
        </w:r>
      </w:del>
      <w:r w:rsidRPr="007A630F">
        <w:rPr>
          <w:lang w:val="ru-RU"/>
        </w:rPr>
        <w:t xml:space="preserve">. Эта база данных (БД) - основа всех современных исследований в области моделирования связывания эпитопов с МНС, распознавания комплексов </w:t>
      </w:r>
      <w:r>
        <w:t>TCR</w:t>
      </w:r>
      <w:r w:rsidRPr="007A630F">
        <w:rPr>
          <w:lang w:val="ru-RU"/>
        </w:rPr>
        <w:t>-</w:t>
      </w:r>
      <w:proofErr w:type="spellStart"/>
      <w:r>
        <w:t>pMHC</w:t>
      </w:r>
      <w:proofErr w:type="spellEnd"/>
      <w:r w:rsidRPr="007A630F">
        <w:rPr>
          <w:lang w:val="ru-RU"/>
        </w:rPr>
        <w:t xml:space="preserve"> и других исследований, так как содержит в себе миллионы записей. </w:t>
      </w:r>
    </w:p>
    <w:p w14:paraId="26C167A2" w14:textId="50EB96AF" w:rsidR="00297BAA" w:rsidRDefault="00297BAA">
      <w:pPr>
        <w:pStyle w:val="FirstParagraph"/>
        <w:rPr>
          <w:ins w:id="1224" w:author="Лагунин Алексей Александрович" w:date="2023-04-14T15:30:00Z"/>
          <w:lang w:val="ru-RU"/>
        </w:rPr>
      </w:pPr>
      <w:ins w:id="1225" w:author="Лагунин Алексей Александрович" w:date="2023-04-14T15:29:00Z">
        <w:r>
          <w:rPr>
            <w:lang w:val="ru-RU"/>
          </w:rPr>
          <w:t xml:space="preserve">Также </w:t>
        </w:r>
      </w:ins>
      <w:del w:id="1226" w:author="Лагунин Алексей Александрович" w:date="2023-04-14T15:29:00Z">
        <w:r w:rsidR="00BF5734" w:rsidRPr="007A630F" w:rsidDel="00297BAA">
          <w:rPr>
            <w:lang w:val="ru-RU"/>
          </w:rPr>
          <w:delText>Н</w:delText>
        </w:r>
      </w:del>
      <w:ins w:id="1227" w:author="Лагунин Алексей Александрович" w:date="2023-04-14T15:29:00Z">
        <w:r>
          <w:rPr>
            <w:lang w:val="ru-RU"/>
          </w:rPr>
          <w:t>н</w:t>
        </w:r>
      </w:ins>
      <w:r w:rsidR="00BF5734" w:rsidRPr="007A630F">
        <w:rPr>
          <w:lang w:val="ru-RU"/>
        </w:rPr>
        <w:t>акоплен большой массив масс-спектрометрических данных, посвященных предсказанию продуктов расщепления белков проте</w:t>
      </w:r>
      <w:r w:rsidR="000B7CEC">
        <w:rPr>
          <w:lang w:val="ru-RU"/>
        </w:rPr>
        <w:t>а</w:t>
      </w:r>
      <w:r w:rsidR="00BF5734" w:rsidRPr="007A630F">
        <w:rPr>
          <w:lang w:val="ru-RU"/>
        </w:rPr>
        <w:t xml:space="preserve">сомой, который был объединен в БД </w:t>
      </w:r>
      <w:proofErr w:type="spellStart"/>
      <w:r w:rsidR="00BF5734">
        <w:t>InvitroSPI</w:t>
      </w:r>
      <w:proofErr w:type="spellEnd"/>
      <w:ins w:id="1228" w:author="Антон Смирнов" w:date="2023-05-23T14:53:00Z">
        <w:r w:rsidR="004354E3" w:rsidRPr="004354E3">
          <w:rPr>
            <w:lang w:val="ru-RU"/>
            <w:rPrChange w:id="1229" w:author="Антон Смирнов" w:date="2023-05-23T14:53:00Z">
              <w:rPr/>
            </w:rPrChange>
          </w:rPr>
          <w:t xml:space="preserve"> </w:t>
        </w:r>
      </w:ins>
      <w:r w:rsidR="004354E3">
        <w:rPr>
          <w:lang w:val="ru-RU"/>
        </w:rPr>
        <w:fldChar w:fldCharType="begin"/>
      </w:r>
      <w:r w:rsidR="004354E3">
        <w:rPr>
          <w:lang w:val="ru-RU"/>
        </w:rPr>
        <w:instrText xml:space="preserve"> ADDIN ZOTERO_ITEM CSL_CITATION {"citationID":"2EmUYvHu","properties":{"formattedCitation":"[73]","plainCitation":"[73]","noteIndex":0},"citationItems":[{"id":338,"uris":["http://zotero.org/users/10071278/items/9P8RQZYA"],"itemData":{"id":338,"type":"article-journal","abstract":"Abstract\n            \n              Noncanonical epitopes presented by Human Leucocyte Antigen class I (HLA-I) complexes to CD8\n              +\n              T cells attracted the spotlight in the research of novel immunotherapies against cancer, infection and autoimmunity. Proteasomes, which are the main producers of HLA-I-bound antigenic peptides, can catalyze both peptide hydrolysis and peptide splicing. The prediction of proteasome-generated spliced peptides is an objective that still requires a reliable (and large) database of non-spliced and spliced peptides produced by these proteases. Here, we present an extended database of proteasome-generated spliced and non-spliced peptides, which was obtained by analyzing\n              in vitro\n              digestions of 80 unique synthetic polypeptide substrates, measured by different mass spectrometers. Peptides were identified through invitroSPI method, which was validated through\n              in silico\n              and\n              in vitro\n              strategies. The peptide product database contains 16,631 unique peptide products (5,493 non-spliced, 6,453\n              cis\n              -spliced and 4,685\n              trans\n              -spliced peptide products), and a substrate sequence variety that is a valuable source for predictors of proteasome-catalyzed peptide hydrolysis and splicing. Potential artefacts and skewed results due to different identification and analysis strategies are discussed.","container-title":"Scientific Data","DOI":"10.1038/s41597-022-01890-6","ISSN":"2052-4463","issue":"1","journalAbbreviation":"Sci Data","language":"en","page":"18","source":"DOI.org (Crossref)","title":"InvitroSPI and a large database of proteasome-generated spliced and non-spliced peptides","volume":"10","author":[{"family":"Roetschke","given":"Hanna P."},{"family":"Rodriguez-Hernandez","given":"Guillermo"},{"family":"Cormican","given":"John A."},{"family":"Yang","given":"Xiaoping"},{"family":"Lynham","given":"Steven"},{"family":"Mishto","given":"Michele"},{"family":"Liepe","given":"Juliane"}],"issued":{"date-parts":[["2023",1,10]]}}}],"schema":"https://github.com/citation-style-language/schema/raw/master/csl-citation.json"} </w:instrText>
      </w:r>
      <w:r w:rsidR="004354E3">
        <w:rPr>
          <w:lang w:val="ru-RU"/>
        </w:rPr>
        <w:fldChar w:fldCharType="separate"/>
      </w:r>
      <w:r w:rsidR="004354E3" w:rsidRPr="004354E3">
        <w:rPr>
          <w:rFonts w:cs="Times New Roman"/>
          <w:lang w:val="ru-RU"/>
        </w:rPr>
        <w:t>[73]</w:t>
      </w:r>
      <w:r w:rsidR="004354E3">
        <w:rPr>
          <w:lang w:val="ru-RU"/>
        </w:rPr>
        <w:fldChar w:fldCharType="end"/>
      </w:r>
      <w:del w:id="1230" w:author="Антон Смирнов" w:date="2023-05-23T14:53:00Z">
        <w:r w:rsidR="00BF5734" w:rsidRPr="007A630F" w:rsidDel="004354E3">
          <w:rPr>
            <w:lang w:val="ru-RU"/>
          </w:rPr>
          <w:delText>[74]</w:delText>
        </w:r>
      </w:del>
      <w:r w:rsidR="00BF5734" w:rsidRPr="007A630F">
        <w:rPr>
          <w:lang w:val="ru-RU"/>
        </w:rPr>
        <w:t xml:space="preserve">. </w:t>
      </w:r>
      <w:proofErr w:type="spellStart"/>
      <w:r w:rsidR="00BF5734">
        <w:t>InvitroSPI</w:t>
      </w:r>
      <w:proofErr w:type="spellEnd"/>
      <w:r w:rsidR="00BF5734" w:rsidRPr="007A630F">
        <w:rPr>
          <w:lang w:val="ru-RU"/>
        </w:rPr>
        <w:t xml:space="preserve"> объединяет три больших </w:t>
      </w:r>
      <w:proofErr w:type="spellStart"/>
      <w:r w:rsidR="00BF5734" w:rsidRPr="007A630F">
        <w:rPr>
          <w:lang w:val="ru-RU"/>
        </w:rPr>
        <w:t>датасета</w:t>
      </w:r>
      <w:proofErr w:type="spellEnd"/>
      <w:r w:rsidR="00BF5734" w:rsidRPr="007A630F">
        <w:rPr>
          <w:lang w:val="ru-RU"/>
        </w:rPr>
        <w:t xml:space="preserve"> </w:t>
      </w:r>
      <w:r w:rsidR="00BF5734">
        <w:rPr>
          <w:i/>
          <w:iCs/>
        </w:rPr>
        <w:t>in</w:t>
      </w:r>
      <w:r w:rsidR="00BF5734" w:rsidRPr="007A630F">
        <w:rPr>
          <w:i/>
          <w:iCs/>
          <w:lang w:val="ru-RU"/>
        </w:rPr>
        <w:t xml:space="preserve"> </w:t>
      </w:r>
      <w:r w:rsidR="00BF5734">
        <w:rPr>
          <w:i/>
          <w:iCs/>
        </w:rPr>
        <w:t>vitro</w:t>
      </w:r>
      <w:r w:rsidR="00BF5734" w:rsidRPr="007A630F">
        <w:rPr>
          <w:lang w:val="ru-RU"/>
        </w:rPr>
        <w:t xml:space="preserve"> экспериментов с проте</w:t>
      </w:r>
      <w:r w:rsidR="000B7CEC">
        <w:rPr>
          <w:lang w:val="ru-RU"/>
        </w:rPr>
        <w:t>а</w:t>
      </w:r>
      <w:r w:rsidR="00BF5734" w:rsidRPr="007A630F">
        <w:rPr>
          <w:lang w:val="ru-RU"/>
        </w:rPr>
        <w:t>сомой и содержит 16 631 уникальный пептид. Присутству</w:t>
      </w:r>
      <w:r w:rsidR="000B7CEC">
        <w:rPr>
          <w:lang w:val="ru-RU"/>
        </w:rPr>
        <w:t>ю</w:t>
      </w:r>
      <w:r w:rsidR="00BF5734" w:rsidRPr="007A630F">
        <w:rPr>
          <w:lang w:val="ru-RU"/>
        </w:rPr>
        <w:t xml:space="preserve">т как </w:t>
      </w:r>
      <w:proofErr w:type="spellStart"/>
      <w:r w:rsidR="00BF5734" w:rsidRPr="007A630F">
        <w:rPr>
          <w:lang w:val="ru-RU"/>
        </w:rPr>
        <w:t>сплайсированные</w:t>
      </w:r>
      <w:proofErr w:type="spellEnd"/>
      <w:r w:rsidR="00BF5734" w:rsidRPr="007A630F">
        <w:rPr>
          <w:lang w:val="ru-RU"/>
        </w:rPr>
        <w:t xml:space="preserve"> пептиды, так и </w:t>
      </w:r>
      <w:proofErr w:type="spellStart"/>
      <w:r w:rsidR="00BF5734" w:rsidRPr="007A630F">
        <w:rPr>
          <w:lang w:val="ru-RU"/>
        </w:rPr>
        <w:t>несплайсированные</w:t>
      </w:r>
      <w:proofErr w:type="spellEnd"/>
      <w:ins w:id="1231" w:author="Лагунин Алексей Александрович" w:date="2023-04-14T15:29:00Z">
        <w:r>
          <w:rPr>
            <w:lang w:val="ru-RU"/>
          </w:rPr>
          <w:t>.</w:t>
        </w:r>
      </w:ins>
      <w:r w:rsidR="00BF5734" w:rsidRPr="007A630F">
        <w:rPr>
          <w:lang w:val="ru-RU"/>
        </w:rPr>
        <w:t xml:space="preserve"> Однако </w:t>
      </w:r>
      <w:del w:id="1232" w:author="Антон Смирнов" w:date="2023-05-23T14:53:00Z">
        <w:r w:rsidR="00BF5734" w:rsidRPr="007A630F" w:rsidDel="004354E3">
          <w:rPr>
            <w:lang w:val="ru-RU"/>
          </w:rPr>
          <w:delText xml:space="preserve">имеются </w:delText>
        </w:r>
      </w:del>
      <w:ins w:id="1233" w:author="Антон Смирнов" w:date="2023-05-23T14:53:00Z">
        <w:r w:rsidR="004354E3">
          <w:rPr>
            <w:lang w:val="ru-RU"/>
          </w:rPr>
          <w:t>есть</w:t>
        </w:r>
        <w:r w:rsidR="004354E3" w:rsidRPr="007A630F">
          <w:rPr>
            <w:lang w:val="ru-RU"/>
          </w:rPr>
          <w:t xml:space="preserve"> </w:t>
        </w:r>
      </w:ins>
      <w:r w:rsidR="00BF5734" w:rsidRPr="007A630F">
        <w:rPr>
          <w:lang w:val="ru-RU"/>
        </w:rPr>
        <w:t>данные,</w:t>
      </w:r>
      <w:ins w:id="1234" w:author="Антон Смирнов" w:date="2023-05-23T14:54:00Z">
        <w:r w:rsidR="004354E3">
          <w:rPr>
            <w:lang w:val="ru-RU"/>
          </w:rPr>
          <w:t xml:space="preserve"> показывающие,</w:t>
        </w:r>
      </w:ins>
      <w:r w:rsidR="00BF5734" w:rsidRPr="007A630F">
        <w:rPr>
          <w:lang w:val="ru-RU"/>
        </w:rPr>
        <w:t xml:space="preserve"> что </w:t>
      </w:r>
      <w:ins w:id="1235" w:author="Антон Смирнов" w:date="2023-05-23T14:54:00Z">
        <w:r w:rsidR="004354E3">
          <w:rPr>
            <w:lang w:val="ru-RU"/>
          </w:rPr>
          <w:t xml:space="preserve">по </w:t>
        </w:r>
      </w:ins>
      <w:r w:rsidR="00BF5734">
        <w:rPr>
          <w:i/>
          <w:iCs/>
        </w:rPr>
        <w:t>in</w:t>
      </w:r>
      <w:r w:rsidR="00BF5734" w:rsidRPr="007A630F">
        <w:rPr>
          <w:i/>
          <w:iCs/>
          <w:lang w:val="ru-RU"/>
        </w:rPr>
        <w:t xml:space="preserve"> </w:t>
      </w:r>
      <w:r w:rsidR="00BF5734">
        <w:rPr>
          <w:i/>
          <w:iCs/>
        </w:rPr>
        <w:t>vitro</w:t>
      </w:r>
      <w:r w:rsidR="00BF5734" w:rsidRPr="007A630F">
        <w:rPr>
          <w:lang w:val="ru-RU"/>
        </w:rPr>
        <w:t xml:space="preserve"> данны</w:t>
      </w:r>
      <w:ins w:id="1236" w:author="Антон Смирнов" w:date="2023-05-23T14:54:00Z">
        <w:r w:rsidR="004354E3">
          <w:rPr>
            <w:lang w:val="ru-RU"/>
          </w:rPr>
          <w:t>м</w:t>
        </w:r>
      </w:ins>
      <w:del w:id="1237" w:author="Антон Смирнов" w:date="2023-05-23T14:54:00Z">
        <w:r w:rsidR="00BF5734" w:rsidRPr="007A630F" w:rsidDel="004354E3">
          <w:rPr>
            <w:lang w:val="ru-RU"/>
          </w:rPr>
          <w:delText>е</w:delText>
        </w:r>
      </w:del>
      <w:r w:rsidR="00BF5734" w:rsidRPr="007A630F">
        <w:rPr>
          <w:lang w:val="ru-RU"/>
        </w:rPr>
        <w:t xml:space="preserve"> не</w:t>
      </w:r>
      <w:ins w:id="1238" w:author="Антон Смирнов" w:date="2023-05-23T14:54:00Z">
        <w:r w:rsidR="004354E3">
          <w:rPr>
            <w:lang w:val="ru-RU"/>
          </w:rPr>
          <w:t>льзя прогнозировать</w:t>
        </w:r>
      </w:ins>
      <w:del w:id="1239" w:author="Антон Смирнов" w:date="2023-05-23T14:54:00Z">
        <w:r w:rsidR="00BF5734" w:rsidRPr="007A630F" w:rsidDel="004354E3">
          <w:rPr>
            <w:lang w:val="ru-RU"/>
          </w:rPr>
          <w:delText xml:space="preserve"> показывают того</w:delText>
        </w:r>
      </w:del>
      <w:r w:rsidR="00BF5734" w:rsidRPr="007A630F">
        <w:rPr>
          <w:lang w:val="ru-RU"/>
        </w:rPr>
        <w:t xml:space="preserve">, что будет </w:t>
      </w:r>
      <w:r w:rsidR="00BF5734">
        <w:rPr>
          <w:i/>
          <w:iCs/>
        </w:rPr>
        <w:t>in</w:t>
      </w:r>
      <w:r w:rsidR="00BF5734" w:rsidRPr="007A630F">
        <w:rPr>
          <w:i/>
          <w:iCs/>
          <w:lang w:val="ru-RU"/>
        </w:rPr>
        <w:t xml:space="preserve"> </w:t>
      </w:r>
      <w:r w:rsidR="00BF5734">
        <w:rPr>
          <w:i/>
          <w:iCs/>
        </w:rPr>
        <w:t>vivo</w:t>
      </w:r>
      <w:ins w:id="1240" w:author="Антон Смирнов" w:date="2023-05-23T14:54:00Z">
        <w:r w:rsidR="004354E3">
          <w:rPr>
            <w:lang w:val="ru-RU"/>
          </w:rPr>
          <w:t xml:space="preserve"> </w:t>
        </w:r>
      </w:ins>
      <w:r w:rsidR="004354E3">
        <w:rPr>
          <w:lang w:val="ru-RU"/>
        </w:rPr>
        <w:fldChar w:fldCharType="begin"/>
      </w:r>
      <w:r w:rsidR="004354E3">
        <w:rPr>
          <w:lang w:val="ru-RU"/>
        </w:rPr>
        <w:instrText xml:space="preserve"> ADDIN ZOTERO_ITEM CSL_CITATION {"citationID":"CfS4Uk7q","properties":{"formattedCitation":"[74]","plainCitation":"[74]","noteIndex":0},"citationItems":[{"id":372,"uris":["http://zotero.org/users/10071278/items/5964XPP8"],"itemData":{"id":372,"type":"article-journal","abstract":"Proteasome-catalyzed peptide splicing (PCPS) of cancer-driving antigens could generate attractive neoepitopes to be targeted by T cell receptor (TCR)-based adoptive T cell therapy. Based on a spliced peptide prediction algorithm, TCRs were generated against putative KRASG12V- and RAC2P29L-derived neo-splicetopes with high HLA-A*02:01 binding affinity. TCRs generated in mice with a diverse human TCR repertoire specifically recognized the respective target peptides with high efficacy. However, we failed to detect any neo-splicetope-specific T cell response when testing the in vivo neo-splicetope generation and obtained no experimental evidence that the putative KRASG12V- and RAC2P29L-derived neo-splicetopes were naturally processed and presented. Furthermore, only the putative RAC2P29L-derived neo-splicetopes was generated by in vitro PCPS. The experiments pose severe questions on the notion that available algorithms or the in vitro PCPS reaction reliably simulate in vivo splicing and argue against the general applicability of an algorithm-driven ‘reverse immunology’ pipeline for the identification of cancer-specific neo-splicetopes.","container-title":"eLife","DOI":"10.7554/eLife.62019","ISSN":"2050-084X","language":"en","page":"e62019","source":"DOI.org (Crossref)","title":"In vitro proteasome processing of neo-splicetopes does not predict their presentation in vivo","volume":"10","author":[{"family":"Willimsky","given":"Gerald"},{"family":"Beier","given":"Christin"},{"family":"Immisch","given":"Lena"},{"family":"Papafotiou","given":"George"},{"family":"Scheuplein","given":"Vivian"},{"family":"Goede","given":"Andrean"},{"family":"Holzhütter","given":"Hermann-Georg"},{"family":"Blankenstein","given":"Thomas"},{"family":"Kloetzel","given":"Peter M"}],"issued":{"date-parts":[["2021",4,20]]}}}],"schema":"https://github.com/citation-style-language/schema/raw/master/csl-citation.json"} </w:instrText>
      </w:r>
      <w:r w:rsidR="004354E3">
        <w:rPr>
          <w:lang w:val="ru-RU"/>
        </w:rPr>
        <w:fldChar w:fldCharType="separate"/>
      </w:r>
      <w:r w:rsidR="004354E3" w:rsidRPr="004354E3">
        <w:rPr>
          <w:rFonts w:cs="Times New Roman"/>
          <w:lang w:val="ru-RU"/>
          <w:rPrChange w:id="1241" w:author="Антон Смирнов" w:date="2023-05-23T14:55:00Z">
            <w:rPr>
              <w:rFonts w:cs="Times New Roman"/>
            </w:rPr>
          </w:rPrChange>
        </w:rPr>
        <w:t>[74]</w:t>
      </w:r>
      <w:r w:rsidR="004354E3">
        <w:rPr>
          <w:lang w:val="ru-RU"/>
        </w:rPr>
        <w:fldChar w:fldCharType="end"/>
      </w:r>
      <w:del w:id="1242" w:author="Антон Смирнов" w:date="2023-05-23T14:55:00Z">
        <w:r w:rsidR="00BF5734" w:rsidRPr="007A630F" w:rsidDel="004354E3">
          <w:rPr>
            <w:lang w:val="ru-RU"/>
          </w:rPr>
          <w:delText>[75]</w:delText>
        </w:r>
      </w:del>
      <w:r w:rsidR="00BF5734" w:rsidRPr="007A630F">
        <w:rPr>
          <w:lang w:val="ru-RU"/>
        </w:rPr>
        <w:t xml:space="preserve">. До появления источников этой БД основным </w:t>
      </w:r>
      <w:proofErr w:type="spellStart"/>
      <w:r w:rsidR="00BF5734" w:rsidRPr="007A630F">
        <w:rPr>
          <w:lang w:val="ru-RU"/>
        </w:rPr>
        <w:t>датасетом</w:t>
      </w:r>
      <w:proofErr w:type="spellEnd"/>
      <w:r w:rsidR="00BF5734" w:rsidRPr="007A630F">
        <w:rPr>
          <w:lang w:val="ru-RU"/>
        </w:rPr>
        <w:t xml:space="preserve"> были данные о сайтах разрезания для дрожжевой </w:t>
      </w:r>
      <w:proofErr w:type="spellStart"/>
      <w:r w:rsidR="00BF5734" w:rsidRPr="007A630F">
        <w:rPr>
          <w:lang w:val="ru-RU"/>
        </w:rPr>
        <w:t>енолазы</w:t>
      </w:r>
      <w:proofErr w:type="spellEnd"/>
      <w:r w:rsidR="00BF5734" w:rsidRPr="007A630F">
        <w:rPr>
          <w:lang w:val="ru-RU"/>
        </w:rPr>
        <w:t xml:space="preserve"> </w:t>
      </w:r>
      <w:r w:rsidR="00BF5734">
        <w:t>I</w:t>
      </w:r>
      <w:r w:rsidR="00BF5734" w:rsidRPr="007A630F">
        <w:rPr>
          <w:lang w:val="ru-RU"/>
        </w:rPr>
        <w:t xml:space="preserve"> и </w:t>
      </w:r>
      <m:oMath>
        <m:r>
          <w:rPr>
            <w:rFonts w:ascii="Cambria Math" w:hAnsi="Cambria Math"/>
          </w:rPr>
          <m:t>β</m:t>
        </m:r>
      </m:oMath>
      <w:r w:rsidR="00BF5734" w:rsidRPr="007A630F">
        <w:rPr>
          <w:lang w:val="ru-RU"/>
        </w:rPr>
        <w:t>-казеина</w:t>
      </w:r>
      <w:ins w:id="1243" w:author="Антон Смирнов" w:date="2023-05-23T14:55:00Z">
        <w:r w:rsidR="004354E3" w:rsidRPr="004354E3">
          <w:rPr>
            <w:lang w:val="ru-RU"/>
            <w:rPrChange w:id="1244" w:author="Антон Смирнов" w:date="2023-05-23T14:55:00Z">
              <w:rPr/>
            </w:rPrChange>
          </w:rPr>
          <w:t xml:space="preserve"> </w:t>
        </w:r>
      </w:ins>
      <w:r w:rsidR="004354E3">
        <w:rPr>
          <w:lang w:val="ru-RU"/>
        </w:rPr>
        <w:fldChar w:fldCharType="begin"/>
      </w:r>
      <w:r w:rsidR="004354E3">
        <w:rPr>
          <w:lang w:val="ru-RU"/>
        </w:rPr>
        <w:instrText xml:space="preserve"> ADDIN ZOTERO_ITEM CSL_CITATION {"citationID":"io1Ym6p6","properties":{"formattedCitation":"[75, 76]","plainCitation":"[75, 76]","noteIndex":0},"citationItems":[{"id":337,"uris":["http://zotero.org/users/10071278/items/YIY896JP"],"itemData":{"id":337,"type":"article-journal","abstract":"Proteasomes are the main proteases responsible for cytosolic protein degradation and the production of major histocompatibility complex class I ligands. Incorporation of the interferon γ–inducible subunits low molecular weight protein (LMP)-2, LMP-7, and multicatalytic endopeptidase complex–like (MECL)-1 leads to the formation of immunoproteasomes which have been associated with more efficient class I antigen processing. Although differences in cleavage specificities of constitutive and immunoproteasomes have been observed frequently, cleavage motifs have not been described previously.\n            We now report that cells expressing immunoproteasomes display a different peptide repertoire changing the overall cytotoxic T cell–specificity as indicated by the observation that LMP-7−/− mice react against cells of LMP-7 wild-type mice. Moreover, using the 436 amino acid protein enolase-1 as an unmodified model substrate in combination with a quantitative approach, we analyzed a large collection of peptides generated by either set of proteasomes. Inspection of the amino acids flanking proteasomal cleavage sites allowed the description of two different cleavage motifs. These motifs finally explain recent findings describing differential processing of epitopes by constitutive and immunoproteasomes and are important to the understanding of peripheral T cell tolerization/activation as well as for effective vaccine development.","container-title":"Journal of Experimental Medicine","DOI":"10.1084/jem.194.1.1","ISSN":"0022-1007, 1540-9538","issue":"1","language":"en","page":"1-12","source":"DOI.org (Crossref)","title":"Discrete Cleavage Motifs of Constitutive and Immunoproteasomes Revealed by Quantitative Analysis of Cleavage Products","volume":"194","author":[{"family":"Toes","given":"R.E.M."},{"family":"Nussbaum","given":"A.K."},{"family":"Degermann","given":"S."},{"family":"Schirle","given":"M."},{"family":"Emmerich","given":"N.P.N."},{"family":"Kraft","given":"M."},{"family":"Laplace","given":"C."},{"family":"Zwinderman","given":"A."},{"family":"Dick","given":"T.P."},{"family":"Müller","given":"J."},{"family":"Schönfisch","given":"B."},{"family":"Schmid","given":"C."},{"family":"Fehling","given":"H.-J."},{"family":"Stevanovic","given":"S."},{"family":"Rammensee","given":"H.G."},{"family":"Schild","given":"H."}],"issued":{"date-parts":[["2001",7,2]]}}},{"id":336,"uris":["http://zotero.org/users/10071278/items/RWLUSPCN"],"itemData":{"id":336,"type":"article-journal","container-title":"Journal of Biological Chemistry","DOI":"10.1074/jbc.M000740200","ISSN":"00219258","issue":"28","journalAbbreviation":"Journal of Biological Chemistry","language":"en","page":"21140-21148","source":"DOI.org (Crossref)","title":"The Human 26 S and 20 S Proteasomes Generate Overlapping but Different Sets of Peptide Fragments from a Model Protein Substrate","volume":"275","author":[{"family":"Emmerich","given":"Niels P.N."},{"family":"Nussbaum","given":"Alexander K."},{"family":"Stevanovic","given":"Stefan"},{"family":"Priemer","given":"Martin"},{"family":"Toes","given":"René E.M."},{"family":"Rammensee","given":"Hans-Georg"},{"family":"Schild","given":"Hansjörg"}],"issued":{"date-parts":[["2000",7]]}}}],"schema":"https://github.com/citation-style-language/schema/raw/master/csl-citation.json"} </w:instrText>
      </w:r>
      <w:r w:rsidR="004354E3">
        <w:rPr>
          <w:lang w:val="ru-RU"/>
        </w:rPr>
        <w:fldChar w:fldCharType="separate"/>
      </w:r>
      <w:r w:rsidR="004354E3" w:rsidRPr="004354E3">
        <w:rPr>
          <w:rFonts w:cs="Times New Roman"/>
          <w:lang w:val="ru-RU"/>
          <w:rPrChange w:id="1245" w:author="Антон Смирнов" w:date="2023-05-23T14:56:00Z">
            <w:rPr>
              <w:rFonts w:cs="Times New Roman"/>
            </w:rPr>
          </w:rPrChange>
        </w:rPr>
        <w:t>[75, 76]</w:t>
      </w:r>
      <w:r w:rsidR="004354E3">
        <w:rPr>
          <w:lang w:val="ru-RU"/>
        </w:rPr>
        <w:fldChar w:fldCharType="end"/>
      </w:r>
      <w:del w:id="1246" w:author="Антон Смирнов" w:date="2023-05-23T14:55:00Z">
        <w:r w:rsidR="00BF5734" w:rsidRPr="007A630F" w:rsidDel="004354E3">
          <w:rPr>
            <w:lang w:val="ru-RU"/>
          </w:rPr>
          <w:delText>[76; 77]</w:delText>
        </w:r>
      </w:del>
      <w:r w:rsidR="00BF5734" w:rsidRPr="007A630F">
        <w:rPr>
          <w:lang w:val="ru-RU"/>
        </w:rPr>
        <w:t xml:space="preserve">. </w:t>
      </w:r>
    </w:p>
    <w:p w14:paraId="1927EC2B" w14:textId="173F5581" w:rsidR="005C4AD5" w:rsidRPr="007A630F" w:rsidRDefault="00BF5734">
      <w:pPr>
        <w:pStyle w:val="FirstParagraph"/>
        <w:rPr>
          <w:lang w:val="ru-RU"/>
        </w:rPr>
      </w:pPr>
      <w:r w:rsidRPr="007A630F">
        <w:rPr>
          <w:lang w:val="ru-RU"/>
        </w:rPr>
        <w:t xml:space="preserve">Данные по связыванию пептидов с </w:t>
      </w:r>
      <w:r>
        <w:t>TAP</w:t>
      </w:r>
      <w:r w:rsidRPr="007A630F">
        <w:rPr>
          <w:lang w:val="ru-RU"/>
        </w:rPr>
        <w:t xml:space="preserve"> содержатся в двух БД: </w:t>
      </w:r>
      <w:r>
        <w:t>MHC</w:t>
      </w:r>
      <w:r w:rsidRPr="007A630F">
        <w:rPr>
          <w:lang w:val="ru-RU"/>
        </w:rPr>
        <w:t xml:space="preserve"> </w:t>
      </w:r>
      <w:r>
        <w:t>BN</w:t>
      </w:r>
      <w:r w:rsidRPr="007A630F">
        <w:rPr>
          <w:lang w:val="ru-RU"/>
        </w:rPr>
        <w:t xml:space="preserve"> 4.0 и </w:t>
      </w:r>
      <w:proofErr w:type="spellStart"/>
      <w:r>
        <w:t>AntiJen</w:t>
      </w:r>
      <w:proofErr w:type="spellEnd"/>
      <w:r w:rsidRPr="007A630F">
        <w:rPr>
          <w:lang w:val="ru-RU"/>
        </w:rPr>
        <w:t xml:space="preserve"> 2.0</w:t>
      </w:r>
      <w:ins w:id="1247" w:author="Антон Смирнов" w:date="2023-05-23T14:56:00Z">
        <w:r w:rsidR="004354E3" w:rsidRPr="004354E3">
          <w:rPr>
            <w:lang w:val="ru-RU"/>
            <w:rPrChange w:id="1248" w:author="Антон Смирнов" w:date="2023-05-23T14:56:00Z">
              <w:rPr/>
            </w:rPrChange>
          </w:rPr>
          <w:t xml:space="preserve"> </w:t>
        </w:r>
      </w:ins>
      <w:r w:rsidR="004354E3">
        <w:rPr>
          <w:lang w:val="ru-RU"/>
        </w:rPr>
        <w:fldChar w:fldCharType="begin"/>
      </w:r>
      <w:r w:rsidR="004354E3">
        <w:rPr>
          <w:lang w:val="ru-RU"/>
        </w:rPr>
        <w:instrText xml:space="preserve"> ADDIN ZOTERO_ITEM CSL_CITATION {"citationID":"EY88sB4T","properties":{"formattedCitation":"[77, 78]","plainCitation":"[77, 78]","noteIndex":0},"citationItems":[{"id":335,"uris":["http://zotero.org/users/10071278/items/QGWQN2KL"],"itemData":{"id":335,"type":"article-journal","container-title":"Immunome Research","DOI":"10.1186/1745-7580-1-4","ISSN":"17457580","issue":"1","journalAbbreviation":"Immunome Res","page":"4","source":"DOI.org (Crossref)","title":"AntiJen: a quantitative immunology database integrating functional, thermodynamic, kinetic, biophysical, and cellular data","volume":"1","author":[{"family":"Toseland","given":"Christopher P"},{"family":"Clayton","given":"Debra J"},{"family":"McSparron","given":"Helen"},{"family":"Hemsley","given":"Shelley L"},{"family":"Blythe","given":"Martin J"},{"family":"Paine","given":"Kelly"},{"family":"Doytchinova","given":"Irini A"},{"family":"Guan","given":"Pingping"},{"family":"Hattotuwagama","given":"Channa K"},{"family":"Flower","given":"Darren R"}],"issued":{"date-parts":[["2005"]]}}},{"id":89,"uris":["http://zotero.org/users/10071278/items/XSF7VE7K"],"itemData":{"id":89,"type":"article-journal","abstract":"Background: Many databases housing the information about MHC binders and non-binders have been developed in the past to help the scientific community working in the field of immunology, immune-informatics or vaccine design. As the information about these MHC binding and nonbinding peptides continues to grow with the time and there is a need to keep the databases updated. So, in order to provide the immunological fraternity with the most recent information we need to maintain and update our database regularly. In this paper, we describe the updated version of 4.0 of the database MHCBN.","container-title":"BMC Research Notes","DOI":"10.1186/1756-0500-2-61","ISSN":"1756-0500","issue":"1","journalAbbreviation":"BMC Res Notes","language":"en","page":"61","source":"DOI.org (Crossref)","title":"MHCBN 4.0: A database of MHC/TAP binding peptides and T-cell epitopes","title-short":"MHCBN 4.0","volume":"2","author":[{"family":"Lata","given":"Sneh"},{"family":"Bhasin","given":"Manoj"},{"family":"Raghava","given":"Gajendra PS"}],"issued":{"date-parts":[["2009"]]}}}],"schema":"https://github.com/citation-style-language/schema/raw/master/csl-citation.json"} </w:instrText>
      </w:r>
      <w:r w:rsidR="004354E3">
        <w:rPr>
          <w:lang w:val="ru-RU"/>
        </w:rPr>
        <w:fldChar w:fldCharType="separate"/>
      </w:r>
      <w:r w:rsidR="004354E3" w:rsidRPr="004354E3">
        <w:rPr>
          <w:rFonts w:cs="Times New Roman"/>
          <w:lang w:val="ru-RU"/>
        </w:rPr>
        <w:t>[77, 78]</w:t>
      </w:r>
      <w:r w:rsidR="004354E3">
        <w:rPr>
          <w:lang w:val="ru-RU"/>
        </w:rPr>
        <w:fldChar w:fldCharType="end"/>
      </w:r>
      <w:del w:id="1249" w:author="Антон Смирнов" w:date="2023-05-23T14:56:00Z">
        <w:r w:rsidRPr="007A630F" w:rsidDel="004354E3">
          <w:rPr>
            <w:lang w:val="ru-RU"/>
          </w:rPr>
          <w:delText>[78; 79]</w:delText>
        </w:r>
      </w:del>
      <w:r w:rsidRPr="007A630F">
        <w:rPr>
          <w:lang w:val="ru-RU"/>
        </w:rPr>
        <w:t>. Однако на момент</w:t>
      </w:r>
      <w:del w:id="1250" w:author="Антон Смирнов" w:date="2023-05-23T14:56:00Z">
        <w:r w:rsidRPr="007A630F" w:rsidDel="004354E3">
          <w:rPr>
            <w:lang w:val="ru-RU"/>
          </w:rPr>
          <w:delText xml:space="preserve"> </w:delText>
        </w:r>
      </w:del>
      <w:ins w:id="1251" w:author="Лагунин Алексей Александрович" w:date="2023-04-14T15:30:00Z">
        <w:del w:id="1252" w:author="Антон Смирнов" w:date="2023-05-23T14:56:00Z">
          <w:r w:rsidR="00297BAA" w:rsidDel="004354E3">
            <w:rPr>
              <w:lang w:val="ru-RU"/>
            </w:rPr>
            <w:delText>написания диплома</w:delText>
          </w:r>
        </w:del>
        <w:r w:rsidR="00297BAA">
          <w:rPr>
            <w:lang w:val="ru-RU"/>
          </w:rPr>
          <w:t xml:space="preserve"> </w:t>
        </w:r>
        <w:del w:id="1253" w:author="Антон Смирнов" w:date="2023-05-23T14:56:00Z">
          <w:r w:rsidR="00297BAA" w:rsidDel="004354E3">
            <w:rPr>
              <w:lang w:val="ru-RU"/>
            </w:rPr>
            <w:delText>(</w:delText>
          </w:r>
        </w:del>
      </w:ins>
      <w:r w:rsidRPr="007A630F">
        <w:rPr>
          <w:lang w:val="ru-RU"/>
        </w:rPr>
        <w:t>09 апреля 2023 года</w:t>
      </w:r>
      <w:ins w:id="1254" w:author="Лагунин Алексей Александрович" w:date="2023-04-14T15:30:00Z">
        <w:del w:id="1255" w:author="Антон Смирнов" w:date="2023-05-23T14:56:00Z">
          <w:r w:rsidR="00297BAA" w:rsidDel="004354E3">
            <w:rPr>
              <w:lang w:val="ru-RU"/>
            </w:rPr>
            <w:delText>)</w:delText>
          </w:r>
        </w:del>
      </w:ins>
      <w:r w:rsidRPr="007A630F">
        <w:rPr>
          <w:lang w:val="ru-RU"/>
        </w:rPr>
        <w:t xml:space="preserve"> выгрузить данные из </w:t>
      </w:r>
      <w:proofErr w:type="spellStart"/>
      <w:r>
        <w:t>AntiJen</w:t>
      </w:r>
      <w:proofErr w:type="spellEnd"/>
      <w:r w:rsidRPr="007A630F">
        <w:rPr>
          <w:lang w:val="ru-RU"/>
        </w:rPr>
        <w:t xml:space="preserve"> 2.0 не представлялось возможным. Также некоторые </w:t>
      </w:r>
      <w:proofErr w:type="spellStart"/>
      <w:r w:rsidRPr="007A630F">
        <w:rPr>
          <w:lang w:val="ru-RU"/>
        </w:rPr>
        <w:t>датасеты</w:t>
      </w:r>
      <w:proofErr w:type="spellEnd"/>
      <w:r w:rsidRPr="007A630F">
        <w:rPr>
          <w:lang w:val="ru-RU"/>
        </w:rPr>
        <w:t xml:space="preserve"> выложены в открытый доступ разработчиками программ</w:t>
      </w:r>
      <w:ins w:id="1256" w:author="Антон Смирнов" w:date="2023-05-23T14:56:00Z">
        <w:r w:rsidR="004354E3" w:rsidRPr="004354E3">
          <w:rPr>
            <w:lang w:val="ru-RU"/>
          </w:rPr>
          <w:t xml:space="preserve"> </w:t>
        </w:r>
      </w:ins>
      <w:r w:rsidR="004354E3">
        <w:fldChar w:fldCharType="begin"/>
      </w:r>
      <w:r w:rsidR="004354E3">
        <w:rPr>
          <w:lang w:val="ru-RU"/>
        </w:rPr>
        <w:instrText xml:space="preserve"> ADDIN ZOTERO_ITEM CSL_CITATION {"citationID":"As9bAN5r","properties":{"formattedCitation":"[79]","plainCitation":"[79]","noteIndex":0},"citationItems":[{"id":100,"uris":["http://zotero.org/users/10071278/items/4XAGZSXF"],"itemData":{"id":100,"type":"article-journal","abstract":"Background: Proteasomes play a central role in the major histocompatibility class I (MHCI) antigen processing pathway. They conduct the proteolytic degradation of proteins in the cytosol, generating the C-terminus of CD8 T cell epitopes and MHCI-peptide ligands (P1 residue of cleavage site). There are two types of proteasomes, the constitutive form, expressed in most cell types, and the immunoproteasome, which is constitutively expressed in mature dendritic cells. Protective CD8 T cell epitopes are likely generated by the immunoproteasome and the constitutive proteasome, and here we have modeled and analyzed the cleavage by these two proteases.\nResults: We have modeled the immunoproteasome and proteasome cleavage sites upon two non-overlapping sets of peptides consisting of 553 CD8 T cell epitopes, naturally processed and restricted by human MHCI molecules, and 382 peptides eluted from human MHCI molecules, respectively, using N-grams. Cleavage models were generated considering different epitope and MHCI-eluted fragment lengths and the same number of C-terminal flanking residues. Models were evaluated in 5-fold cross-validation. Judging by the Mathew’s Correlation Coefficient (MCC), optimal cleavage models for the proteasome (MCC = 0.43 ± 0.07) and the immunoproteasome (MCC = 0.36 ± 0.06) were obtained from 12-residue peptide fragments. Using an independent dataset consisting of 137 HIV1-specific CD8 T cell epitopes, the immunoproteasome and proteasome cleavage models achieved MCC values of 0.30 and 0.18, respectively, comparatively better than those achieved by related methods. Using ROC analyses, we have also shown that, combined with MHCI-peptide binding predictions, cleavage predictions by the immunoproteasome and proteasome models significantly increase the discovery rate of CD8 T cell epitopes restricted by different MHCI molecules, including A*0201, A*0301, A*2402, B*0702, B*2705.\nConclusions: We have developed models that are specific to predict cleavage by the proteasome and the immunoproteasome. These models ought to be instrumental to identify protective CD8 T cell epitopes and are readily available for free public use at http://imed.med.ucm.es/Tools/PCPS/.","container-title":"BMC Bioinformatics","DOI":"10.1186/1471-2105-11-479","ISSN":"1471-2105","issue":"1","journalAbbreviation":"BMC Bioinformatics","language":"en","page":"479","source":"DOI.org (Crossref)","title":"Computational analysis and modeling of cleavage by the immunoproteasome and the constitutive proteasome","volume":"11","author":[{"family":"Diez-Rivero","given":"Carmen M"},{"family":"Lafuente","given":"Esther M"},{"family":"Reche","given":"Pedro A"}],"issued":{"date-parts":[["2010",12]]}}}],"schema":"https://github.com/citation-style-language/schema/raw/master/csl-citation.json"} </w:instrText>
      </w:r>
      <w:r w:rsidR="004354E3">
        <w:fldChar w:fldCharType="separate"/>
      </w:r>
      <w:r w:rsidR="004354E3" w:rsidRPr="004354E3">
        <w:rPr>
          <w:rFonts w:cs="Times New Roman"/>
          <w:lang w:val="ru-RU"/>
        </w:rPr>
        <w:t>[79]</w:t>
      </w:r>
      <w:r w:rsidR="004354E3">
        <w:fldChar w:fldCharType="end"/>
      </w:r>
      <w:del w:id="1257" w:author="Антон Смирнов" w:date="2023-05-23T14:57:00Z">
        <w:r w:rsidRPr="007A630F" w:rsidDel="004354E3">
          <w:rPr>
            <w:lang w:val="ru-RU"/>
          </w:rPr>
          <w:delText>[80]</w:delText>
        </w:r>
      </w:del>
      <w:r w:rsidRPr="007A630F">
        <w:rPr>
          <w:lang w:val="ru-RU"/>
        </w:rPr>
        <w:t xml:space="preserve">. Эти БД небольшие, насчитывают около тысячи записей. Активность по отношению к ТАР представлена в виде </w:t>
      </w:r>
      <w:ins w:id="1258" w:author="Лагунин Алексей Александрович" w:date="2023-04-14T15:30:00Z">
        <w:r w:rsidR="00297BAA">
          <w:rPr>
            <w:lang w:val="ru-RU"/>
          </w:rPr>
          <w:t xml:space="preserve">значений </w:t>
        </w:r>
      </w:ins>
      <w:r>
        <w:t>IC</w:t>
      </w:r>
      <w:r w:rsidRPr="007A630F">
        <w:rPr>
          <w:vertAlign w:val="subscript"/>
          <w:lang w:val="ru-RU"/>
        </w:rPr>
        <w:t>50</w:t>
      </w:r>
      <w:r w:rsidRPr="007A630F">
        <w:rPr>
          <w:lang w:val="ru-RU"/>
        </w:rPr>
        <w:t xml:space="preserve"> относительно пептида </w:t>
      </w:r>
      <w:r>
        <w:t>RRYNASTEL</w:t>
      </w:r>
      <w:r w:rsidRPr="007A630F">
        <w:rPr>
          <w:lang w:val="ru-RU"/>
        </w:rPr>
        <w:t xml:space="preserve"> с радиоактивной меткой. Кроме </w:t>
      </w:r>
      <w:r>
        <w:t>IEDB</w:t>
      </w:r>
      <w:r w:rsidRPr="007A630F">
        <w:rPr>
          <w:lang w:val="ru-RU"/>
        </w:rPr>
        <w:t xml:space="preserve"> существует ещё несколько небольших баз данных, хранящие порядка несколько десятков </w:t>
      </w:r>
      <w:r w:rsidRPr="007A630F">
        <w:rPr>
          <w:lang w:val="ru-RU"/>
        </w:rPr>
        <w:lastRenderedPageBreak/>
        <w:t>тысяч записей</w:t>
      </w:r>
      <w:del w:id="1259" w:author="Лагунин Алексей Александрович" w:date="2023-04-14T15:31:00Z">
        <w:r w:rsidRPr="007A630F" w:rsidDel="00297BAA">
          <w:rPr>
            <w:lang w:val="ru-RU"/>
          </w:rPr>
          <w:delText>, которые хранят</w:delText>
        </w:r>
      </w:del>
      <w:ins w:id="1260" w:author="Лагунин Алексей Александрович" w:date="2023-04-14T15:31:00Z">
        <w:r w:rsidR="00297BAA">
          <w:rPr>
            <w:lang w:val="ru-RU"/>
          </w:rPr>
          <w:t xml:space="preserve"> с</w:t>
        </w:r>
      </w:ins>
      <w:r w:rsidRPr="007A630F">
        <w:rPr>
          <w:lang w:val="ru-RU"/>
        </w:rPr>
        <w:t xml:space="preserve"> данны</w:t>
      </w:r>
      <w:ins w:id="1261" w:author="Лагунин Алексей Александрович" w:date="2023-04-14T15:31:00Z">
        <w:r w:rsidR="00297BAA">
          <w:rPr>
            <w:lang w:val="ru-RU"/>
          </w:rPr>
          <w:t>ми</w:t>
        </w:r>
      </w:ins>
      <w:del w:id="1262" w:author="Лагунин Алексей Александрович" w:date="2023-04-14T15:31:00Z">
        <w:r w:rsidRPr="007A630F" w:rsidDel="00297BAA">
          <w:rPr>
            <w:lang w:val="ru-RU"/>
          </w:rPr>
          <w:delText>е</w:delText>
        </w:r>
      </w:del>
      <w:r w:rsidRPr="007A630F">
        <w:rPr>
          <w:lang w:val="ru-RU"/>
        </w:rPr>
        <w:t xml:space="preserve"> о</w:t>
      </w:r>
      <w:ins w:id="1263" w:author="Лагунин Алексей Александрович" w:date="2023-04-14T15:31:00Z">
        <w:r w:rsidR="00297BAA">
          <w:rPr>
            <w:lang w:val="ru-RU"/>
          </w:rPr>
          <w:t>б</w:t>
        </w:r>
      </w:ins>
      <w:r w:rsidRPr="007A630F">
        <w:rPr>
          <w:lang w:val="ru-RU"/>
        </w:rPr>
        <w:t xml:space="preserve"> эпитопах, аллелях МНС и узнающих последовательностях ТКР: </w:t>
      </w:r>
      <w:proofErr w:type="spellStart"/>
      <w:r>
        <w:t>VDJdb</w:t>
      </w:r>
      <w:proofErr w:type="spellEnd"/>
      <w:r w:rsidRPr="007A630F">
        <w:rPr>
          <w:lang w:val="ru-RU"/>
        </w:rPr>
        <w:t xml:space="preserve">, </w:t>
      </w:r>
      <w:proofErr w:type="spellStart"/>
      <w:r>
        <w:t>McPAS</w:t>
      </w:r>
      <w:proofErr w:type="spellEnd"/>
      <w:r w:rsidRPr="007A630F">
        <w:rPr>
          <w:lang w:val="ru-RU"/>
        </w:rPr>
        <w:t>-</w:t>
      </w:r>
      <w:r>
        <w:t>TCR</w:t>
      </w:r>
      <w:r w:rsidRPr="007A630F">
        <w:rPr>
          <w:lang w:val="ru-RU"/>
        </w:rPr>
        <w:t xml:space="preserve">, </w:t>
      </w:r>
      <w:r>
        <w:t>EPIMHC</w:t>
      </w:r>
      <w:r w:rsidRPr="007A630F">
        <w:rPr>
          <w:lang w:val="ru-RU"/>
        </w:rPr>
        <w:t xml:space="preserve">, </w:t>
      </w:r>
      <w:r>
        <w:t>SYFPEITHI</w:t>
      </w:r>
      <w:r w:rsidRPr="007A630F">
        <w:rPr>
          <w:lang w:val="ru-RU"/>
        </w:rPr>
        <w:t xml:space="preserve"> и другие</w:t>
      </w:r>
      <w:r w:rsidR="000B7CEC">
        <w:rPr>
          <w:lang w:val="ru-RU"/>
        </w:rPr>
        <w:t xml:space="preserve"> </w:t>
      </w:r>
      <w:r w:rsidR="004354E3">
        <w:rPr>
          <w:lang w:val="ru-RU"/>
        </w:rPr>
        <w:fldChar w:fldCharType="begin"/>
      </w:r>
      <w:r w:rsidR="004354E3">
        <w:rPr>
          <w:lang w:val="ru-RU"/>
        </w:rPr>
        <w:instrText xml:space="preserve"> ADDIN ZOTERO_ITEM CSL_CITATION {"citationID":"o4u8FIgu","properties":{"formattedCitation":"[80\\uc0\\u8211{}83]","plainCitation":"[80–83]","noteIndex":0},"citationItems":[{"id":6,"uris":["http://zotero.org/users/10071278/items/NWKCZHSM"],"itemData":{"id":6,"type":"article-journal","abstract":"Here, we report an update of the VDJdb database with a substantial increase in the number of T-cell receptor (TCR) sequences and their cognate antigens. The update further provides a new database infrastructure featuring two additional analysis modes that facilitate database querying and real-world data analysis. The increased yield of TCR speciﬁcity identiﬁcation methods and the overall increase in the number of studies in the ﬁeld has allowed us to expand the database more than 5-fold. Furthermore, several new analysis methods are included. For example, batch annotation of TCR repertoire sequencing samples allows for annotating large datasets on-line. Using recently developed bioinformatic methods for TCR motif mining, we have built a reduced set of highquality TCR motifs that can be used for both training TCR speciﬁcity predictors and matching against TCRs of interest. These additions enhance the versatility of the VDJdb in the task of exploring T-cell antigen speciﬁcities. The database is available at https://vdjdb.cdr3.net.","container-title":"Nucleic Acids Research","DOI":"10.1093/nar/gkz874","ISSN":"0305-1048, 1362-4962","issue":"D1","language":"en","page":"D1057-D1062","source":"DOI.org (Crossref)","title":"VDJdb in 2019: database extension, new analysis infrastructure and a T-cell receptor motif compendium","title-short":"VDJdb in 2019","volume":"48","author":[{"family":"Bagaev","given":"Dmitry V"},{"family":"Vroomans","given":"Renske M A"},{"family":"Samir","given":"Jerome"},{"family":"Stervbo","given":"Ulrik"},{"family":"Rius","given":"Cristina"},{"family":"Dolton","given":"Garry"},{"family":"Greenshields-Watson","given":"Alexander"},{"family":"Attaf","given":"Meriem"},{"family":"Egorov","given":"Evgeny S"},{"family":"Zvyagin","given":"Ivan V"},{"family":"Babel","given":"Nina"},{"family":"Cole","given":"David K"},{"family":"Godkin","given":"Andrew J"},{"family":"Sewell","given":"Andrew K"},{"family":"Kesmir","given":"Can"},{"family":"Chudakov","given":"Dmitriy M"},{"family":"Luciani","given":"Fabio"},{"family":"Shugay","given":"Mikhail"}],"issued":{"date-parts":[["2020",1,8]]}}},{"id":22,"uris":["http://zotero.org/users/10071278/items/754P9U5Q"],"itemData":{"id":22,"type":"article-journal","abstract":"Motivation: While growing numbers of T cell receptor (TCR) repertoires are being mapped by highthroughput sequencing, existing methods do not allow for computationally connecting a given TCR sequence to its target antigen, or relating it to a specific pathology. As an alternative, a manuallycurated database can relate TCR sequences with their cognate antigens and associated pathologies based on published experimental data.","container-title":"Bioinformatics","DOI":"10.1093/bioinformatics/btx286","ISSN":"1367-4803, 1460-2059","issue":"18","language":"en","page":"2924-2929","source":"DOI.org (Crossref)","title":"McPAS-TCR: a manually curated catalogue of pathology-associated T cell receptor sequences","title-short":"McPAS-TCR","volume":"33","author":[{"family":"Tickotsky","given":"Nili"},{"family":"Sagiv","given":"Tal"},{"family":"Prilusky","given":"Jaime"},{"family":"Shifrut","given":"Eric"},{"family":"Friedman","given":"Nir"}],"editor":[{"family":"Wren","given":"Jonathan"}],"issued":{"date-parts":[["2017",9,15]]}}},{"id":333,"uris":["http://zotero.org/users/10071278/items/2GG9TY3D"],"itemData":{"id":333,"type":"article-journal","container-title":"Immunogenetics","DOI":"10.1007/s002510050595","ISSN":"0093-7711, 1432-1211","issue":"3-4","journalAbbreviation":"Immunogenetics","page":"213-219","source":"DOI.org (Crossref)","title":"SYFPEITHI: database for MHC ligands and peptide motifs","title-short":"SYFPEITHI","volume":"50","author":[{"family":"Rammensee","given":"H. -G."},{"family":"Bachmann","given":"J."},{"family":"Emmerich","given":"N. P. N."},{"family":"Bachor","given":"O. A."},{"family":"Stevanović","given":"S."}],"issued":{"date-parts":[["1999",11,22]]}}},{"id":328,"uris":["http://zotero.org/users/10071278/items/XNSZ5GZB"],"itemData":{"id":328,"type":"article-journal","abstract":"Summary: EPIMHC is a relational database of MHC-binding peptides and T cell epitopes that are observed in real proteins. Currently, the database contains 4867 distinct peptide sequences from various sources, including 84 tumor-associated antigens. The EPIMHC database is accessible through a web server that has been designed to facilitate research in computational vaccinology. Importantly, peptides resulting from a query can be selected to derive speciﬁc motif-matrices. Subsequently, these motif-matrices can be used in combination with a dynamic algorithm for predicting MHC-binding peptides from user-provided protein queries.","container-title":"Bioinformatics","DOI":"10.1093/bioinformatics/bti269","ISSN":"1367-4803, 1460-2059","issue":"9","journalAbbreviation":"Bioinformatics","language":"en","page":"2140-2141","source":"DOI.org (Crossref)","title":"EPIMHC: a curated database of MHC-binding peptides for customized computational vaccinology","title-short":"EPIMHC","volume":"21","author":[{"family":"Reche","given":"P. A."},{"family":"Zhang","given":"H."},{"family":"Glutting","given":"J.-P."},{"family":"Reinherz","given":"E. L."}],"issued":{"date-parts":[["2005",5,1]]}}}],"schema":"https://github.com/citation-style-language/schema/raw/master/csl-citation.json"} </w:instrText>
      </w:r>
      <w:r w:rsidR="004354E3">
        <w:rPr>
          <w:lang w:val="ru-RU"/>
        </w:rPr>
        <w:fldChar w:fldCharType="separate"/>
      </w:r>
      <w:r w:rsidR="004354E3" w:rsidRPr="004354E3">
        <w:rPr>
          <w:rFonts w:cs="Times New Roman"/>
          <w:lang w:val="ru-RU"/>
        </w:rPr>
        <w:t>[80–83]</w:t>
      </w:r>
      <w:r w:rsidR="004354E3">
        <w:rPr>
          <w:lang w:val="ru-RU"/>
        </w:rPr>
        <w:fldChar w:fldCharType="end"/>
      </w:r>
      <w:del w:id="1264" w:author="Антон Смирнов" w:date="2023-05-23T14:58:00Z">
        <w:r w:rsidRPr="007A630F" w:rsidDel="004354E3">
          <w:rPr>
            <w:lang w:val="ru-RU"/>
          </w:rPr>
          <w:delText>[81–84]</w:delText>
        </w:r>
      </w:del>
      <w:r w:rsidRPr="007A630F">
        <w:rPr>
          <w:lang w:val="ru-RU"/>
        </w:rPr>
        <w:t>.</w:t>
      </w:r>
    </w:p>
    <w:p w14:paraId="2B9BE0A6" w14:textId="485BE19A" w:rsidR="005C4AD5" w:rsidRPr="007A630F" w:rsidRDefault="00BF5734">
      <w:pPr>
        <w:pStyle w:val="a0"/>
        <w:rPr>
          <w:lang w:val="ru-RU"/>
        </w:rPr>
      </w:pPr>
      <w:r w:rsidRPr="007A630F">
        <w:rPr>
          <w:lang w:val="ru-RU"/>
        </w:rPr>
        <w:t xml:space="preserve">Первые </w:t>
      </w:r>
      <w:ins w:id="1265" w:author="Лагунин Алексей Александрович" w:date="2023-04-14T15:31:00Z">
        <w:r w:rsidR="00297BAA">
          <w:rPr>
            <w:lang w:val="ru-RU"/>
          </w:rPr>
          <w:t xml:space="preserve">компьютерные </w:t>
        </w:r>
      </w:ins>
      <w:r w:rsidRPr="007A630F">
        <w:rPr>
          <w:lang w:val="ru-RU"/>
        </w:rPr>
        <w:t>программы</w:t>
      </w:r>
      <w:ins w:id="1266" w:author="Лагунин Алексей Александрович" w:date="2023-04-14T15:32:00Z">
        <w:r w:rsidR="00297BAA">
          <w:rPr>
            <w:lang w:val="ru-RU"/>
          </w:rPr>
          <w:t>,</w:t>
        </w:r>
      </w:ins>
      <w:r w:rsidRPr="007A630F">
        <w:rPr>
          <w:lang w:val="ru-RU"/>
        </w:rPr>
        <w:t xml:space="preserve"> </w:t>
      </w:r>
      <w:ins w:id="1267" w:author="Лагунин Алексей Александрович" w:date="2023-04-14T15:32:00Z">
        <w:r w:rsidR="00297BAA" w:rsidRPr="007A630F">
          <w:rPr>
            <w:lang w:val="ru-RU"/>
          </w:rPr>
          <w:t>посвящённ</w:t>
        </w:r>
        <w:r w:rsidR="00297BAA">
          <w:rPr>
            <w:lang w:val="ru-RU"/>
          </w:rPr>
          <w:t>ые</w:t>
        </w:r>
        <w:r w:rsidR="00297BAA" w:rsidRPr="007A630F">
          <w:rPr>
            <w:lang w:val="ru-RU"/>
          </w:rPr>
          <w:t xml:space="preserve"> моделированию отдельных шагов процессинга</w:t>
        </w:r>
        <w:r w:rsidR="00297BAA">
          <w:rPr>
            <w:lang w:val="ru-RU"/>
          </w:rPr>
          <w:t xml:space="preserve"> </w:t>
        </w:r>
      </w:ins>
      <w:r w:rsidRPr="007A630F">
        <w:rPr>
          <w:lang w:val="ru-RU"/>
        </w:rPr>
        <w:t xml:space="preserve">также появились в начале 2000-ых годов </w:t>
      </w:r>
      <w:r w:rsidR="004354E3">
        <w:rPr>
          <w:lang w:val="ru-RU"/>
        </w:rPr>
        <w:fldChar w:fldCharType="begin"/>
      </w:r>
      <w:r w:rsidR="004354E3">
        <w:rPr>
          <w:lang w:val="ru-RU"/>
        </w:rPr>
        <w:instrText xml:space="preserve"> ADDIN ZOTERO_ITEM CSL_CITATION {"citationID":"Jj6yjJdq","properties":{"formattedCitation":"[84, 85]","plainCitation":"[84, 85]","noteIndex":0},"citationItems":[{"id":98,"uris":["http://zotero.org/users/10071278/items/7N6E5EL8"],"itemData":{"id":98,"type":"article-journal","abstract":"The first version of PAProC (Prediction Algorithm for Proteasomal Cleavages) is now available to the general public. PAProC is a prediction tool for cleavages by human and yeast proteasomes, based on experimental cleavage data. It will be particularly useful for immunologists working on antigen processing and the prediction of major histocompatibility complex class I molecule (MHC I) ligands and cytotoxic T-lymphocyte (CTL) epitopes. Likewise, in cases in which proteasomal protein degradation has been indicated in disease, PAProC can be used to assess the general cleavability of disease-linked proteins. On its web site (http://www.paproc.de), background information and hyperlinks are provided for the user (e.g., to SYFPEITHI, the database for the prediction of MHC I ligands).","container-title":"Immunogenetics","DOI":"10.1007/s002510100300","ISSN":"0093-7711, 1432-1211","issue":"2","journalAbbreviation":"Immunogenetics","language":"en","page":"87-94","source":"DOI.org (Crossref)","title":"PAProC: a prediction algorithm for proteasomal cleavages available on the WWW","title-short":"PAProC","volume":"53","author":[{"family":"Nussbaum","given":"Alexander Konrad"},{"family":"Kuttler","given":"Christina"},{"family":"Hadeler","given":"Karl-Peter"},{"family":"Rammensee","given":"Hans-Georg"},{"family":"Schild","given":"Hansj&amp;#x000F6;rg"}],"issued":{"date-parts":[["2001",3,27]]}}},{"id":341,"uris":["http://zotero.org/users/10071278/items/UA4VDNKL"],"itemData":{"id":341,"type":"article-journal","container-title":"Journal of Molecular Graphics and Modelling","DOI":"10.1016/S1093-3263(03)00160-8","ISSN":"10933263","issue":"3","journalAbbreviation":"Journal of Molecular Graphics and Modelling","language":"en","page":"195-207","source":"DOI.org (Crossref)","title":"Quantitative online prediction of peptide binding to the major histocompatibility complex","volume":"22","author":[{"family":"Hattotuwagama","given":"Channa K."},{"family":"Guan","given":"Pingping"},{"family":"Doytchinova","given":"Irini A."},{"family":"Zygouri","given":"Christianna"},{"family":"Flower","given":"Darren R."}],"issued":{"date-parts":[["2004",1]]}}}],"schema":"https://github.com/citation-style-language/schema/raw/master/csl-citation.json"} </w:instrText>
      </w:r>
      <w:r w:rsidR="004354E3">
        <w:rPr>
          <w:lang w:val="ru-RU"/>
        </w:rPr>
        <w:fldChar w:fldCharType="separate"/>
      </w:r>
      <w:r w:rsidR="004354E3" w:rsidRPr="004354E3">
        <w:rPr>
          <w:rFonts w:cs="Times New Roman"/>
          <w:lang w:val="ru-RU"/>
        </w:rPr>
        <w:t>[84, 85]</w:t>
      </w:r>
      <w:r w:rsidR="004354E3">
        <w:rPr>
          <w:lang w:val="ru-RU"/>
        </w:rPr>
        <w:fldChar w:fldCharType="end"/>
      </w:r>
      <w:del w:id="1268" w:author="Лагунин Алексей Александрович" w:date="2023-04-14T15:32:00Z">
        <w:r w:rsidRPr="007A630F" w:rsidDel="00297BAA">
          <w:rPr>
            <w:lang w:val="ru-RU"/>
          </w:rPr>
          <w:delText>и были посвящены моделированию отдельных шагов процессинга</w:delText>
        </w:r>
        <w:r w:rsidR="000B7CEC" w:rsidDel="00297BAA">
          <w:rPr>
            <w:lang w:val="ru-RU"/>
          </w:rPr>
          <w:delText xml:space="preserve"> </w:delText>
        </w:r>
      </w:del>
      <w:del w:id="1269" w:author="Антон Смирнов" w:date="2023-05-23T14:58:00Z">
        <w:r w:rsidRPr="007A630F" w:rsidDel="004354E3">
          <w:rPr>
            <w:lang w:val="ru-RU"/>
          </w:rPr>
          <w:delText>[85; 86]</w:delText>
        </w:r>
      </w:del>
      <w:r w:rsidRPr="007A630F">
        <w:rPr>
          <w:lang w:val="ru-RU"/>
        </w:rPr>
        <w:t>. Как было замечено, процессинг антигенов далеко не всегда протекает последовательно, однако уже в 2006 году была предпринята попытка его моделирования как единого процесса</w:t>
      </w:r>
      <w:ins w:id="1270" w:author="Антон Смирнов" w:date="2023-05-23T14:58:00Z">
        <w:r w:rsidR="004354E3" w:rsidRPr="004354E3">
          <w:rPr>
            <w:lang w:val="ru-RU"/>
            <w:rPrChange w:id="1271" w:author="Антон Смирнов" w:date="2023-05-23T14:58:00Z">
              <w:rPr/>
            </w:rPrChange>
          </w:rPr>
          <w:t xml:space="preserve"> </w:t>
        </w:r>
      </w:ins>
      <w:r w:rsidR="004354E3">
        <w:rPr>
          <w:lang w:val="ru-RU"/>
        </w:rPr>
        <w:fldChar w:fldCharType="begin"/>
      </w:r>
      <w:r w:rsidR="004354E3">
        <w:rPr>
          <w:lang w:val="ru-RU"/>
        </w:rPr>
        <w:instrText xml:space="preserve"> ADDIN ZOTERO_ITEM CSL_CITATION {"citationID":"QHv9zp1f","properties":{"formattedCitation":"[86]","plainCitation":"[86]","noteIndex":0},"citationItems":[{"id":340,"uris":["http://zotero.org/users/10071278/items/EKWDX23W"],"itemData":{"id":340,"type":"article-journal","abstract":"Abstract\n            \n              Background\n              The main processing pathway for MHC class I ligands involves degradation of proteins by the proteasome, followed by transport of products by the transporter associated with antigen processing (TAP) to the endoplasmic reticulum (ER), where peptides are bound by MHC class I molecules, and then presented on the cell surface by MHCs. The whole process is modeled here using an integrated approach, which we call EpiJen. EpiJen is based on quantitative matrices, derived by the additive method, and applied successively to select epitopes. EpiJen is available free online.\n            \n            \n              Results\n              To identify epitopes, a source protein is passed through four steps: proteasome cleavage, TAP transport, MHC binding and epitope selection. At each stage, different proportions of non-epitopes are eliminated. The final set of peptides represents no more than 5% of the whole protein sequence and will contain 85% of the true epitopes, as indicated by external validation. Compared to other integrated methods (NetCTL, WAPP and SMM), EpiJen performs best, predicting 61 of the 99 HIV epitopes used in this study.\n            \n            \n              Conclusion\n              \n                EpiJen is a reliable multi-step algorithm for T cell epitope prediction, which belongs to the next generation of\n                in silico\n                T cell epitope identification methods. These methods aim to reduce subsequent experimental work by improving the success rate of epitope prediction.","container-title":"BMC Bioinformatics","DOI":"10.1186/1471-2105-7-131","ISSN":"1471-2105","issue":"1","journalAbbreviation":"BMC Bioinformatics","language":"en","page":"131","source":"DOI.org (Crossref)","title":"EpiJen: a server for multistep T cell epitope prediction","title-short":"EpiJen","volume":"7","author":[{"family":"Doytchinova","given":"Irini A"},{"family":"Guan","given":"Pingping"},{"family":"Flower","given":"Darren R"}],"issued":{"date-parts":[["2006",12]]}}}],"schema":"https://github.com/citation-style-language/schema/raw/master/csl-citation.json"} </w:instrText>
      </w:r>
      <w:r w:rsidR="004354E3">
        <w:rPr>
          <w:lang w:val="ru-RU"/>
        </w:rPr>
        <w:fldChar w:fldCharType="separate"/>
      </w:r>
      <w:r w:rsidR="004354E3" w:rsidRPr="00B11A75">
        <w:rPr>
          <w:rFonts w:cs="Times New Roman"/>
          <w:lang w:val="ru-RU"/>
          <w:rPrChange w:id="1272" w:author="Антон Смирнов" w:date="2023-05-23T15:00:00Z">
            <w:rPr>
              <w:rFonts w:cs="Times New Roman"/>
            </w:rPr>
          </w:rPrChange>
        </w:rPr>
        <w:t>[86]</w:t>
      </w:r>
      <w:r w:rsidR="004354E3">
        <w:rPr>
          <w:lang w:val="ru-RU"/>
        </w:rPr>
        <w:fldChar w:fldCharType="end"/>
      </w:r>
      <w:del w:id="1273" w:author="Антон Смирнов" w:date="2023-05-23T14:58:00Z">
        <w:r w:rsidRPr="007A630F" w:rsidDel="004354E3">
          <w:rPr>
            <w:lang w:val="ru-RU"/>
          </w:rPr>
          <w:delText>[87]</w:delText>
        </w:r>
      </w:del>
      <w:r w:rsidRPr="007A630F">
        <w:rPr>
          <w:lang w:val="ru-RU"/>
        </w:rPr>
        <w:t xml:space="preserve">. </w:t>
      </w:r>
      <w:proofErr w:type="spellStart"/>
      <w:r>
        <w:t>EpiJen</w:t>
      </w:r>
      <w:proofErr w:type="spellEnd"/>
      <w:r w:rsidRPr="007A630F">
        <w:rPr>
          <w:lang w:val="ru-RU"/>
        </w:rPr>
        <w:t xml:space="preserve"> моделирует три основополагающих этапа процессинга: </w:t>
      </w:r>
      <w:del w:id="1274" w:author="Антон Смирнов" w:date="2023-05-23T15:00:00Z">
        <w:r w:rsidRPr="007A630F" w:rsidDel="00B11A75">
          <w:rPr>
            <w:lang w:val="ru-RU"/>
          </w:rPr>
          <w:delText xml:space="preserve">нарезание </w:delText>
        </w:r>
      </w:del>
      <w:ins w:id="1275" w:author="Антон Смирнов" w:date="2023-05-23T15:00:00Z">
        <w:r w:rsidR="00B11A75">
          <w:rPr>
            <w:lang w:val="ru-RU"/>
          </w:rPr>
          <w:t>расщепление</w:t>
        </w:r>
        <w:r w:rsidR="00B11A75" w:rsidRPr="007A630F">
          <w:rPr>
            <w:lang w:val="ru-RU"/>
          </w:rPr>
          <w:t xml:space="preserve"> </w:t>
        </w:r>
      </w:ins>
      <w:r w:rsidRPr="007A630F">
        <w:rPr>
          <w:lang w:val="ru-RU"/>
        </w:rPr>
        <w:t>белков проте</w:t>
      </w:r>
      <w:r w:rsidR="000B7CEC">
        <w:rPr>
          <w:lang w:val="ru-RU"/>
        </w:rPr>
        <w:t>а</w:t>
      </w:r>
      <w:r w:rsidRPr="007A630F">
        <w:rPr>
          <w:lang w:val="ru-RU"/>
        </w:rPr>
        <w:t>сомой, транспорт в Э</w:t>
      </w:r>
      <w:ins w:id="1276" w:author="Лагунин Алексей Александрович" w:date="2023-04-14T15:32:00Z">
        <w:r w:rsidR="00297BAA">
          <w:rPr>
            <w:lang w:val="ru-RU"/>
          </w:rPr>
          <w:t>П</w:t>
        </w:r>
      </w:ins>
      <w:r w:rsidRPr="007A630F">
        <w:rPr>
          <w:lang w:val="ru-RU"/>
        </w:rPr>
        <w:t xml:space="preserve">Р и связывание с МНС - и выдает топ-5% пептидов, которые связываются с прогнозируемыми ТКР. Методы, ставшие классическими, собраны на сайте </w:t>
      </w:r>
      <w:r>
        <w:t>Immune</w:t>
      </w:r>
      <w:r w:rsidRPr="007A630F">
        <w:rPr>
          <w:lang w:val="ru-RU"/>
        </w:rPr>
        <w:t xml:space="preserve"> </w:t>
      </w:r>
      <w:r>
        <w:t>Epitope</w:t>
      </w:r>
      <w:r w:rsidRPr="007A630F">
        <w:rPr>
          <w:lang w:val="ru-RU"/>
        </w:rPr>
        <w:t xml:space="preserve"> </w:t>
      </w:r>
      <w:r>
        <w:t>Database</w:t>
      </w:r>
      <w:r w:rsidRPr="007A630F">
        <w:rPr>
          <w:lang w:val="ru-RU"/>
        </w:rPr>
        <w:t xml:space="preserve"> </w:t>
      </w:r>
      <w:r>
        <w:t>Analysis</w:t>
      </w:r>
      <w:r w:rsidRPr="007A630F">
        <w:rPr>
          <w:lang w:val="ru-RU"/>
        </w:rPr>
        <w:t xml:space="preserve"> </w:t>
      </w:r>
      <w:r>
        <w:t>Resource</w:t>
      </w:r>
      <w:r w:rsidRPr="007A630F">
        <w:rPr>
          <w:lang w:val="ru-RU"/>
        </w:rPr>
        <w:t xml:space="preserve"> (</w:t>
      </w:r>
      <w:r>
        <w:t>IEDB</w:t>
      </w:r>
      <w:r w:rsidRPr="007A630F">
        <w:rPr>
          <w:lang w:val="ru-RU"/>
        </w:rPr>
        <w:t>-</w:t>
      </w:r>
      <w:r>
        <w:t>AR</w:t>
      </w:r>
      <w:r w:rsidRPr="007A630F">
        <w:rPr>
          <w:lang w:val="ru-RU"/>
        </w:rPr>
        <w:t>)</w:t>
      </w:r>
      <w:ins w:id="1277" w:author="Антон Смирнов" w:date="2023-05-23T15:00:00Z">
        <w:r w:rsidR="00B11A75">
          <w:rPr>
            <w:lang w:val="ru-RU"/>
          </w:rPr>
          <w:t xml:space="preserve"> </w:t>
        </w:r>
      </w:ins>
      <w:r w:rsidR="00B11A75">
        <w:rPr>
          <w:lang w:val="ru-RU"/>
        </w:rPr>
        <w:fldChar w:fldCharType="begin"/>
      </w:r>
      <w:r w:rsidR="00B11A75">
        <w:rPr>
          <w:lang w:val="ru-RU"/>
        </w:rPr>
        <w:instrText xml:space="preserve"> ADDIN ZOTERO_ITEM CSL_CITATION {"citationID":"D70bkGM0","properties":{"formattedCitation":"[87]","plainCitation":"[87]","noteIndex":0},"citationItems":[{"id":339,"uris":["http://zotero.org/users/10071278/items/2Y63KEI6"],"itemData":{"id":339,"type":"article-journal","abstract":"Abstract\n            The Immune Epitope Database Analysis Resource (IEDB-AR, http://tools.iedb.org/) is a companion website to the IEDB that provides computational tools focused on the prediction and analysis of B and T cell epitopes. All of the tools are freely available through the public website and many are also available through a REST API and/or a downloadable command-line tool. A virtual machine image of the entire site is also freely available for non-commercial use and contains most of the tools on the public site. Here, we describe the tools and functionalities that are available in the IEDB-AR, focusing on the 10 new tools that have been added since the last report in the 2012 NAR webserver edition. In addition, many of the tools that were already hosted on the site in 2012 have received updates to newest versions, including NetMHC, NetMHCpan, BepiPred and DiscoTope. Overall, this IEDB-AR update provides a substantial set of updated and novel features for epitope prediction and analysis.","container-title":"Nucleic Acids Research","DOI":"10.1093/nar/gkz452","ISSN":"0305-1048, 1362-4962","issue":"W1","language":"en","page":"W502-W506","source":"DOI.org (Crossref)","title":"IEDB-AR: immune epitope database—analysis resource in 2019","title-short":"IEDB-AR","volume":"47","author":[{"family":"Dhanda","given":"Sandeep Kumar"},{"family":"Mahajan","given":"Swapnil"},{"family":"Paul","given":"Sinu"},{"family":"Yan","given":"Zhen"},{"family":"Kim","given":"Haeuk"},{"family":"Jespersen","given":"Martin Closter"},{"family":"Jurtz","given":"Vanessa"},{"family":"Andreatta","given":"Massimo"},{"family":"Greenbaum","given":"Jason A"},{"family":"Marcatili","given":"Paolo"},{"family":"Sette","given":"Alessandro"},{"family":"Nielsen","given":"Morten"},{"family":"Peters","given":"Bjoern"}],"issued":{"date-parts":[["2019",7,2]]}}}],"schema":"https://github.com/citation-style-language/schema/raw/master/csl-citation.json"} </w:instrText>
      </w:r>
      <w:r w:rsidR="00B11A75">
        <w:rPr>
          <w:lang w:val="ru-RU"/>
        </w:rPr>
        <w:fldChar w:fldCharType="separate"/>
      </w:r>
      <w:r w:rsidR="00B11A75" w:rsidRPr="00B11A75">
        <w:rPr>
          <w:rFonts w:cs="Times New Roman"/>
        </w:rPr>
        <w:t>[87]</w:t>
      </w:r>
      <w:r w:rsidR="00B11A75">
        <w:rPr>
          <w:lang w:val="ru-RU"/>
        </w:rPr>
        <w:fldChar w:fldCharType="end"/>
      </w:r>
      <w:del w:id="1278" w:author="Антон Смирнов" w:date="2023-05-23T15:00:00Z">
        <w:r w:rsidRPr="007A630F" w:rsidDel="00B11A75">
          <w:rPr>
            <w:lang w:val="ru-RU"/>
          </w:rPr>
          <w:delText>[88]</w:delText>
        </w:r>
      </w:del>
      <w:r w:rsidRPr="007A630F">
        <w:rPr>
          <w:lang w:val="ru-RU"/>
        </w:rPr>
        <w:t>. Сервисы по предсказанию процессинга антигенов можно разделить на 2 группы: сервисы, которые предсказывают отдельные этапы процессинга, и сервисы, которые учитывают несколько этапов процессинга.</w:t>
      </w:r>
    </w:p>
    <w:p w14:paraId="16060E88" w14:textId="168F0F94" w:rsidR="005C4AD5" w:rsidRPr="007A630F" w:rsidRDefault="00BF5734">
      <w:pPr>
        <w:pStyle w:val="a0"/>
        <w:rPr>
          <w:lang w:val="ru-RU"/>
        </w:rPr>
      </w:pPr>
      <w:r w:rsidRPr="007A630F">
        <w:rPr>
          <w:lang w:val="ru-RU"/>
        </w:rPr>
        <w:t>На данный момент исследователи моделируют реакцию разрушения белков проте</w:t>
      </w:r>
      <w:r w:rsidR="000B7CEC">
        <w:rPr>
          <w:lang w:val="ru-RU"/>
        </w:rPr>
        <w:t>а</w:t>
      </w:r>
      <w:r w:rsidRPr="007A630F">
        <w:rPr>
          <w:lang w:val="ru-RU"/>
        </w:rPr>
        <w:t xml:space="preserve">сомой, транспорт пептидов ТАР, связывание пептидов с МНС. Наиболее известные примеры программ представлены в </w:t>
      </w:r>
      <w:r w:rsidR="00E241F3" w:rsidRPr="00B11A75">
        <w:rPr>
          <w:rPrChange w:id="1279" w:author="Антон Смирнов" w:date="2023-05-23T15:01:00Z">
            <w:rPr/>
          </w:rPrChange>
        </w:rPr>
        <w:fldChar w:fldCharType="begin"/>
      </w:r>
      <w:r w:rsidR="00E241F3" w:rsidRPr="00B11A75">
        <w:rPr>
          <w:lang w:val="ru-RU"/>
          <w:rPrChange w:id="1280" w:author="Антон Смирнов" w:date="2023-05-23T15:01:00Z">
            <w:rPr/>
          </w:rPrChange>
        </w:rPr>
        <w:instrText xml:space="preserve"> </w:instrText>
      </w:r>
      <w:r w:rsidR="00E241F3" w:rsidRPr="00B11A75">
        <w:instrText>HYPERLINK</w:instrText>
      </w:r>
      <w:r w:rsidR="00E241F3" w:rsidRPr="00B11A75">
        <w:rPr>
          <w:lang w:val="ru-RU"/>
          <w:rPrChange w:id="1281" w:author="Антон Смирнов" w:date="2023-05-23T15:01:00Z">
            <w:rPr/>
          </w:rPrChange>
        </w:rPr>
        <w:instrText xml:space="preserve"> \</w:instrText>
      </w:r>
      <w:r w:rsidR="00E241F3" w:rsidRPr="00B11A75">
        <w:instrText>l</w:instrText>
      </w:r>
      <w:r w:rsidR="00E241F3" w:rsidRPr="00B11A75">
        <w:rPr>
          <w:lang w:val="ru-RU"/>
          <w:rPrChange w:id="1282" w:author="Антон Смирнов" w:date="2023-05-23T15:01:00Z">
            <w:rPr/>
          </w:rPrChange>
        </w:rPr>
        <w:instrText xml:space="preserve"> "</w:instrText>
      </w:r>
      <w:r w:rsidR="00E241F3" w:rsidRPr="00B11A75">
        <w:instrText>tbl</w:instrText>
      </w:r>
      <w:r w:rsidR="00E241F3" w:rsidRPr="00B11A75">
        <w:rPr>
          <w:lang w:val="ru-RU"/>
          <w:rPrChange w:id="1283" w:author="Антон Смирнов" w:date="2023-05-23T15:01:00Z">
            <w:rPr/>
          </w:rPrChange>
        </w:rPr>
        <w:instrText>-</w:instrText>
      </w:r>
      <w:r w:rsidR="00E241F3" w:rsidRPr="00B11A75">
        <w:instrText>programs</w:instrText>
      </w:r>
      <w:r w:rsidR="00E241F3" w:rsidRPr="00B11A75">
        <w:rPr>
          <w:lang w:val="ru-RU"/>
          <w:rPrChange w:id="1284" w:author="Антон Смирнов" w:date="2023-05-23T15:01:00Z">
            <w:rPr/>
          </w:rPrChange>
        </w:rPr>
        <w:instrText>" \</w:instrText>
      </w:r>
      <w:r w:rsidR="00E241F3" w:rsidRPr="00B11A75">
        <w:instrText>h</w:instrText>
      </w:r>
      <w:r w:rsidR="00E241F3" w:rsidRPr="00B11A75">
        <w:rPr>
          <w:lang w:val="ru-RU"/>
          <w:rPrChange w:id="1285" w:author="Антон Смирнов" w:date="2023-05-23T15:01:00Z">
            <w:rPr/>
          </w:rPrChange>
        </w:rPr>
        <w:instrText xml:space="preserve"> </w:instrText>
      </w:r>
      <w:r w:rsidR="00E241F3" w:rsidRPr="00B11A75">
        <w:rPr>
          <w:rPrChange w:id="1286" w:author="Антон Смирнов" w:date="2023-05-23T15:01:00Z">
            <w:rPr>
              <w:rStyle w:val="afd"/>
              <w:lang w:val="ru-RU"/>
            </w:rPr>
          </w:rPrChange>
        </w:rPr>
        <w:fldChar w:fldCharType="separate"/>
      </w:r>
      <w:r w:rsidR="000B7CEC" w:rsidRPr="00B11A75">
        <w:rPr>
          <w:rStyle w:val="afd"/>
          <w:color w:val="auto"/>
          <w:lang w:val="ru-RU"/>
          <w:rPrChange w:id="1287" w:author="Антон Смирнов" w:date="2023-05-23T15:01:00Z">
            <w:rPr>
              <w:rStyle w:val="afd"/>
              <w:lang w:val="ru-RU"/>
            </w:rPr>
          </w:rPrChange>
        </w:rPr>
        <w:t>таблице 2</w:t>
      </w:r>
      <w:r w:rsidR="00E241F3" w:rsidRPr="00B11A75">
        <w:rPr>
          <w:rStyle w:val="afd"/>
          <w:color w:val="auto"/>
          <w:lang w:val="ru-RU"/>
          <w:rPrChange w:id="1288" w:author="Антон Смирнов" w:date="2023-05-23T15:01:00Z">
            <w:rPr>
              <w:rStyle w:val="afd"/>
              <w:lang w:val="ru-RU"/>
            </w:rPr>
          </w:rPrChange>
        </w:rPr>
        <w:fldChar w:fldCharType="end"/>
      </w:r>
      <w:r w:rsidRPr="007A630F">
        <w:rPr>
          <w:lang w:val="ru-RU"/>
        </w:rPr>
        <w:t>.</w:t>
      </w:r>
    </w:p>
    <w:p w14:paraId="0168432A" w14:textId="1BF78026" w:rsidR="005C4AD5" w:rsidRPr="000B7CEC" w:rsidRDefault="000B7CEC">
      <w:pPr>
        <w:pStyle w:val="TableCaption"/>
        <w:spacing w:line="360" w:lineRule="auto"/>
        <w:jc w:val="both"/>
        <w:rPr>
          <w:rFonts w:ascii="Times New Roman" w:hAnsi="Times New Roman" w:cs="Times New Roman"/>
          <w:i w:val="0"/>
          <w:iCs/>
          <w:sz w:val="28"/>
          <w:szCs w:val="28"/>
          <w:lang w:val="ru-RU"/>
        </w:rPr>
        <w:pPrChange w:id="1289" w:author="Лагунин Алексей Александрович" w:date="2023-04-14T15:33:00Z">
          <w:pPr>
            <w:pStyle w:val="TableCaption"/>
            <w:spacing w:line="360" w:lineRule="auto"/>
          </w:pPr>
        </w:pPrChange>
      </w:pPr>
      <w:bookmarkStart w:id="1290" w:name="tbl-programs"/>
      <w:r w:rsidRPr="000B7CEC">
        <w:rPr>
          <w:rFonts w:ascii="Times New Roman" w:hAnsi="Times New Roman" w:cs="Times New Roman"/>
          <w:b/>
          <w:bCs/>
          <w:i w:val="0"/>
          <w:iCs/>
          <w:sz w:val="28"/>
          <w:szCs w:val="28"/>
          <w:lang w:val="ru-RU"/>
        </w:rPr>
        <w:t>Таблица 2.</w:t>
      </w:r>
      <w:r w:rsidR="00BF5734" w:rsidRPr="000B7CEC">
        <w:rPr>
          <w:rFonts w:ascii="Times New Roman" w:hAnsi="Times New Roman" w:cs="Times New Roman"/>
          <w:i w:val="0"/>
          <w:iCs/>
          <w:sz w:val="28"/>
          <w:szCs w:val="28"/>
          <w:lang w:val="ru-RU"/>
        </w:rPr>
        <w:t xml:space="preserve"> Примеры программ для моделирования отдельных этапов процессинга антигенов</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Change w:id="1291" w:author="Антон Смирнов" w:date="2023-05-23T15:01: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PrChange>
      </w:tblPr>
      <w:tblGrid>
        <w:gridCol w:w="1812"/>
        <w:gridCol w:w="2268"/>
        <w:gridCol w:w="2086"/>
        <w:gridCol w:w="1598"/>
        <w:gridCol w:w="1807"/>
        <w:tblGridChange w:id="1292">
          <w:tblGrid>
            <w:gridCol w:w="1588"/>
            <w:gridCol w:w="2073"/>
            <w:gridCol w:w="2501"/>
            <w:gridCol w:w="1409"/>
            <w:gridCol w:w="2000"/>
          </w:tblGrid>
        </w:tblGridChange>
      </w:tblGrid>
      <w:tr w:rsidR="005C4AD5" w:rsidRPr="00297BAA" w14:paraId="1AA2EC8B" w14:textId="77777777" w:rsidTr="00B11A75">
        <w:trPr>
          <w:cnfStyle w:val="100000000000" w:firstRow="1" w:lastRow="0" w:firstColumn="0" w:lastColumn="0" w:oddVBand="0" w:evenVBand="0" w:oddHBand="0" w:evenHBand="0" w:firstRowFirstColumn="0" w:firstRowLastColumn="0" w:lastRowFirstColumn="0" w:lastRowLastColumn="0"/>
          <w:trHeight w:val="1256"/>
          <w:tblHeader/>
          <w:trPrChange w:id="1293" w:author="Антон Смирнов" w:date="2023-05-23T15:01:00Z">
            <w:trPr>
              <w:trHeight w:val="1256"/>
              <w:tblHeader/>
            </w:trPr>
          </w:trPrChange>
        </w:trPr>
        <w:tc>
          <w:tcPr>
            <w:tcW w:w="946" w:type="pct"/>
            <w:tcBorders>
              <w:bottom w:val="none" w:sz="0" w:space="0" w:color="auto"/>
            </w:tcBorders>
            <w:vAlign w:val="top"/>
            <w:tcPrChange w:id="1294" w:author="Антон Смирнов" w:date="2023-05-23T15:01:00Z">
              <w:tcPr>
                <w:tcW w:w="859" w:type="pct"/>
                <w:tcBorders>
                  <w:bottom w:val="none" w:sz="0" w:space="0" w:color="auto"/>
                </w:tcBorders>
                <w:vAlign w:val="top"/>
              </w:tcPr>
            </w:tcPrChange>
          </w:tcPr>
          <w:p w14:paraId="17E547E0"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295" w:author="Антон Смирнов" w:date="2023-05-23T15:01:00Z">
                  <w:rPr/>
                </w:rPrChange>
              </w:rPr>
            </w:pPr>
            <w:proofErr w:type="spellStart"/>
            <w:r w:rsidRPr="00B11A75">
              <w:rPr>
                <w:b/>
                <w:szCs w:val="28"/>
                <w:rPrChange w:id="1296" w:author="Антон Смирнов" w:date="2023-05-23T15:01:00Z">
                  <w:rPr/>
                </w:rPrChange>
              </w:rPr>
              <w:t>Программа</w:t>
            </w:r>
            <w:proofErr w:type="spellEnd"/>
          </w:p>
        </w:tc>
        <w:tc>
          <w:tcPr>
            <w:tcW w:w="1185" w:type="pct"/>
            <w:tcBorders>
              <w:bottom w:val="none" w:sz="0" w:space="0" w:color="auto"/>
            </w:tcBorders>
            <w:vAlign w:val="top"/>
            <w:tcPrChange w:id="1297" w:author="Антон Смирнов" w:date="2023-05-23T15:01:00Z">
              <w:tcPr>
                <w:tcW w:w="1197" w:type="pct"/>
                <w:tcBorders>
                  <w:bottom w:val="none" w:sz="0" w:space="0" w:color="auto"/>
                </w:tcBorders>
                <w:vAlign w:val="top"/>
              </w:tcPr>
            </w:tcPrChange>
          </w:tcPr>
          <w:p w14:paraId="520316E5"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298" w:author="Антон Смирнов" w:date="2023-05-23T15:01:00Z">
                  <w:rPr/>
                </w:rPrChange>
              </w:rPr>
            </w:pPr>
            <w:proofErr w:type="spellStart"/>
            <w:r w:rsidRPr="00B11A75">
              <w:rPr>
                <w:b/>
                <w:szCs w:val="28"/>
                <w:rPrChange w:id="1299" w:author="Антон Смирнов" w:date="2023-05-23T15:01:00Z">
                  <w:rPr/>
                </w:rPrChange>
              </w:rPr>
              <w:t>Моделируемый</w:t>
            </w:r>
            <w:proofErr w:type="spellEnd"/>
            <w:r w:rsidRPr="00B11A75">
              <w:rPr>
                <w:b/>
                <w:szCs w:val="28"/>
                <w:rPrChange w:id="1300" w:author="Антон Смирнов" w:date="2023-05-23T15:01:00Z">
                  <w:rPr/>
                </w:rPrChange>
              </w:rPr>
              <w:t xml:space="preserve"> </w:t>
            </w:r>
            <w:proofErr w:type="spellStart"/>
            <w:r w:rsidRPr="00B11A75">
              <w:rPr>
                <w:b/>
                <w:szCs w:val="28"/>
                <w:rPrChange w:id="1301" w:author="Антон Смирнов" w:date="2023-05-23T15:01:00Z">
                  <w:rPr/>
                </w:rPrChange>
              </w:rPr>
              <w:t>этап</w:t>
            </w:r>
            <w:proofErr w:type="spellEnd"/>
          </w:p>
        </w:tc>
        <w:tc>
          <w:tcPr>
            <w:tcW w:w="1090" w:type="pct"/>
            <w:tcBorders>
              <w:bottom w:val="none" w:sz="0" w:space="0" w:color="auto"/>
            </w:tcBorders>
            <w:vAlign w:val="top"/>
            <w:tcPrChange w:id="1302" w:author="Антон Смирнов" w:date="2023-05-23T15:01:00Z">
              <w:tcPr>
                <w:tcW w:w="1224" w:type="pct"/>
                <w:tcBorders>
                  <w:bottom w:val="none" w:sz="0" w:space="0" w:color="auto"/>
                </w:tcBorders>
                <w:vAlign w:val="top"/>
              </w:tcPr>
            </w:tcPrChange>
          </w:tcPr>
          <w:p w14:paraId="5B922F36"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303" w:author="Антон Смирнов" w:date="2023-05-23T15:01:00Z">
                  <w:rPr/>
                </w:rPrChange>
              </w:rPr>
            </w:pPr>
            <w:proofErr w:type="spellStart"/>
            <w:r w:rsidRPr="00B11A75">
              <w:rPr>
                <w:b/>
                <w:szCs w:val="28"/>
                <w:rPrChange w:id="1304" w:author="Антон Смирнов" w:date="2023-05-23T15:01:00Z">
                  <w:rPr/>
                </w:rPrChange>
              </w:rPr>
              <w:t>Источник</w:t>
            </w:r>
            <w:proofErr w:type="spellEnd"/>
            <w:r w:rsidRPr="00B11A75">
              <w:rPr>
                <w:b/>
                <w:szCs w:val="28"/>
                <w:rPrChange w:id="1305" w:author="Антон Смирнов" w:date="2023-05-23T15:01:00Z">
                  <w:rPr/>
                </w:rPrChange>
              </w:rPr>
              <w:t xml:space="preserve"> </w:t>
            </w:r>
            <w:proofErr w:type="spellStart"/>
            <w:r w:rsidRPr="00B11A75">
              <w:rPr>
                <w:b/>
                <w:szCs w:val="28"/>
                <w:rPrChange w:id="1306" w:author="Антон Смирнов" w:date="2023-05-23T15:01:00Z">
                  <w:rPr/>
                </w:rPrChange>
              </w:rPr>
              <w:t>обучающей</w:t>
            </w:r>
            <w:proofErr w:type="spellEnd"/>
            <w:r w:rsidRPr="00B11A75">
              <w:rPr>
                <w:b/>
                <w:szCs w:val="28"/>
                <w:rPrChange w:id="1307" w:author="Антон Смирнов" w:date="2023-05-23T15:01:00Z">
                  <w:rPr/>
                </w:rPrChange>
              </w:rPr>
              <w:t xml:space="preserve"> </w:t>
            </w:r>
            <w:proofErr w:type="spellStart"/>
            <w:r w:rsidRPr="00B11A75">
              <w:rPr>
                <w:b/>
                <w:szCs w:val="28"/>
                <w:rPrChange w:id="1308" w:author="Антон Смирнов" w:date="2023-05-23T15:01:00Z">
                  <w:rPr/>
                </w:rPrChange>
              </w:rPr>
              <w:t>выборки</w:t>
            </w:r>
            <w:proofErr w:type="spellEnd"/>
          </w:p>
        </w:tc>
        <w:tc>
          <w:tcPr>
            <w:tcW w:w="835" w:type="pct"/>
            <w:tcBorders>
              <w:bottom w:val="none" w:sz="0" w:space="0" w:color="auto"/>
            </w:tcBorders>
            <w:vAlign w:val="top"/>
            <w:tcPrChange w:id="1309" w:author="Антон Смирнов" w:date="2023-05-23T15:01:00Z">
              <w:tcPr>
                <w:tcW w:w="0" w:type="auto"/>
                <w:tcBorders>
                  <w:bottom w:val="none" w:sz="0" w:space="0" w:color="auto"/>
                </w:tcBorders>
                <w:vAlign w:val="top"/>
              </w:tcPr>
            </w:tcPrChange>
          </w:tcPr>
          <w:p w14:paraId="122A0EE0"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310" w:author="Антон Смирнов" w:date="2023-05-23T15:01:00Z">
                  <w:rPr/>
                </w:rPrChange>
              </w:rPr>
            </w:pPr>
            <w:proofErr w:type="spellStart"/>
            <w:r w:rsidRPr="00B11A75">
              <w:rPr>
                <w:b/>
                <w:szCs w:val="28"/>
                <w:rPrChange w:id="1311" w:author="Антон Смирнов" w:date="2023-05-23T15:01:00Z">
                  <w:rPr/>
                </w:rPrChange>
              </w:rPr>
              <w:t>Алгоритм</w:t>
            </w:r>
            <w:proofErr w:type="spellEnd"/>
          </w:p>
        </w:tc>
        <w:tc>
          <w:tcPr>
            <w:tcW w:w="945" w:type="pct"/>
            <w:tcBorders>
              <w:bottom w:val="none" w:sz="0" w:space="0" w:color="auto"/>
            </w:tcBorders>
            <w:vAlign w:val="top"/>
            <w:tcPrChange w:id="1312" w:author="Антон Смирнов" w:date="2023-05-23T15:01:00Z">
              <w:tcPr>
                <w:tcW w:w="0" w:type="auto"/>
                <w:tcBorders>
                  <w:bottom w:val="none" w:sz="0" w:space="0" w:color="auto"/>
                </w:tcBorders>
                <w:vAlign w:val="top"/>
              </w:tcPr>
            </w:tcPrChange>
          </w:tcPr>
          <w:p w14:paraId="72895C32" w14:textId="77777777" w:rsidR="005C4AD5" w:rsidRPr="00B11A75" w:rsidRDefault="00BF5734" w:rsidP="000B7CEC">
            <w:pPr>
              <w:pStyle w:val="Compact"/>
              <w:ind w:firstLine="0"/>
              <w:jc w:val="center"/>
              <w:cnfStyle w:val="100000000000" w:firstRow="1" w:lastRow="0" w:firstColumn="0" w:lastColumn="0" w:oddVBand="0" w:evenVBand="0" w:oddHBand="0" w:evenHBand="0" w:firstRowFirstColumn="0" w:firstRowLastColumn="0" w:lastRowFirstColumn="0" w:lastRowLastColumn="0"/>
              <w:rPr>
                <w:b/>
                <w:szCs w:val="28"/>
                <w:rPrChange w:id="1313" w:author="Антон Смирнов" w:date="2023-05-23T15:01:00Z">
                  <w:rPr/>
                </w:rPrChange>
              </w:rPr>
            </w:pPr>
            <w:proofErr w:type="spellStart"/>
            <w:r w:rsidRPr="00B11A75">
              <w:rPr>
                <w:b/>
                <w:szCs w:val="28"/>
                <w:rPrChange w:id="1314" w:author="Антон Смирнов" w:date="2023-05-23T15:01:00Z">
                  <w:rPr/>
                </w:rPrChange>
              </w:rPr>
              <w:t>Литературный</w:t>
            </w:r>
            <w:proofErr w:type="spellEnd"/>
            <w:r w:rsidRPr="00B11A75">
              <w:rPr>
                <w:b/>
                <w:szCs w:val="28"/>
                <w:rPrChange w:id="1315" w:author="Антон Смирнов" w:date="2023-05-23T15:01:00Z">
                  <w:rPr/>
                </w:rPrChange>
              </w:rPr>
              <w:t xml:space="preserve"> </w:t>
            </w:r>
            <w:proofErr w:type="spellStart"/>
            <w:r w:rsidRPr="00B11A75">
              <w:rPr>
                <w:b/>
                <w:szCs w:val="28"/>
                <w:rPrChange w:id="1316" w:author="Антон Смирнов" w:date="2023-05-23T15:01:00Z">
                  <w:rPr/>
                </w:rPrChange>
              </w:rPr>
              <w:t>источник</w:t>
            </w:r>
            <w:proofErr w:type="spellEnd"/>
          </w:p>
        </w:tc>
      </w:tr>
      <w:tr w:rsidR="005C4AD5" w14:paraId="46F0B063" w14:textId="77777777" w:rsidTr="00B11A75">
        <w:tc>
          <w:tcPr>
            <w:tcW w:w="946" w:type="pct"/>
            <w:tcPrChange w:id="1317" w:author="Антон Смирнов" w:date="2023-05-23T15:01:00Z">
              <w:tcPr>
                <w:tcW w:w="859" w:type="pct"/>
              </w:tcPr>
            </w:tcPrChange>
          </w:tcPr>
          <w:p w14:paraId="77594611" w14:textId="77777777" w:rsidR="005C4AD5" w:rsidRDefault="00BF5734" w:rsidP="00BF5734">
            <w:pPr>
              <w:pStyle w:val="Compact"/>
              <w:ind w:firstLine="0"/>
              <w:jc w:val="left"/>
            </w:pPr>
            <w:proofErr w:type="spellStart"/>
            <w:r>
              <w:t>Pcleavage</w:t>
            </w:r>
            <w:proofErr w:type="spellEnd"/>
          </w:p>
        </w:tc>
        <w:tc>
          <w:tcPr>
            <w:tcW w:w="1185" w:type="pct"/>
            <w:tcPrChange w:id="1318" w:author="Антон Смирнов" w:date="2023-05-23T15:01:00Z">
              <w:tcPr>
                <w:tcW w:w="1197" w:type="pct"/>
              </w:tcPr>
            </w:tcPrChange>
          </w:tcPr>
          <w:p w14:paraId="36E1F582" w14:textId="77777777" w:rsidR="005C4AD5" w:rsidRDefault="00BF5734" w:rsidP="0020414D">
            <w:pPr>
              <w:pStyle w:val="Compact"/>
              <w:ind w:firstLine="0"/>
              <w:jc w:val="left"/>
            </w:pPr>
            <w:proofErr w:type="spellStart"/>
            <w:r>
              <w:t>Протеосома</w:t>
            </w:r>
            <w:proofErr w:type="spellEnd"/>
          </w:p>
        </w:tc>
        <w:tc>
          <w:tcPr>
            <w:tcW w:w="1090" w:type="pct"/>
            <w:tcPrChange w:id="1319" w:author="Антон Смирнов" w:date="2023-05-23T15:01:00Z">
              <w:tcPr>
                <w:tcW w:w="1224" w:type="pct"/>
              </w:tcPr>
            </w:tcPrChange>
          </w:tcPr>
          <w:p w14:paraId="15945578" w14:textId="77777777" w:rsidR="005C4AD5" w:rsidRPr="007A630F" w:rsidRDefault="00BF5734" w:rsidP="0020414D">
            <w:pPr>
              <w:pStyle w:val="Compact"/>
              <w:ind w:firstLine="0"/>
              <w:jc w:val="left"/>
              <w:rPr>
                <w:lang w:val="ru-RU"/>
              </w:rPr>
            </w:pPr>
            <w:r w:rsidRPr="007A630F">
              <w:rPr>
                <w:lang w:val="ru-RU"/>
              </w:rPr>
              <w:t xml:space="preserve">Данные по </w:t>
            </w:r>
            <w:proofErr w:type="spellStart"/>
            <w:r w:rsidRPr="007A630F">
              <w:rPr>
                <w:lang w:val="ru-RU"/>
              </w:rPr>
              <w:t>енолазе</w:t>
            </w:r>
            <w:proofErr w:type="spellEnd"/>
            <w:r w:rsidRPr="007A630F">
              <w:rPr>
                <w:lang w:val="ru-RU"/>
              </w:rPr>
              <w:t xml:space="preserve"> и казеину, МНС </w:t>
            </w:r>
            <w:r>
              <w:t>BN</w:t>
            </w:r>
            <w:r w:rsidRPr="007A630F">
              <w:rPr>
                <w:lang w:val="ru-RU"/>
              </w:rPr>
              <w:t>,</w:t>
            </w:r>
          </w:p>
        </w:tc>
        <w:tc>
          <w:tcPr>
            <w:tcW w:w="835" w:type="pct"/>
            <w:tcPrChange w:id="1320" w:author="Антон Смирнов" w:date="2023-05-23T15:01:00Z">
              <w:tcPr>
                <w:tcW w:w="0" w:type="auto"/>
              </w:tcPr>
            </w:tcPrChange>
          </w:tcPr>
          <w:p w14:paraId="769F9CE1" w14:textId="77777777" w:rsidR="005C4AD5" w:rsidRDefault="00BF5734" w:rsidP="0020414D">
            <w:pPr>
              <w:pStyle w:val="Compact"/>
              <w:ind w:firstLine="0"/>
              <w:jc w:val="left"/>
            </w:pPr>
            <w:r>
              <w:t>SVM</w:t>
            </w:r>
          </w:p>
        </w:tc>
        <w:tc>
          <w:tcPr>
            <w:tcW w:w="945" w:type="pct"/>
            <w:tcPrChange w:id="1321" w:author="Антон Смирнов" w:date="2023-05-23T15:01:00Z">
              <w:tcPr>
                <w:tcW w:w="0" w:type="auto"/>
              </w:tcPr>
            </w:tcPrChange>
          </w:tcPr>
          <w:p w14:paraId="64525E18" w14:textId="17DA2B59" w:rsidR="005C4AD5" w:rsidRDefault="00033E83">
            <w:pPr>
              <w:pStyle w:val="Compact"/>
              <w:jc w:val="left"/>
            </w:pPr>
            <w:r>
              <w:fldChar w:fldCharType="begin"/>
            </w:r>
            <w:r>
              <w:instrText xml:space="preserve"> ADDIN ZOTERO_ITEM CSL_CITATION {"citationID":"xgGkiiYL","properties":{"formattedCitation":"[88]","plainCitation":"[88]","noteIndex":0},"citationItems":[{"id":99,"uris":["http://zotero.org/users/10071278/items/U93I8ICX"],"itemData":{"id":99,"type":"article-journal","abstract":"This manuscript describes a support vector machine based method for the prediction of constitutive as well as immunoproteasome cleavage sites in antigenic sequences. This method achieved Matthew’s correlation coefficents of 0.54 and 0.43 on in vitro and major histocompatibility complex ligand data, respectively. This shows that the performance of our method is comparable to that of the NetChop method, which is currently considered to be the best method for proteasome cleavage site prediction. Based on the method, a web server, Pcleavage, has also been developed. This server accepts protein sequences in any standard format and present results in a user-friendly format. The server is available for free use by all academic users at the URL http:// www.imtech.res.in/raghava/pcleavage/ or http:// bioinformatics.uams.edu/mirror/pcleavage/.","container-title":"Nucleic Acids Research","DOI":"10.1093/nar/gki587","ISSN":"0305-1048, 1362-4962","issue":"Web Server","journalAbbreviation":"Nucleic Acids Research","language":"en","page":"W202-W207","source":"DOI.org (Crossref)","title":"Pcleavage: an SVM based method for prediction of constitutive proteasome and immunoproteasome cleavage sites in antigenic sequences","title-short":"Pcleavage","volume":"33","author":[{"family":"Bhasin","given":"M."},{"family":"Raghava","given":"G. P. S."}],"issued":{"date-parts":[["2005",7,1]]}}}],"schema":"https://github.com/citation-style-language/schema/raw/master/csl-citation.json"} </w:instrText>
            </w:r>
            <w:r>
              <w:fldChar w:fldCharType="separate"/>
            </w:r>
            <w:r w:rsidRPr="00033E83">
              <w:rPr>
                <w:rFonts w:cs="Times New Roman"/>
              </w:rPr>
              <w:t>[88]</w:t>
            </w:r>
            <w:r>
              <w:fldChar w:fldCharType="end"/>
            </w:r>
            <w:del w:id="1322" w:author="Антон Смирнов" w:date="2023-05-23T15:07:00Z">
              <w:r w:rsidR="00BF5734" w:rsidDel="00033E83">
                <w:delText>[89]</w:delText>
              </w:r>
            </w:del>
          </w:p>
        </w:tc>
      </w:tr>
      <w:tr w:rsidR="005C4AD5" w14:paraId="2F57CF54" w14:textId="77777777" w:rsidTr="00B11A75">
        <w:trPr>
          <w:cantSplit/>
          <w:trPrChange w:id="1323" w:author="Антон Смирнов" w:date="2023-05-23T15:01:00Z">
            <w:trPr>
              <w:cantSplit/>
            </w:trPr>
          </w:trPrChange>
        </w:trPr>
        <w:tc>
          <w:tcPr>
            <w:tcW w:w="946" w:type="pct"/>
            <w:tcPrChange w:id="1324" w:author="Антон Смирнов" w:date="2023-05-23T15:01:00Z">
              <w:tcPr>
                <w:tcW w:w="859" w:type="pct"/>
              </w:tcPr>
            </w:tcPrChange>
          </w:tcPr>
          <w:p w14:paraId="1AAB8E7F" w14:textId="77777777" w:rsidR="005C4AD5" w:rsidRDefault="00BF5734" w:rsidP="00BF5734">
            <w:pPr>
              <w:pStyle w:val="Compact"/>
              <w:ind w:firstLine="0"/>
              <w:jc w:val="left"/>
            </w:pPr>
            <w:proofErr w:type="spellStart"/>
            <w:r>
              <w:lastRenderedPageBreak/>
              <w:t>NetChop</w:t>
            </w:r>
            <w:proofErr w:type="spellEnd"/>
          </w:p>
        </w:tc>
        <w:tc>
          <w:tcPr>
            <w:tcW w:w="1185" w:type="pct"/>
            <w:tcPrChange w:id="1325" w:author="Антон Смирнов" w:date="2023-05-23T15:01:00Z">
              <w:tcPr>
                <w:tcW w:w="1197" w:type="pct"/>
              </w:tcPr>
            </w:tcPrChange>
          </w:tcPr>
          <w:p w14:paraId="42867162" w14:textId="77777777" w:rsidR="005C4AD5" w:rsidRDefault="00BF5734" w:rsidP="0020414D">
            <w:pPr>
              <w:pStyle w:val="Compact"/>
              <w:ind w:firstLine="0"/>
              <w:jc w:val="left"/>
            </w:pPr>
            <w:proofErr w:type="spellStart"/>
            <w:r>
              <w:t>Протеосома</w:t>
            </w:r>
            <w:proofErr w:type="spellEnd"/>
          </w:p>
        </w:tc>
        <w:tc>
          <w:tcPr>
            <w:tcW w:w="1090" w:type="pct"/>
            <w:tcPrChange w:id="1326" w:author="Антон Смирнов" w:date="2023-05-23T15:01:00Z">
              <w:tcPr>
                <w:tcW w:w="1224" w:type="pct"/>
              </w:tcPr>
            </w:tcPrChange>
          </w:tcPr>
          <w:p w14:paraId="3AB88EE0" w14:textId="77777777" w:rsidR="005C4AD5" w:rsidRDefault="00BF5734" w:rsidP="0020414D">
            <w:pPr>
              <w:pStyle w:val="Compact"/>
              <w:ind w:firstLine="0"/>
              <w:jc w:val="left"/>
            </w:pPr>
            <w:r>
              <w:t xml:space="preserve">SYFPEITHI, MHCPEP, HIV Immunology Database, </w:t>
            </w:r>
            <w:proofErr w:type="spellStart"/>
            <w:r>
              <w:t>Данные</w:t>
            </w:r>
            <w:proofErr w:type="spellEnd"/>
            <w:r>
              <w:t xml:space="preserve"> </w:t>
            </w:r>
            <w:proofErr w:type="spellStart"/>
            <w:r>
              <w:t>по</w:t>
            </w:r>
            <w:proofErr w:type="spellEnd"/>
            <w:r>
              <w:t xml:space="preserve"> </w:t>
            </w:r>
            <w:proofErr w:type="spellStart"/>
            <w:r>
              <w:t>енолазе</w:t>
            </w:r>
            <w:proofErr w:type="spellEnd"/>
            <w:r>
              <w:t xml:space="preserve"> и </w:t>
            </w:r>
            <w:proofErr w:type="spellStart"/>
            <w:r>
              <w:t>казеину</w:t>
            </w:r>
            <w:proofErr w:type="spellEnd"/>
          </w:p>
        </w:tc>
        <w:tc>
          <w:tcPr>
            <w:tcW w:w="835" w:type="pct"/>
            <w:tcPrChange w:id="1327" w:author="Антон Смирнов" w:date="2023-05-23T15:01:00Z">
              <w:tcPr>
                <w:tcW w:w="0" w:type="auto"/>
              </w:tcPr>
            </w:tcPrChange>
          </w:tcPr>
          <w:p w14:paraId="554DEBC9" w14:textId="0C21363E" w:rsidR="005C4AD5" w:rsidRDefault="0020414D" w:rsidP="0020414D">
            <w:pPr>
              <w:pStyle w:val="Compact"/>
              <w:ind w:firstLine="0"/>
              <w:jc w:val="left"/>
            </w:pPr>
            <w:r>
              <w:t>ANN</w:t>
            </w:r>
          </w:p>
        </w:tc>
        <w:tc>
          <w:tcPr>
            <w:tcW w:w="945" w:type="pct"/>
            <w:tcPrChange w:id="1328" w:author="Антон Смирнов" w:date="2023-05-23T15:01:00Z">
              <w:tcPr>
                <w:tcW w:w="0" w:type="auto"/>
              </w:tcPr>
            </w:tcPrChange>
          </w:tcPr>
          <w:p w14:paraId="295B51A4" w14:textId="7C95C7B3" w:rsidR="005C4AD5" w:rsidRDefault="00033E83">
            <w:pPr>
              <w:pStyle w:val="Compact"/>
              <w:jc w:val="left"/>
            </w:pPr>
            <w:r>
              <w:fldChar w:fldCharType="begin"/>
            </w:r>
            <w:r>
              <w:instrText xml:space="preserve"> ADDIN ZOTERO_ITEM CSL_CITATION {"citationID":"D8Q47UXF","properties":{"formattedCitation":"[89]","plainCitation":"[89]","noteIndex":0},"citationItems":[{"id":93,"uris":["http://zotero.org/users/10071278/items/VQ9S4WAZ"],"itemData":{"id":93,"type":"article-journal","container-title":"Immunogenetics","DOI":"10.1007/s00251-005-0781-7","ISSN":"0093-7711, 1432-1211","issue":"1-2","journalAbbreviation":"Immunogenetics","language":"en","page":"33-41","source":"DOI.org (Crossref)","title":"The role of the proteasome in generating cytotoxic T-cell epitopes: insights obtained from improved predictions of proteasomal cleavage","title-short":"The role of the proteasome in generating cytotoxic T-cell epitopes","volume":"57","author":[{"family":"Nielsen","given":"Morten"},{"family":"Lundegaard","given":"Claus"},{"family":"Lund","given":"Ole"},{"family":"Keşmir","given":"Can"}],"issued":{"date-parts":[["2005",4]]}}}],"schema":"https://github.com/citation-style-language/schema/raw/master/csl-citation.json"} </w:instrText>
            </w:r>
            <w:r>
              <w:fldChar w:fldCharType="separate"/>
            </w:r>
            <w:r w:rsidRPr="00033E83">
              <w:rPr>
                <w:rFonts w:cs="Times New Roman"/>
              </w:rPr>
              <w:t>[89]</w:t>
            </w:r>
            <w:r>
              <w:fldChar w:fldCharType="end"/>
            </w:r>
            <w:del w:id="1329" w:author="Антон Смирнов" w:date="2023-05-23T15:07:00Z">
              <w:r w:rsidR="00BF5734" w:rsidDel="00033E83">
                <w:delText>[90]</w:delText>
              </w:r>
            </w:del>
          </w:p>
        </w:tc>
      </w:tr>
      <w:tr w:rsidR="005C4AD5" w14:paraId="427635D6" w14:textId="77777777" w:rsidTr="00B11A75">
        <w:tc>
          <w:tcPr>
            <w:tcW w:w="946" w:type="pct"/>
            <w:tcPrChange w:id="1330" w:author="Антон Смирнов" w:date="2023-05-23T15:01:00Z">
              <w:tcPr>
                <w:tcW w:w="859" w:type="pct"/>
              </w:tcPr>
            </w:tcPrChange>
          </w:tcPr>
          <w:p w14:paraId="56B99FAF" w14:textId="77777777" w:rsidR="005C4AD5" w:rsidRDefault="00BF5734" w:rsidP="00BF5734">
            <w:pPr>
              <w:pStyle w:val="Compact"/>
              <w:ind w:firstLine="0"/>
              <w:jc w:val="left"/>
            </w:pPr>
            <w:r>
              <w:t>PCPS</w:t>
            </w:r>
          </w:p>
        </w:tc>
        <w:tc>
          <w:tcPr>
            <w:tcW w:w="1185" w:type="pct"/>
            <w:tcPrChange w:id="1331" w:author="Антон Смирнов" w:date="2023-05-23T15:01:00Z">
              <w:tcPr>
                <w:tcW w:w="1197" w:type="pct"/>
              </w:tcPr>
            </w:tcPrChange>
          </w:tcPr>
          <w:p w14:paraId="2A2FD212" w14:textId="77777777" w:rsidR="005C4AD5" w:rsidRDefault="00BF5734" w:rsidP="0020414D">
            <w:pPr>
              <w:pStyle w:val="Compact"/>
              <w:ind w:firstLine="0"/>
              <w:jc w:val="left"/>
            </w:pPr>
            <w:proofErr w:type="spellStart"/>
            <w:r>
              <w:t>Протеосома</w:t>
            </w:r>
            <w:proofErr w:type="spellEnd"/>
          </w:p>
        </w:tc>
        <w:tc>
          <w:tcPr>
            <w:tcW w:w="1090" w:type="pct"/>
            <w:tcPrChange w:id="1332" w:author="Антон Смирнов" w:date="2023-05-23T15:01:00Z">
              <w:tcPr>
                <w:tcW w:w="1224" w:type="pct"/>
              </w:tcPr>
            </w:tcPrChange>
          </w:tcPr>
          <w:p w14:paraId="079AB9AF" w14:textId="70102CD5" w:rsidR="005C4AD5" w:rsidRDefault="00BF5734" w:rsidP="0020414D">
            <w:pPr>
              <w:pStyle w:val="Compact"/>
              <w:ind w:firstLine="0"/>
              <w:jc w:val="left"/>
            </w:pPr>
            <w:r>
              <w:t xml:space="preserve">HIV Immunology Database, EPIMHC, </w:t>
            </w:r>
            <w:proofErr w:type="spellStart"/>
            <w:r>
              <w:t>Immuneepitope</w:t>
            </w:r>
            <w:proofErr w:type="spellEnd"/>
            <w:r>
              <w:t>,</w:t>
            </w:r>
            <w:r w:rsidR="00D8041C" w:rsidRPr="00D8041C">
              <w:t xml:space="preserve"> </w:t>
            </w:r>
            <w:r>
              <w:t>Los Alamos database</w:t>
            </w:r>
          </w:p>
        </w:tc>
        <w:tc>
          <w:tcPr>
            <w:tcW w:w="835" w:type="pct"/>
            <w:tcPrChange w:id="1333" w:author="Антон Смирнов" w:date="2023-05-23T15:01:00Z">
              <w:tcPr>
                <w:tcW w:w="0" w:type="auto"/>
              </w:tcPr>
            </w:tcPrChange>
          </w:tcPr>
          <w:p w14:paraId="55D22A71" w14:textId="77777777" w:rsidR="005C4AD5" w:rsidRDefault="00BF5734" w:rsidP="0020414D">
            <w:pPr>
              <w:pStyle w:val="Compact"/>
              <w:ind w:firstLine="0"/>
              <w:jc w:val="left"/>
            </w:pPr>
            <w:r>
              <w:t>N-</w:t>
            </w:r>
            <w:proofErr w:type="spellStart"/>
            <w:r>
              <w:t>граммы</w:t>
            </w:r>
            <w:proofErr w:type="spellEnd"/>
          </w:p>
        </w:tc>
        <w:tc>
          <w:tcPr>
            <w:tcW w:w="945" w:type="pct"/>
            <w:tcPrChange w:id="1334" w:author="Антон Смирнов" w:date="2023-05-23T15:01:00Z">
              <w:tcPr>
                <w:tcW w:w="0" w:type="auto"/>
              </w:tcPr>
            </w:tcPrChange>
          </w:tcPr>
          <w:p w14:paraId="7AB30FE8" w14:textId="21F7C0EC" w:rsidR="005C4AD5" w:rsidRDefault="00033E83">
            <w:pPr>
              <w:pStyle w:val="Compact"/>
              <w:jc w:val="left"/>
            </w:pPr>
            <w:r>
              <w:fldChar w:fldCharType="begin"/>
            </w:r>
            <w:r>
              <w:instrText xml:space="preserve"> ADDIN ZOTERO_ITEM CSL_CITATION {"citationID":"hJ28e5Rt","properties":{"formattedCitation":"[90]","plainCitation":"[90]","noteIndex":0},"citationItems":[{"id":79,"uris":["http://zotero.org/users/10071278/items/ERVXEELE"],"itemData":{"id":79,"type":"article-journal","abstract":"Background:  We previously introduced PCPS (Proteasome Cleavage Prediction Server), a web-based tool to predict proteasome cleavage sites using n-grams. Here, we evaluated the ability of PCPS immunoproteasome cleavage model to discriminate ­CD8+ T cell epitopes.\nResults:  We first assembled an epitope dataset consisting of 844 unique virus-specific ­CD8+ T cell epitopes and their source proteins. We then analyzed cleavage predictions by PCPS immunoproteasome cleavage model on this dataset and compared them with those provided by a related method implemented by NetChop web server. PCPS was clearly superior to NetChop in term of sensitivity (0.89 vs. 0.79) but somewhat inferior with regard to specificity (0.55 vs. 0.60). Judging by the Mathew’s Correlation Coefficient, PCPS predictions were overall superior to those provided by NetChop (0.46 vs. 0.39). We next analyzed the power of C-terminal cleavage predictions provided by the same PCPS model to discriminate ­CD8+ T cell epitopes, finding that they could be discriminated from random peptides with an accuracy of 0.74. Following these results, we tuned the PCPS web server to predict ­CD8+ T cell epitopes and predicted the entire SARS-CoV-2 epitope space.\nConclusions:  We report an improved version of PCPS named iPCPS for predicting proteasome cleavage sites and peptides with ­CD8+ T cell epitope features. iPCPS is available for free public use at https://imed.med.ucm.es/Tools/pcps/.","container-title":"BMC Bioinformatics","DOI":"10.1186/s12859-020-03782-1","ISSN":"1471-2105","issue":"S17","journalAbbreviation":"BMC Bioinformatics","language":"en","page":"484","source":"DOI.org (Crossref)","title":"Identification of CD8+ T cell epitopes through proteasome cleavage site predictions","volume":"21","author":[{"family":"Gomez-Perosanz","given":"Marta"},{"family":"Ras-Carmona","given":"Alvaro"},{"family":"Lafuente","given":"Esther M."},{"family":"Reche","given":"Pedro A."}],"issued":{"date-parts":[["2020",12]]}}}],"schema":"https://github.com/citation-style-language/schema/raw/master/csl-citation.json"} </w:instrText>
            </w:r>
            <w:r>
              <w:fldChar w:fldCharType="separate"/>
            </w:r>
            <w:r w:rsidRPr="00033E83">
              <w:rPr>
                <w:rFonts w:cs="Times New Roman"/>
              </w:rPr>
              <w:t>[90]</w:t>
            </w:r>
            <w:r>
              <w:fldChar w:fldCharType="end"/>
            </w:r>
            <w:del w:id="1335" w:author="Антон Смирнов" w:date="2023-05-23T15:07:00Z">
              <w:r w:rsidR="00BF5734" w:rsidDel="00033E83">
                <w:delText>[91]</w:delText>
              </w:r>
            </w:del>
          </w:p>
        </w:tc>
      </w:tr>
      <w:tr w:rsidR="005C4AD5" w14:paraId="0E7CF2DE" w14:textId="77777777" w:rsidTr="00B11A75">
        <w:tc>
          <w:tcPr>
            <w:tcW w:w="946" w:type="pct"/>
            <w:tcPrChange w:id="1336" w:author="Антон Смирнов" w:date="2023-05-23T15:01:00Z">
              <w:tcPr>
                <w:tcW w:w="859" w:type="pct"/>
              </w:tcPr>
            </w:tcPrChange>
          </w:tcPr>
          <w:p w14:paraId="4BFC24A3" w14:textId="77777777" w:rsidR="005C4AD5" w:rsidRDefault="00BF5734" w:rsidP="00BF5734">
            <w:pPr>
              <w:pStyle w:val="Compact"/>
              <w:ind w:firstLine="0"/>
              <w:jc w:val="left"/>
            </w:pPr>
            <w:r>
              <w:t>PRED</w:t>
            </w:r>
            <w:r>
              <w:rPr>
                <w:vertAlign w:val="superscript"/>
              </w:rPr>
              <w:t>TAP</w:t>
            </w:r>
          </w:p>
        </w:tc>
        <w:tc>
          <w:tcPr>
            <w:tcW w:w="1185" w:type="pct"/>
            <w:tcPrChange w:id="1337" w:author="Антон Смирнов" w:date="2023-05-23T15:01:00Z">
              <w:tcPr>
                <w:tcW w:w="1197" w:type="pct"/>
              </w:tcPr>
            </w:tcPrChange>
          </w:tcPr>
          <w:p w14:paraId="23166F83" w14:textId="77777777" w:rsidR="005C4AD5" w:rsidRDefault="00BF5734" w:rsidP="009B5EC2">
            <w:pPr>
              <w:pStyle w:val="Compact"/>
              <w:ind w:firstLine="0"/>
              <w:jc w:val="left"/>
            </w:pPr>
            <w:r>
              <w:t>TAP</w:t>
            </w:r>
          </w:p>
        </w:tc>
        <w:tc>
          <w:tcPr>
            <w:tcW w:w="1090" w:type="pct"/>
            <w:tcPrChange w:id="1338" w:author="Антон Смирнов" w:date="2023-05-23T15:01:00Z">
              <w:tcPr>
                <w:tcW w:w="1224" w:type="pct"/>
              </w:tcPr>
            </w:tcPrChange>
          </w:tcPr>
          <w:p w14:paraId="2EC0B674" w14:textId="77777777" w:rsidR="005C4AD5" w:rsidRDefault="00BF5734" w:rsidP="0020414D">
            <w:pPr>
              <w:pStyle w:val="Compact"/>
              <w:ind w:firstLine="0"/>
              <w:jc w:val="left"/>
            </w:pPr>
            <w:proofErr w:type="spellStart"/>
            <w:r>
              <w:t>Экспериментальные</w:t>
            </w:r>
            <w:proofErr w:type="spellEnd"/>
            <w:r>
              <w:t xml:space="preserve"> </w:t>
            </w:r>
            <w:proofErr w:type="spellStart"/>
            <w:r>
              <w:t>данные</w:t>
            </w:r>
            <w:proofErr w:type="spellEnd"/>
          </w:p>
        </w:tc>
        <w:tc>
          <w:tcPr>
            <w:tcW w:w="835" w:type="pct"/>
            <w:tcPrChange w:id="1339" w:author="Антон Смирнов" w:date="2023-05-23T15:01:00Z">
              <w:tcPr>
                <w:tcW w:w="0" w:type="auto"/>
              </w:tcPr>
            </w:tcPrChange>
          </w:tcPr>
          <w:p w14:paraId="32244D05" w14:textId="41082DCE" w:rsidR="005C4AD5" w:rsidRDefault="0020414D" w:rsidP="0020414D">
            <w:pPr>
              <w:pStyle w:val="Compact"/>
              <w:ind w:firstLine="0"/>
              <w:jc w:val="left"/>
            </w:pPr>
            <w:r>
              <w:t xml:space="preserve">ANN </w:t>
            </w:r>
            <w:r w:rsidR="00BF5734">
              <w:t>+ HMM</w:t>
            </w:r>
          </w:p>
        </w:tc>
        <w:tc>
          <w:tcPr>
            <w:tcW w:w="945" w:type="pct"/>
            <w:tcPrChange w:id="1340" w:author="Антон Смирнов" w:date="2023-05-23T15:01:00Z">
              <w:tcPr>
                <w:tcW w:w="0" w:type="auto"/>
              </w:tcPr>
            </w:tcPrChange>
          </w:tcPr>
          <w:p w14:paraId="35AB7A3B" w14:textId="4D470609" w:rsidR="005C4AD5" w:rsidRDefault="00033E83">
            <w:pPr>
              <w:pStyle w:val="Compact"/>
              <w:jc w:val="left"/>
            </w:pPr>
            <w:r>
              <w:fldChar w:fldCharType="begin"/>
            </w:r>
            <w:r>
              <w:instrText xml:space="preserve"> ADDIN ZOTERO_ITEM CSL_CITATION {"citationID":"jGuYUdWJ","properties":{"formattedCitation":"[91]","plainCitation":"[91]","noteIndex":0},"citationItems":[{"id":101,"uris":["http://zotero.org/users/10071278/items/FL7D9JSV"],"itemData":{"id":101,"type":"article-journal","abstract":"Background: The transporter associated with antigen processing (TAP) is a critical component of the major histocompatibility complex (MHC) class I antigen processing and presentation pathway. TAP transports antigenic peptides into the endoplasmic reticulum where it loads them into the binding groove of MHC class I molecules. Because peptides must first be transported by TAP in order to be presented on MHC class I, TAP binding preferences should impact significantly on T-cell epitope selection.","container-title":"Immunome Research","DOI":"10.1186/1745-7580-2-3","ISSN":"17457580","issue":"1","journalAbbreviation":"Immunome Res","language":"en","page":"3","source":"DOI.org (Crossref)","title":"PREDTAP: a system for prediction of peptide binding to the human transporter associated with antigen processing","volume":"2","author":[{"family":"Zhang","given":"Guang"},{"family":"Petrovsky","given":"Nikolai"},{"family":"Kwoh","given":"Chee"},{"family":"August","given":"J Thomas"},{"family":"Brusic","given":"Vladimir"}],"issued":{"date-parts":[["2006"]]}}}],"schema":"https://github.com/citation-style-language/schema/raw/master/csl-citation.json"} </w:instrText>
            </w:r>
            <w:r>
              <w:fldChar w:fldCharType="separate"/>
            </w:r>
            <w:r w:rsidRPr="00033E83">
              <w:rPr>
                <w:rFonts w:cs="Times New Roman"/>
              </w:rPr>
              <w:t>[91]</w:t>
            </w:r>
            <w:r>
              <w:fldChar w:fldCharType="end"/>
            </w:r>
            <w:del w:id="1341" w:author="Антон Смирнов" w:date="2023-05-23T15:08:00Z">
              <w:r w:rsidR="00BF5734" w:rsidDel="00033E83">
                <w:delText>[92]</w:delText>
              </w:r>
            </w:del>
          </w:p>
        </w:tc>
      </w:tr>
      <w:tr w:rsidR="005C4AD5" w:rsidRPr="00033E83" w14:paraId="47982204" w14:textId="77777777" w:rsidTr="00B11A75">
        <w:tc>
          <w:tcPr>
            <w:tcW w:w="946" w:type="pct"/>
            <w:tcPrChange w:id="1342" w:author="Антон Смирнов" w:date="2023-05-23T15:01:00Z">
              <w:tcPr>
                <w:tcW w:w="859" w:type="pct"/>
              </w:tcPr>
            </w:tcPrChange>
          </w:tcPr>
          <w:p w14:paraId="6A7DE26C" w14:textId="77777777" w:rsidR="005C4AD5" w:rsidRDefault="00BF5734" w:rsidP="0020414D">
            <w:pPr>
              <w:pStyle w:val="Compact"/>
              <w:ind w:firstLine="0"/>
              <w:jc w:val="left"/>
            </w:pPr>
            <w:r>
              <w:t>TAPREG</w:t>
            </w:r>
          </w:p>
        </w:tc>
        <w:tc>
          <w:tcPr>
            <w:tcW w:w="1185" w:type="pct"/>
            <w:tcPrChange w:id="1343" w:author="Антон Смирнов" w:date="2023-05-23T15:01:00Z">
              <w:tcPr>
                <w:tcW w:w="1197" w:type="pct"/>
              </w:tcPr>
            </w:tcPrChange>
          </w:tcPr>
          <w:p w14:paraId="7A6436C7" w14:textId="77777777" w:rsidR="005C4AD5" w:rsidRDefault="00BF5734" w:rsidP="0020414D">
            <w:pPr>
              <w:pStyle w:val="Compact"/>
              <w:ind w:firstLine="0"/>
              <w:jc w:val="left"/>
            </w:pPr>
            <w:r>
              <w:t>TAP</w:t>
            </w:r>
          </w:p>
        </w:tc>
        <w:tc>
          <w:tcPr>
            <w:tcW w:w="1090" w:type="pct"/>
            <w:tcPrChange w:id="1344" w:author="Антон Смирнов" w:date="2023-05-23T15:01:00Z">
              <w:tcPr>
                <w:tcW w:w="1224" w:type="pct"/>
              </w:tcPr>
            </w:tcPrChange>
          </w:tcPr>
          <w:p w14:paraId="71965F8F" w14:textId="77777777" w:rsidR="005C4AD5" w:rsidRDefault="00BF5734" w:rsidP="0020414D">
            <w:pPr>
              <w:pStyle w:val="Compact"/>
              <w:ind w:firstLine="0"/>
              <w:jc w:val="left"/>
            </w:pPr>
            <w:proofErr w:type="spellStart"/>
            <w:r>
              <w:t>Экспериментальные</w:t>
            </w:r>
            <w:proofErr w:type="spellEnd"/>
            <w:r>
              <w:t xml:space="preserve"> </w:t>
            </w:r>
            <w:proofErr w:type="spellStart"/>
            <w:r>
              <w:t>данные</w:t>
            </w:r>
            <w:proofErr w:type="spellEnd"/>
            <w:r>
              <w:t xml:space="preserve">, </w:t>
            </w:r>
            <w:proofErr w:type="spellStart"/>
            <w:r>
              <w:t>Antijen</w:t>
            </w:r>
            <w:proofErr w:type="spellEnd"/>
          </w:p>
        </w:tc>
        <w:tc>
          <w:tcPr>
            <w:tcW w:w="835" w:type="pct"/>
            <w:tcPrChange w:id="1345" w:author="Антон Смирнов" w:date="2023-05-23T15:01:00Z">
              <w:tcPr>
                <w:tcW w:w="0" w:type="auto"/>
              </w:tcPr>
            </w:tcPrChange>
          </w:tcPr>
          <w:p w14:paraId="30DCE71D" w14:textId="77777777" w:rsidR="005C4AD5" w:rsidRDefault="00BF5734" w:rsidP="0020414D">
            <w:pPr>
              <w:pStyle w:val="Compact"/>
              <w:ind w:firstLine="0"/>
              <w:jc w:val="left"/>
            </w:pPr>
            <w:r>
              <w:t>SVM</w:t>
            </w:r>
          </w:p>
        </w:tc>
        <w:tc>
          <w:tcPr>
            <w:tcW w:w="945" w:type="pct"/>
            <w:tcPrChange w:id="1346" w:author="Антон Смирнов" w:date="2023-05-23T15:01:00Z">
              <w:tcPr>
                <w:tcW w:w="0" w:type="auto"/>
              </w:tcPr>
            </w:tcPrChange>
          </w:tcPr>
          <w:p w14:paraId="259B083F" w14:textId="399D98EE" w:rsidR="005C4AD5" w:rsidRPr="00033E83" w:rsidRDefault="00033E83">
            <w:pPr>
              <w:pStyle w:val="Compact"/>
              <w:jc w:val="left"/>
              <w:rPr>
                <w:lang w:val="ru-RU"/>
              </w:rPr>
            </w:pPr>
            <w:r>
              <w:fldChar w:fldCharType="begin"/>
            </w:r>
            <w:r>
              <w:instrText xml:space="preserve"> ADDIN ZOTERO_ITEM CSL_CITATION {"citationID":"cveDNySe","properties":{"formattedCitation":"[79]","plainCitation":"[79]","noteIndex":0},"citationItems":[{"id":100,"uris":["http://zotero.org/users/10071278/items/4XAGZSXF"],"itemData":{"id":100,"type":"article-journal","abstract":"Background: Proteasomes play a central role in the major histocompatibility class I (MHCI) antigen processing pathway. They conduct the proteolytic degradation of proteins in the cytosol, generating the C-terminus of CD8 T cell epitopes and MHCI-peptide ligands (P1 residue of cleavage site). There are two types of proteasomes, the constitutive form, expressed in most cell types, and the immunoproteasome, which is constitutively expressed in mature dendritic cells. Protective CD8 T cell epitopes are likely generated by the immunoproteasome and the constitutive proteasome, and here we have modeled and analyzed the cleavage by these two proteases.\nResults: We have modeled the immunoproteasome and proteasome cleavage sites upon two non-overlapping sets of peptides consisting of 553 CD8 T cell epitopes, naturally processed and restricted by human MHCI molecules, and 382 peptides eluted from human MHCI molecules, respectively, using N-grams. Cleavage models were generated considering different epitope and MHCI-eluted fragment lengths and the same number of C-terminal flanking residues. Models were evaluated in 5-fold cross-validation. Judging by the Mathew’s Correlation Coefficient (MCC), optimal cleavage models for the proteasome (MCC = 0.43 ± 0.07) and the immunoproteasome (MCC = 0.36 ± 0.06</w:instrText>
            </w:r>
            <w:r w:rsidRPr="00033E83">
              <w:rPr>
                <w:lang w:val="ru-RU"/>
              </w:rPr>
              <w:instrText xml:space="preserve">) </w:instrText>
            </w:r>
            <w:r>
              <w:instrText>were</w:instrText>
            </w:r>
            <w:r w:rsidRPr="00033E83">
              <w:rPr>
                <w:lang w:val="ru-RU"/>
              </w:rPr>
              <w:instrText xml:space="preserve"> </w:instrText>
            </w:r>
            <w:r>
              <w:instrText>obtained</w:instrText>
            </w:r>
            <w:r w:rsidRPr="00033E83">
              <w:rPr>
                <w:lang w:val="ru-RU"/>
              </w:rPr>
              <w:instrText xml:space="preserve"> </w:instrText>
            </w:r>
            <w:r>
              <w:instrText>from</w:instrText>
            </w:r>
            <w:r w:rsidRPr="00033E83">
              <w:rPr>
                <w:lang w:val="ru-RU"/>
              </w:rPr>
              <w:instrText xml:space="preserve"> 12-</w:instrText>
            </w:r>
            <w:r>
              <w:instrText>residue</w:instrText>
            </w:r>
            <w:r w:rsidRPr="00033E83">
              <w:rPr>
                <w:lang w:val="ru-RU"/>
              </w:rPr>
              <w:instrText xml:space="preserve"> </w:instrText>
            </w:r>
            <w:r>
              <w:instrText>peptide</w:instrText>
            </w:r>
            <w:r w:rsidRPr="00033E83">
              <w:rPr>
                <w:lang w:val="ru-RU"/>
              </w:rPr>
              <w:instrText xml:space="preserve"> </w:instrText>
            </w:r>
            <w:r>
              <w:instrText>fragments</w:instrText>
            </w:r>
            <w:r w:rsidRPr="00033E83">
              <w:rPr>
                <w:lang w:val="ru-RU"/>
              </w:rPr>
              <w:instrText xml:space="preserve">. </w:instrText>
            </w:r>
            <w:r>
              <w:instrText>Using</w:instrText>
            </w:r>
            <w:r w:rsidRPr="00033E83">
              <w:rPr>
                <w:lang w:val="ru-RU"/>
              </w:rPr>
              <w:instrText xml:space="preserve"> </w:instrText>
            </w:r>
            <w:r>
              <w:instrText>an</w:instrText>
            </w:r>
            <w:r w:rsidRPr="00033E83">
              <w:rPr>
                <w:lang w:val="ru-RU"/>
              </w:rPr>
              <w:instrText xml:space="preserve"> </w:instrText>
            </w:r>
            <w:r>
              <w:instrText>independent</w:instrText>
            </w:r>
            <w:r w:rsidRPr="00033E83">
              <w:rPr>
                <w:lang w:val="ru-RU"/>
              </w:rPr>
              <w:instrText xml:space="preserve"> </w:instrText>
            </w:r>
            <w:r>
              <w:instrText>dataset</w:instrText>
            </w:r>
            <w:r w:rsidRPr="00033E83">
              <w:rPr>
                <w:lang w:val="ru-RU"/>
              </w:rPr>
              <w:instrText xml:space="preserve"> </w:instrText>
            </w:r>
            <w:r>
              <w:instrText>consisting</w:instrText>
            </w:r>
            <w:r w:rsidRPr="00033E83">
              <w:rPr>
                <w:lang w:val="ru-RU"/>
              </w:rPr>
              <w:instrText xml:space="preserve"> </w:instrText>
            </w:r>
            <w:r>
              <w:instrText>of</w:instrText>
            </w:r>
            <w:r w:rsidRPr="00033E83">
              <w:rPr>
                <w:lang w:val="ru-RU"/>
              </w:rPr>
              <w:instrText xml:space="preserve"> 137 </w:instrText>
            </w:r>
            <w:r>
              <w:instrText>HIV</w:instrText>
            </w:r>
            <w:r w:rsidRPr="00033E83">
              <w:rPr>
                <w:lang w:val="ru-RU"/>
              </w:rPr>
              <w:instrText>1-</w:instrText>
            </w:r>
            <w:r>
              <w:instrText>specific</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proteasome</w:instrText>
            </w:r>
            <w:r w:rsidRPr="00033E83">
              <w:rPr>
                <w:lang w:val="ru-RU"/>
              </w:rPr>
              <w:instrText xml:space="preserve"> </w:instrText>
            </w:r>
            <w:r>
              <w:instrText>cleavage</w:instrText>
            </w:r>
            <w:r w:rsidRPr="00033E83">
              <w:rPr>
                <w:lang w:val="ru-RU"/>
              </w:rPr>
              <w:instrText xml:space="preserve"> </w:instrText>
            </w:r>
            <w:r>
              <w:instrText>models</w:instrText>
            </w:r>
            <w:r w:rsidRPr="00033E83">
              <w:rPr>
                <w:lang w:val="ru-RU"/>
              </w:rPr>
              <w:instrText xml:space="preserve"> </w:instrText>
            </w:r>
            <w:r>
              <w:instrText>achieved</w:instrText>
            </w:r>
            <w:r w:rsidRPr="00033E83">
              <w:rPr>
                <w:lang w:val="ru-RU"/>
              </w:rPr>
              <w:instrText xml:space="preserve"> </w:instrText>
            </w:r>
            <w:r>
              <w:instrText>MCC</w:instrText>
            </w:r>
            <w:r w:rsidRPr="00033E83">
              <w:rPr>
                <w:lang w:val="ru-RU"/>
              </w:rPr>
              <w:instrText xml:space="preserve"> </w:instrText>
            </w:r>
            <w:r>
              <w:instrText>values</w:instrText>
            </w:r>
            <w:r w:rsidRPr="00033E83">
              <w:rPr>
                <w:lang w:val="ru-RU"/>
              </w:rPr>
              <w:instrText xml:space="preserve"> </w:instrText>
            </w:r>
            <w:r>
              <w:instrText>of</w:instrText>
            </w:r>
            <w:r w:rsidRPr="00033E83">
              <w:rPr>
                <w:lang w:val="ru-RU"/>
              </w:rPr>
              <w:instrText xml:space="preserve"> 0.30 </w:instrText>
            </w:r>
            <w:r>
              <w:instrText>and</w:instrText>
            </w:r>
            <w:r w:rsidRPr="00033E83">
              <w:rPr>
                <w:lang w:val="ru-RU"/>
              </w:rPr>
              <w:instrText xml:space="preserve"> 0.18, </w:instrText>
            </w:r>
            <w:r>
              <w:instrText>respectively</w:instrText>
            </w:r>
            <w:r w:rsidRPr="00033E83">
              <w:rPr>
                <w:lang w:val="ru-RU"/>
              </w:rPr>
              <w:instrText xml:space="preserve">, </w:instrText>
            </w:r>
            <w:r>
              <w:instrText>comparatively</w:instrText>
            </w:r>
            <w:r w:rsidRPr="00033E83">
              <w:rPr>
                <w:lang w:val="ru-RU"/>
              </w:rPr>
              <w:instrText xml:space="preserve"> </w:instrText>
            </w:r>
            <w:r>
              <w:instrText>better</w:instrText>
            </w:r>
            <w:r w:rsidRPr="00033E83">
              <w:rPr>
                <w:lang w:val="ru-RU"/>
              </w:rPr>
              <w:instrText xml:space="preserve"> </w:instrText>
            </w:r>
            <w:r>
              <w:instrText>than</w:instrText>
            </w:r>
            <w:r w:rsidRPr="00033E83">
              <w:rPr>
                <w:lang w:val="ru-RU"/>
              </w:rPr>
              <w:instrText xml:space="preserve"> </w:instrText>
            </w:r>
            <w:r>
              <w:instrText>those</w:instrText>
            </w:r>
            <w:r w:rsidRPr="00033E83">
              <w:rPr>
                <w:lang w:val="ru-RU"/>
              </w:rPr>
              <w:instrText xml:space="preserve"> </w:instrText>
            </w:r>
            <w:r>
              <w:instrText>achieved</w:instrText>
            </w:r>
            <w:r w:rsidRPr="00033E83">
              <w:rPr>
                <w:lang w:val="ru-RU"/>
              </w:rPr>
              <w:instrText xml:space="preserve"> </w:instrText>
            </w:r>
            <w:r>
              <w:instrText>by</w:instrText>
            </w:r>
            <w:r w:rsidRPr="00033E83">
              <w:rPr>
                <w:lang w:val="ru-RU"/>
              </w:rPr>
              <w:instrText xml:space="preserve"> </w:instrText>
            </w:r>
            <w:r>
              <w:instrText>related</w:instrText>
            </w:r>
            <w:r w:rsidRPr="00033E83">
              <w:rPr>
                <w:lang w:val="ru-RU"/>
              </w:rPr>
              <w:instrText xml:space="preserve"> </w:instrText>
            </w:r>
            <w:r>
              <w:instrText>methods</w:instrText>
            </w:r>
            <w:r w:rsidRPr="00033E83">
              <w:rPr>
                <w:lang w:val="ru-RU"/>
              </w:rPr>
              <w:instrText xml:space="preserve">. </w:instrText>
            </w:r>
            <w:r>
              <w:instrText>Using</w:instrText>
            </w:r>
            <w:r w:rsidRPr="00033E83">
              <w:rPr>
                <w:lang w:val="ru-RU"/>
              </w:rPr>
              <w:instrText xml:space="preserve"> </w:instrText>
            </w:r>
            <w:r>
              <w:instrText>ROC</w:instrText>
            </w:r>
            <w:r w:rsidRPr="00033E83">
              <w:rPr>
                <w:lang w:val="ru-RU"/>
              </w:rPr>
              <w:instrText xml:space="preserve"> </w:instrText>
            </w:r>
            <w:r>
              <w:instrText>analyses</w:instrText>
            </w:r>
            <w:r w:rsidRPr="00033E83">
              <w:rPr>
                <w:lang w:val="ru-RU"/>
              </w:rPr>
              <w:instrText xml:space="preserve">, </w:instrText>
            </w:r>
            <w:r>
              <w:instrText>we</w:instrText>
            </w:r>
            <w:r w:rsidRPr="00033E83">
              <w:rPr>
                <w:lang w:val="ru-RU"/>
              </w:rPr>
              <w:instrText xml:space="preserve"> </w:instrText>
            </w:r>
            <w:r>
              <w:instrText>have</w:instrText>
            </w:r>
            <w:r w:rsidRPr="00033E83">
              <w:rPr>
                <w:lang w:val="ru-RU"/>
              </w:rPr>
              <w:instrText xml:space="preserve"> </w:instrText>
            </w:r>
            <w:r>
              <w:instrText>also</w:instrText>
            </w:r>
            <w:r w:rsidRPr="00033E83">
              <w:rPr>
                <w:lang w:val="ru-RU"/>
              </w:rPr>
              <w:instrText xml:space="preserve"> </w:instrText>
            </w:r>
            <w:r>
              <w:instrText>shown</w:instrText>
            </w:r>
            <w:r w:rsidRPr="00033E83">
              <w:rPr>
                <w:lang w:val="ru-RU"/>
              </w:rPr>
              <w:instrText xml:space="preserve"> </w:instrText>
            </w:r>
            <w:r>
              <w:instrText>that</w:instrText>
            </w:r>
            <w:r w:rsidRPr="00033E83">
              <w:rPr>
                <w:lang w:val="ru-RU"/>
              </w:rPr>
              <w:instrText xml:space="preserve">, </w:instrText>
            </w:r>
            <w:r>
              <w:instrText>combined</w:instrText>
            </w:r>
            <w:r w:rsidRPr="00033E83">
              <w:rPr>
                <w:lang w:val="ru-RU"/>
              </w:rPr>
              <w:instrText xml:space="preserve"> </w:instrText>
            </w:r>
            <w:r>
              <w:instrText>with</w:instrText>
            </w:r>
            <w:r w:rsidRPr="00033E83">
              <w:rPr>
                <w:lang w:val="ru-RU"/>
              </w:rPr>
              <w:instrText xml:space="preserve"> </w:instrText>
            </w:r>
            <w:r>
              <w:instrText>MHCI</w:instrText>
            </w:r>
            <w:r w:rsidRPr="00033E83">
              <w:rPr>
                <w:lang w:val="ru-RU"/>
              </w:rPr>
              <w:instrText>-</w:instrText>
            </w:r>
            <w:r>
              <w:instrText>peptide</w:instrText>
            </w:r>
            <w:r w:rsidRPr="00033E83">
              <w:rPr>
                <w:lang w:val="ru-RU"/>
              </w:rPr>
              <w:instrText xml:space="preserve"> </w:instrText>
            </w:r>
            <w:r>
              <w:instrText>binding</w:instrText>
            </w:r>
            <w:r w:rsidRPr="00033E83">
              <w:rPr>
                <w:lang w:val="ru-RU"/>
              </w:rPr>
              <w:instrText xml:space="preserve"> </w:instrText>
            </w:r>
            <w:r>
              <w:instrText>predictions</w:instrText>
            </w:r>
            <w:r w:rsidRPr="00033E83">
              <w:rPr>
                <w:lang w:val="ru-RU"/>
              </w:rPr>
              <w:instrText xml:space="preserve">, </w:instrText>
            </w:r>
            <w:r>
              <w:instrText>cleavage</w:instrText>
            </w:r>
            <w:r w:rsidRPr="00033E83">
              <w:rPr>
                <w:lang w:val="ru-RU"/>
              </w:rPr>
              <w:instrText xml:space="preserve"> </w:instrText>
            </w:r>
            <w:r>
              <w:instrText>predictions</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proteasome</w:instrText>
            </w:r>
            <w:r w:rsidRPr="00033E83">
              <w:rPr>
                <w:lang w:val="ru-RU"/>
              </w:rPr>
              <w:instrText xml:space="preserve"> </w:instrText>
            </w:r>
            <w:r>
              <w:instrText>models</w:instrText>
            </w:r>
            <w:r w:rsidRPr="00033E83">
              <w:rPr>
                <w:lang w:val="ru-RU"/>
              </w:rPr>
              <w:instrText xml:space="preserve"> </w:instrText>
            </w:r>
            <w:r>
              <w:instrText>significantly</w:instrText>
            </w:r>
            <w:r w:rsidRPr="00033E83">
              <w:rPr>
                <w:lang w:val="ru-RU"/>
              </w:rPr>
              <w:instrText xml:space="preserve"> </w:instrText>
            </w:r>
            <w:r>
              <w:instrText>increase</w:instrText>
            </w:r>
            <w:r w:rsidRPr="00033E83">
              <w:rPr>
                <w:lang w:val="ru-RU"/>
              </w:rPr>
              <w:instrText xml:space="preserve"> </w:instrText>
            </w:r>
            <w:r>
              <w:instrText>the</w:instrText>
            </w:r>
            <w:r w:rsidRPr="00033E83">
              <w:rPr>
                <w:lang w:val="ru-RU"/>
              </w:rPr>
              <w:instrText xml:space="preserve"> </w:instrText>
            </w:r>
            <w:r>
              <w:instrText>discovery</w:instrText>
            </w:r>
            <w:r w:rsidRPr="00033E83">
              <w:rPr>
                <w:lang w:val="ru-RU"/>
              </w:rPr>
              <w:instrText xml:space="preserve"> </w:instrText>
            </w:r>
            <w:r>
              <w:instrText>rate</w:instrText>
            </w:r>
            <w:r w:rsidRPr="00033E83">
              <w:rPr>
                <w:lang w:val="ru-RU"/>
              </w:rPr>
              <w:instrText xml:space="preserve"> </w:instrText>
            </w:r>
            <w:r>
              <w:instrText>of</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restricted</w:instrText>
            </w:r>
            <w:r w:rsidRPr="00033E83">
              <w:rPr>
                <w:lang w:val="ru-RU"/>
              </w:rPr>
              <w:instrText xml:space="preserve"> </w:instrText>
            </w:r>
            <w:r>
              <w:instrText>by</w:instrText>
            </w:r>
            <w:r w:rsidRPr="00033E83">
              <w:rPr>
                <w:lang w:val="ru-RU"/>
              </w:rPr>
              <w:instrText xml:space="preserve"> </w:instrText>
            </w:r>
            <w:r>
              <w:instrText>different</w:instrText>
            </w:r>
            <w:r w:rsidRPr="00033E83">
              <w:rPr>
                <w:lang w:val="ru-RU"/>
              </w:rPr>
              <w:instrText xml:space="preserve"> </w:instrText>
            </w:r>
            <w:r>
              <w:instrText>MHCI</w:instrText>
            </w:r>
            <w:r w:rsidRPr="00033E83">
              <w:rPr>
                <w:lang w:val="ru-RU"/>
              </w:rPr>
              <w:instrText xml:space="preserve"> </w:instrText>
            </w:r>
            <w:r>
              <w:instrText>molecules</w:instrText>
            </w:r>
            <w:r w:rsidRPr="00033E83">
              <w:rPr>
                <w:lang w:val="ru-RU"/>
              </w:rPr>
              <w:instrText xml:space="preserve">, </w:instrText>
            </w:r>
            <w:r>
              <w:instrText>including</w:instrText>
            </w:r>
            <w:r w:rsidRPr="00033E83">
              <w:rPr>
                <w:lang w:val="ru-RU"/>
              </w:rPr>
              <w:instrText xml:space="preserve"> </w:instrText>
            </w:r>
            <w:r>
              <w:instrText>A</w:instrText>
            </w:r>
            <w:r w:rsidRPr="00033E83">
              <w:rPr>
                <w:lang w:val="ru-RU"/>
              </w:rPr>
              <w:instrText xml:space="preserve">*0201, </w:instrText>
            </w:r>
            <w:r>
              <w:instrText>A</w:instrText>
            </w:r>
            <w:r w:rsidRPr="00033E83">
              <w:rPr>
                <w:lang w:val="ru-RU"/>
              </w:rPr>
              <w:instrText xml:space="preserve">*0301, </w:instrText>
            </w:r>
            <w:r>
              <w:instrText>A</w:instrText>
            </w:r>
            <w:r w:rsidRPr="00033E83">
              <w:rPr>
                <w:lang w:val="ru-RU"/>
              </w:rPr>
              <w:instrText xml:space="preserve">*2402, </w:instrText>
            </w:r>
            <w:r>
              <w:instrText>B</w:instrText>
            </w:r>
            <w:r w:rsidRPr="00033E83">
              <w:rPr>
                <w:lang w:val="ru-RU"/>
              </w:rPr>
              <w:instrText xml:space="preserve">*0702, </w:instrText>
            </w:r>
            <w:r>
              <w:instrText>B</w:instrText>
            </w:r>
            <w:r w:rsidRPr="00033E83">
              <w:rPr>
                <w:lang w:val="ru-RU"/>
              </w:rPr>
              <w:instrText>*2705.\</w:instrText>
            </w:r>
            <w:r>
              <w:instrText>nConclusions</w:instrText>
            </w:r>
            <w:r w:rsidRPr="00033E83">
              <w:rPr>
                <w:lang w:val="ru-RU"/>
              </w:rPr>
              <w:instrText xml:space="preserve">: </w:instrText>
            </w:r>
            <w:r>
              <w:instrText>We</w:instrText>
            </w:r>
            <w:r w:rsidRPr="00033E83">
              <w:rPr>
                <w:lang w:val="ru-RU"/>
              </w:rPr>
              <w:instrText xml:space="preserve"> </w:instrText>
            </w:r>
            <w:r>
              <w:instrText>have</w:instrText>
            </w:r>
            <w:r w:rsidRPr="00033E83">
              <w:rPr>
                <w:lang w:val="ru-RU"/>
              </w:rPr>
              <w:instrText xml:space="preserve"> </w:instrText>
            </w:r>
            <w:r>
              <w:instrText>developed</w:instrText>
            </w:r>
            <w:r w:rsidRPr="00033E83">
              <w:rPr>
                <w:lang w:val="ru-RU"/>
              </w:rPr>
              <w:instrText xml:space="preserve"> </w:instrText>
            </w:r>
            <w:r>
              <w:instrText>models</w:instrText>
            </w:r>
            <w:r w:rsidRPr="00033E83">
              <w:rPr>
                <w:lang w:val="ru-RU"/>
              </w:rPr>
              <w:instrText xml:space="preserve"> </w:instrText>
            </w:r>
            <w:r>
              <w:instrText>that</w:instrText>
            </w:r>
            <w:r w:rsidRPr="00033E83">
              <w:rPr>
                <w:lang w:val="ru-RU"/>
              </w:rPr>
              <w:instrText xml:space="preserve"> </w:instrText>
            </w:r>
            <w:r>
              <w:instrText>are</w:instrText>
            </w:r>
            <w:r w:rsidRPr="00033E83">
              <w:rPr>
                <w:lang w:val="ru-RU"/>
              </w:rPr>
              <w:instrText xml:space="preserve"> </w:instrText>
            </w:r>
            <w:r>
              <w:instrText>specific</w:instrText>
            </w:r>
            <w:r w:rsidRPr="00033E83">
              <w:rPr>
                <w:lang w:val="ru-RU"/>
              </w:rPr>
              <w:instrText xml:space="preserve"> </w:instrText>
            </w:r>
            <w:r>
              <w:instrText>to</w:instrText>
            </w:r>
            <w:r w:rsidRPr="00033E83">
              <w:rPr>
                <w:lang w:val="ru-RU"/>
              </w:rPr>
              <w:instrText xml:space="preserve"> </w:instrText>
            </w:r>
            <w:r>
              <w:instrText>predict</w:instrText>
            </w:r>
            <w:r w:rsidRPr="00033E83">
              <w:rPr>
                <w:lang w:val="ru-RU"/>
              </w:rPr>
              <w:instrText xml:space="preserve"> </w:instrText>
            </w:r>
            <w:r>
              <w:instrText>cleavage</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proteasome</w:instrText>
            </w:r>
            <w:r w:rsidRPr="00033E83">
              <w:rPr>
                <w:lang w:val="ru-RU"/>
              </w:rPr>
              <w:instrText xml:space="preserve"> </w:instrText>
            </w:r>
            <w:r>
              <w:instrText>and</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These</w:instrText>
            </w:r>
            <w:r w:rsidRPr="00033E83">
              <w:rPr>
                <w:lang w:val="ru-RU"/>
              </w:rPr>
              <w:instrText xml:space="preserve"> </w:instrText>
            </w:r>
            <w:r>
              <w:instrText>models</w:instrText>
            </w:r>
            <w:r w:rsidRPr="00033E83">
              <w:rPr>
                <w:lang w:val="ru-RU"/>
              </w:rPr>
              <w:instrText xml:space="preserve"> </w:instrText>
            </w:r>
            <w:r>
              <w:instrText>ought</w:instrText>
            </w:r>
            <w:r w:rsidRPr="00033E83">
              <w:rPr>
                <w:lang w:val="ru-RU"/>
              </w:rPr>
              <w:instrText xml:space="preserve"> </w:instrText>
            </w:r>
            <w:r>
              <w:instrText>to</w:instrText>
            </w:r>
            <w:r w:rsidRPr="00033E83">
              <w:rPr>
                <w:lang w:val="ru-RU"/>
              </w:rPr>
              <w:instrText xml:space="preserve"> </w:instrText>
            </w:r>
            <w:r>
              <w:instrText>be</w:instrText>
            </w:r>
            <w:r w:rsidRPr="00033E83">
              <w:rPr>
                <w:lang w:val="ru-RU"/>
              </w:rPr>
              <w:instrText xml:space="preserve"> </w:instrText>
            </w:r>
            <w:r>
              <w:instrText>instrumental</w:instrText>
            </w:r>
            <w:r w:rsidRPr="00033E83">
              <w:rPr>
                <w:lang w:val="ru-RU"/>
              </w:rPr>
              <w:instrText xml:space="preserve"> </w:instrText>
            </w:r>
            <w:r>
              <w:instrText>to</w:instrText>
            </w:r>
            <w:r w:rsidRPr="00033E83">
              <w:rPr>
                <w:lang w:val="ru-RU"/>
              </w:rPr>
              <w:instrText xml:space="preserve"> </w:instrText>
            </w:r>
            <w:r>
              <w:instrText>identify</w:instrText>
            </w:r>
            <w:r w:rsidRPr="00033E83">
              <w:rPr>
                <w:lang w:val="ru-RU"/>
              </w:rPr>
              <w:instrText xml:space="preserve"> </w:instrText>
            </w:r>
            <w:r>
              <w:instrText>protective</w:instrText>
            </w:r>
            <w:r w:rsidRPr="00033E83">
              <w:rPr>
                <w:lang w:val="ru-RU"/>
              </w:rPr>
              <w:instrText xml:space="preserve"> </w:instrText>
            </w:r>
            <w:r>
              <w:instrText>CD</w:instrText>
            </w:r>
            <w:r w:rsidRPr="00033E83">
              <w:rPr>
                <w:lang w:val="ru-RU"/>
              </w:rPr>
              <w:instrText xml:space="preserve">8 </w:instrText>
            </w:r>
            <w:r>
              <w:instrText>T</w:instrText>
            </w:r>
            <w:r w:rsidRPr="00033E83">
              <w:rPr>
                <w:lang w:val="ru-RU"/>
              </w:rPr>
              <w:instrText xml:space="preserve"> </w:instrText>
            </w:r>
            <w:r>
              <w:instrText>cell</w:instrText>
            </w:r>
            <w:r w:rsidRPr="00033E83">
              <w:rPr>
                <w:lang w:val="ru-RU"/>
              </w:rPr>
              <w:instrText xml:space="preserve"> </w:instrText>
            </w:r>
            <w:r>
              <w:instrText>epitopes</w:instrText>
            </w:r>
            <w:r w:rsidRPr="00033E83">
              <w:rPr>
                <w:lang w:val="ru-RU"/>
              </w:rPr>
              <w:instrText xml:space="preserve"> </w:instrText>
            </w:r>
            <w:r>
              <w:instrText>and</w:instrText>
            </w:r>
            <w:r w:rsidRPr="00033E83">
              <w:rPr>
                <w:lang w:val="ru-RU"/>
              </w:rPr>
              <w:instrText xml:space="preserve"> </w:instrText>
            </w:r>
            <w:r>
              <w:instrText>are</w:instrText>
            </w:r>
            <w:r w:rsidRPr="00033E83">
              <w:rPr>
                <w:lang w:val="ru-RU"/>
              </w:rPr>
              <w:instrText xml:space="preserve"> </w:instrText>
            </w:r>
            <w:r>
              <w:instrText>readily</w:instrText>
            </w:r>
            <w:r w:rsidRPr="00033E83">
              <w:rPr>
                <w:lang w:val="ru-RU"/>
              </w:rPr>
              <w:instrText xml:space="preserve"> </w:instrText>
            </w:r>
            <w:r>
              <w:instrText>available</w:instrText>
            </w:r>
            <w:r w:rsidRPr="00033E83">
              <w:rPr>
                <w:lang w:val="ru-RU"/>
              </w:rPr>
              <w:instrText xml:space="preserve"> </w:instrText>
            </w:r>
            <w:r>
              <w:instrText>for</w:instrText>
            </w:r>
            <w:r w:rsidRPr="00033E83">
              <w:rPr>
                <w:lang w:val="ru-RU"/>
              </w:rPr>
              <w:instrText xml:space="preserve"> </w:instrText>
            </w:r>
            <w:r>
              <w:instrText>free</w:instrText>
            </w:r>
            <w:r w:rsidRPr="00033E83">
              <w:rPr>
                <w:lang w:val="ru-RU"/>
              </w:rPr>
              <w:instrText xml:space="preserve"> </w:instrText>
            </w:r>
            <w:r>
              <w:instrText>public</w:instrText>
            </w:r>
            <w:r w:rsidRPr="00033E83">
              <w:rPr>
                <w:lang w:val="ru-RU"/>
              </w:rPr>
              <w:instrText xml:space="preserve"> </w:instrText>
            </w:r>
            <w:r>
              <w:instrText>use</w:instrText>
            </w:r>
            <w:r w:rsidRPr="00033E83">
              <w:rPr>
                <w:lang w:val="ru-RU"/>
              </w:rPr>
              <w:instrText xml:space="preserve"> </w:instrText>
            </w:r>
            <w:r>
              <w:instrText>at</w:instrText>
            </w:r>
            <w:r w:rsidRPr="00033E83">
              <w:rPr>
                <w:lang w:val="ru-RU"/>
              </w:rPr>
              <w:instrText xml:space="preserve"> </w:instrText>
            </w:r>
            <w:r>
              <w:instrText>http</w:instrText>
            </w:r>
            <w:r w:rsidRPr="00033E83">
              <w:rPr>
                <w:lang w:val="ru-RU"/>
              </w:rPr>
              <w:instrText>://</w:instrText>
            </w:r>
            <w:r>
              <w:instrText>imed</w:instrText>
            </w:r>
            <w:r w:rsidRPr="00033E83">
              <w:rPr>
                <w:lang w:val="ru-RU"/>
              </w:rPr>
              <w:instrText>.</w:instrText>
            </w:r>
            <w:r>
              <w:instrText>med</w:instrText>
            </w:r>
            <w:r w:rsidRPr="00033E83">
              <w:rPr>
                <w:lang w:val="ru-RU"/>
              </w:rPr>
              <w:instrText>.</w:instrText>
            </w:r>
            <w:r>
              <w:instrText>ucm</w:instrText>
            </w:r>
            <w:r w:rsidRPr="00033E83">
              <w:rPr>
                <w:lang w:val="ru-RU"/>
              </w:rPr>
              <w:instrText>.</w:instrText>
            </w:r>
            <w:r>
              <w:instrText>es</w:instrText>
            </w:r>
            <w:r w:rsidRPr="00033E83">
              <w:rPr>
                <w:lang w:val="ru-RU"/>
              </w:rPr>
              <w:instrText>/</w:instrText>
            </w:r>
            <w:r>
              <w:instrText>Tools</w:instrText>
            </w:r>
            <w:r w:rsidRPr="00033E83">
              <w:rPr>
                <w:lang w:val="ru-RU"/>
              </w:rPr>
              <w:instrText>/</w:instrText>
            </w:r>
            <w:r>
              <w:instrText>PCPS</w:instrText>
            </w:r>
            <w:r w:rsidRPr="00033E83">
              <w:rPr>
                <w:lang w:val="ru-RU"/>
              </w:rPr>
              <w:instrText>/.","</w:instrText>
            </w:r>
            <w:r>
              <w:instrText>container</w:instrText>
            </w:r>
            <w:r w:rsidRPr="00033E83">
              <w:rPr>
                <w:lang w:val="ru-RU"/>
              </w:rPr>
              <w:instrText>-</w:instrText>
            </w:r>
            <w:r>
              <w:instrText>title</w:instrText>
            </w:r>
            <w:r w:rsidRPr="00033E83">
              <w:rPr>
                <w:lang w:val="ru-RU"/>
              </w:rPr>
              <w:instrText>":"</w:instrText>
            </w:r>
            <w:r>
              <w:instrText>BMC</w:instrText>
            </w:r>
            <w:r w:rsidRPr="00033E83">
              <w:rPr>
                <w:lang w:val="ru-RU"/>
              </w:rPr>
              <w:instrText xml:space="preserve"> </w:instrText>
            </w:r>
            <w:r>
              <w:instrText>Bioinformatics</w:instrText>
            </w:r>
            <w:r w:rsidRPr="00033E83">
              <w:rPr>
                <w:lang w:val="ru-RU"/>
              </w:rPr>
              <w:instrText>","</w:instrText>
            </w:r>
            <w:r>
              <w:instrText>DOI</w:instrText>
            </w:r>
            <w:r w:rsidRPr="00033E83">
              <w:rPr>
                <w:lang w:val="ru-RU"/>
              </w:rPr>
              <w:instrText>":"10.1186/1471-2105-11-479","</w:instrText>
            </w:r>
            <w:r>
              <w:instrText>ISSN</w:instrText>
            </w:r>
            <w:r w:rsidRPr="00033E83">
              <w:rPr>
                <w:lang w:val="ru-RU"/>
              </w:rPr>
              <w:instrText>":"1471-2105","</w:instrText>
            </w:r>
            <w:r>
              <w:instrText>issue</w:instrText>
            </w:r>
            <w:r w:rsidRPr="00033E83">
              <w:rPr>
                <w:lang w:val="ru-RU"/>
              </w:rPr>
              <w:instrText>":"1","</w:instrText>
            </w:r>
            <w:r>
              <w:instrText>journalAbbreviation</w:instrText>
            </w:r>
            <w:r w:rsidRPr="00033E83">
              <w:rPr>
                <w:lang w:val="ru-RU"/>
              </w:rPr>
              <w:instrText>":"</w:instrText>
            </w:r>
            <w:r>
              <w:instrText>BMC</w:instrText>
            </w:r>
            <w:r w:rsidRPr="00033E83">
              <w:rPr>
                <w:lang w:val="ru-RU"/>
              </w:rPr>
              <w:instrText xml:space="preserve"> </w:instrText>
            </w:r>
            <w:r>
              <w:instrText>Bioinformatics</w:instrText>
            </w:r>
            <w:r w:rsidRPr="00033E83">
              <w:rPr>
                <w:lang w:val="ru-RU"/>
              </w:rPr>
              <w:instrText>","</w:instrText>
            </w:r>
            <w:r>
              <w:instrText>language</w:instrText>
            </w:r>
            <w:r w:rsidRPr="00033E83">
              <w:rPr>
                <w:lang w:val="ru-RU"/>
              </w:rPr>
              <w:instrText>":"</w:instrText>
            </w:r>
            <w:r>
              <w:instrText>en</w:instrText>
            </w:r>
            <w:r w:rsidRPr="00033E83">
              <w:rPr>
                <w:lang w:val="ru-RU"/>
              </w:rPr>
              <w:instrText>","</w:instrText>
            </w:r>
            <w:r>
              <w:instrText>page</w:instrText>
            </w:r>
            <w:r w:rsidRPr="00033E83">
              <w:rPr>
                <w:lang w:val="ru-RU"/>
              </w:rPr>
              <w:instrText>":"479","</w:instrText>
            </w:r>
            <w:r>
              <w:instrText>source</w:instrText>
            </w:r>
            <w:r w:rsidRPr="00033E83">
              <w:rPr>
                <w:lang w:val="ru-RU"/>
              </w:rPr>
              <w:instrText>":"</w:instrText>
            </w:r>
            <w:r>
              <w:instrText>DOI</w:instrText>
            </w:r>
            <w:r w:rsidRPr="00033E83">
              <w:rPr>
                <w:lang w:val="ru-RU"/>
              </w:rPr>
              <w:instrText>.</w:instrText>
            </w:r>
            <w:r>
              <w:instrText>org</w:instrText>
            </w:r>
            <w:r w:rsidRPr="00033E83">
              <w:rPr>
                <w:lang w:val="ru-RU"/>
              </w:rPr>
              <w:instrText xml:space="preserve"> (</w:instrText>
            </w:r>
            <w:r>
              <w:instrText>Crossref</w:instrText>
            </w:r>
            <w:r w:rsidRPr="00033E83">
              <w:rPr>
                <w:lang w:val="ru-RU"/>
              </w:rPr>
              <w:instrText>)","</w:instrText>
            </w:r>
            <w:r>
              <w:instrText>title</w:instrText>
            </w:r>
            <w:r w:rsidRPr="00033E83">
              <w:rPr>
                <w:lang w:val="ru-RU"/>
              </w:rPr>
              <w:instrText>":"</w:instrText>
            </w:r>
            <w:r>
              <w:instrText>Computational</w:instrText>
            </w:r>
            <w:r w:rsidRPr="00033E83">
              <w:rPr>
                <w:lang w:val="ru-RU"/>
              </w:rPr>
              <w:instrText xml:space="preserve"> </w:instrText>
            </w:r>
            <w:r>
              <w:instrText>analysis</w:instrText>
            </w:r>
            <w:r w:rsidRPr="00033E83">
              <w:rPr>
                <w:lang w:val="ru-RU"/>
              </w:rPr>
              <w:instrText xml:space="preserve"> </w:instrText>
            </w:r>
            <w:r>
              <w:instrText>and</w:instrText>
            </w:r>
            <w:r w:rsidRPr="00033E83">
              <w:rPr>
                <w:lang w:val="ru-RU"/>
              </w:rPr>
              <w:instrText xml:space="preserve"> </w:instrText>
            </w:r>
            <w:r>
              <w:instrText>modeling</w:instrText>
            </w:r>
            <w:r w:rsidRPr="00033E83">
              <w:rPr>
                <w:lang w:val="ru-RU"/>
              </w:rPr>
              <w:instrText xml:space="preserve"> </w:instrText>
            </w:r>
            <w:r>
              <w:instrText>of</w:instrText>
            </w:r>
            <w:r w:rsidRPr="00033E83">
              <w:rPr>
                <w:lang w:val="ru-RU"/>
              </w:rPr>
              <w:instrText xml:space="preserve"> </w:instrText>
            </w:r>
            <w:r>
              <w:instrText>cleavage</w:instrText>
            </w:r>
            <w:r w:rsidRPr="00033E83">
              <w:rPr>
                <w:lang w:val="ru-RU"/>
              </w:rPr>
              <w:instrText xml:space="preserve"> </w:instrText>
            </w:r>
            <w:r>
              <w:instrText>by</w:instrText>
            </w:r>
            <w:r w:rsidRPr="00033E83">
              <w:rPr>
                <w:lang w:val="ru-RU"/>
              </w:rPr>
              <w:instrText xml:space="preserve"> </w:instrText>
            </w:r>
            <w:r>
              <w:instrText>the</w:instrText>
            </w:r>
            <w:r w:rsidRPr="00033E83">
              <w:rPr>
                <w:lang w:val="ru-RU"/>
              </w:rPr>
              <w:instrText xml:space="preserve"> </w:instrText>
            </w:r>
            <w:r>
              <w:instrText>immunoproteasome</w:instrText>
            </w:r>
            <w:r w:rsidRPr="00033E83">
              <w:rPr>
                <w:lang w:val="ru-RU"/>
              </w:rPr>
              <w:instrText xml:space="preserve"> </w:instrText>
            </w:r>
            <w:r>
              <w:instrText>and</w:instrText>
            </w:r>
            <w:r w:rsidRPr="00033E83">
              <w:rPr>
                <w:lang w:val="ru-RU"/>
              </w:rPr>
              <w:instrText xml:space="preserve"> </w:instrText>
            </w:r>
            <w:r>
              <w:instrText>the</w:instrText>
            </w:r>
            <w:r w:rsidRPr="00033E83">
              <w:rPr>
                <w:lang w:val="ru-RU"/>
              </w:rPr>
              <w:instrText xml:space="preserve"> </w:instrText>
            </w:r>
            <w:r>
              <w:instrText>constitutive</w:instrText>
            </w:r>
            <w:r w:rsidRPr="00033E83">
              <w:rPr>
                <w:lang w:val="ru-RU"/>
              </w:rPr>
              <w:instrText xml:space="preserve"> </w:instrText>
            </w:r>
            <w:r>
              <w:instrText>proteasome</w:instrText>
            </w:r>
            <w:r w:rsidRPr="00033E83">
              <w:rPr>
                <w:lang w:val="ru-RU"/>
              </w:rPr>
              <w:instrText>","</w:instrText>
            </w:r>
            <w:r>
              <w:instrText>volume</w:instrText>
            </w:r>
            <w:r w:rsidRPr="00033E83">
              <w:rPr>
                <w:lang w:val="ru-RU"/>
              </w:rPr>
              <w:instrText>":"11","</w:instrText>
            </w:r>
            <w:r>
              <w:instrText>author</w:instrText>
            </w:r>
            <w:r w:rsidRPr="00033E83">
              <w:rPr>
                <w:lang w:val="ru-RU"/>
              </w:rPr>
              <w:instrText>":[{"</w:instrText>
            </w:r>
            <w:r>
              <w:instrText>family</w:instrText>
            </w:r>
            <w:r w:rsidRPr="00033E83">
              <w:rPr>
                <w:lang w:val="ru-RU"/>
              </w:rPr>
              <w:instrText>":"</w:instrText>
            </w:r>
            <w:r>
              <w:instrText>Diez</w:instrText>
            </w:r>
            <w:r w:rsidRPr="00033E83">
              <w:rPr>
                <w:lang w:val="ru-RU"/>
              </w:rPr>
              <w:instrText>-</w:instrText>
            </w:r>
            <w:r>
              <w:instrText>Rivero</w:instrText>
            </w:r>
            <w:r w:rsidRPr="00033E83">
              <w:rPr>
                <w:lang w:val="ru-RU"/>
              </w:rPr>
              <w:instrText>","</w:instrText>
            </w:r>
            <w:r>
              <w:instrText>given</w:instrText>
            </w:r>
            <w:r w:rsidRPr="00033E83">
              <w:rPr>
                <w:lang w:val="ru-RU"/>
              </w:rPr>
              <w:instrText>":"</w:instrText>
            </w:r>
            <w:r>
              <w:instrText>Carmen</w:instrText>
            </w:r>
            <w:r w:rsidRPr="00033E83">
              <w:rPr>
                <w:lang w:val="ru-RU"/>
              </w:rPr>
              <w:instrText xml:space="preserve"> </w:instrText>
            </w:r>
            <w:r>
              <w:instrText>M</w:instrText>
            </w:r>
            <w:r w:rsidRPr="00033E83">
              <w:rPr>
                <w:lang w:val="ru-RU"/>
              </w:rPr>
              <w:instrText>"},{"</w:instrText>
            </w:r>
            <w:r>
              <w:instrText>family</w:instrText>
            </w:r>
            <w:r w:rsidRPr="00033E83">
              <w:rPr>
                <w:lang w:val="ru-RU"/>
              </w:rPr>
              <w:instrText>":"</w:instrText>
            </w:r>
            <w:r>
              <w:instrText>Lafuente</w:instrText>
            </w:r>
            <w:r w:rsidRPr="00033E83">
              <w:rPr>
                <w:lang w:val="ru-RU"/>
              </w:rPr>
              <w:instrText>","</w:instrText>
            </w:r>
            <w:r>
              <w:instrText>given</w:instrText>
            </w:r>
            <w:r w:rsidRPr="00033E83">
              <w:rPr>
                <w:lang w:val="ru-RU"/>
              </w:rPr>
              <w:instrText>":"</w:instrText>
            </w:r>
            <w:r>
              <w:instrText>Esther</w:instrText>
            </w:r>
            <w:r w:rsidRPr="00033E83">
              <w:rPr>
                <w:lang w:val="ru-RU"/>
              </w:rPr>
              <w:instrText xml:space="preserve"> </w:instrText>
            </w:r>
            <w:r>
              <w:instrText>M</w:instrText>
            </w:r>
            <w:r w:rsidRPr="00033E83">
              <w:rPr>
                <w:lang w:val="ru-RU"/>
              </w:rPr>
              <w:instrText>"},{"</w:instrText>
            </w:r>
            <w:r>
              <w:instrText>family</w:instrText>
            </w:r>
            <w:r w:rsidRPr="00033E83">
              <w:rPr>
                <w:lang w:val="ru-RU"/>
              </w:rPr>
              <w:instrText>":"</w:instrText>
            </w:r>
            <w:r>
              <w:instrText>Reche</w:instrText>
            </w:r>
            <w:r w:rsidRPr="00033E83">
              <w:rPr>
                <w:lang w:val="ru-RU"/>
              </w:rPr>
              <w:instrText>","</w:instrText>
            </w:r>
            <w:r>
              <w:instrText>given</w:instrText>
            </w:r>
            <w:r w:rsidRPr="00033E83">
              <w:rPr>
                <w:lang w:val="ru-RU"/>
              </w:rPr>
              <w:instrText>":"</w:instrText>
            </w:r>
            <w:r>
              <w:instrText>Pedro</w:instrText>
            </w:r>
            <w:r w:rsidRPr="00033E83">
              <w:rPr>
                <w:lang w:val="ru-RU"/>
              </w:rPr>
              <w:instrText xml:space="preserve"> </w:instrText>
            </w:r>
            <w:r>
              <w:instrText>A</w:instrText>
            </w:r>
            <w:r w:rsidRPr="00033E83">
              <w:rPr>
                <w:lang w:val="ru-RU"/>
              </w:rPr>
              <w:instrText>"}],"</w:instrText>
            </w:r>
            <w:r>
              <w:instrText>issued</w:instrText>
            </w:r>
            <w:r w:rsidRPr="00033E83">
              <w:rPr>
                <w:lang w:val="ru-RU"/>
              </w:rPr>
              <w:instrText>":{"</w:instrText>
            </w:r>
            <w:r>
              <w:instrText>date</w:instrText>
            </w:r>
            <w:r w:rsidRPr="00033E83">
              <w:rPr>
                <w:lang w:val="ru-RU"/>
              </w:rPr>
              <w:instrText>-</w:instrText>
            </w:r>
            <w:r>
              <w:instrText>parts</w:instrText>
            </w:r>
            <w:r w:rsidRPr="00033E83">
              <w:rPr>
                <w:lang w:val="ru-RU"/>
              </w:rPr>
              <w:instrText>":[["2010",12]]}}}],"</w:instrText>
            </w:r>
            <w:r>
              <w:instrText>schema</w:instrText>
            </w:r>
            <w:r w:rsidRPr="00033E83">
              <w:rPr>
                <w:lang w:val="ru-RU"/>
              </w:rPr>
              <w:instrText>":"</w:instrText>
            </w:r>
            <w:r>
              <w:instrText>https</w:instrText>
            </w:r>
            <w:r w:rsidRPr="00033E83">
              <w:rPr>
                <w:lang w:val="ru-RU"/>
              </w:rPr>
              <w:instrText>://</w:instrText>
            </w:r>
            <w:r>
              <w:instrText>github</w:instrText>
            </w:r>
            <w:r w:rsidRPr="00033E83">
              <w:rPr>
                <w:lang w:val="ru-RU"/>
              </w:rPr>
              <w:instrText>.</w:instrText>
            </w:r>
            <w:r>
              <w:instrText>com</w:instrText>
            </w:r>
            <w:r w:rsidRPr="00033E83">
              <w:rPr>
                <w:lang w:val="ru-RU"/>
              </w:rPr>
              <w:instrText>/</w:instrText>
            </w:r>
            <w:r>
              <w:instrText>citation</w:instrText>
            </w:r>
            <w:r w:rsidRPr="00033E83">
              <w:rPr>
                <w:lang w:val="ru-RU"/>
              </w:rPr>
              <w:instrText>-</w:instrText>
            </w:r>
            <w:r>
              <w:instrText>style</w:instrText>
            </w:r>
            <w:r w:rsidRPr="00033E83">
              <w:rPr>
                <w:lang w:val="ru-RU"/>
              </w:rPr>
              <w:instrText>-</w:instrText>
            </w:r>
            <w:r>
              <w:instrText>language</w:instrText>
            </w:r>
            <w:r w:rsidRPr="00033E83">
              <w:rPr>
                <w:lang w:val="ru-RU"/>
              </w:rPr>
              <w:instrText>/</w:instrText>
            </w:r>
            <w:r>
              <w:instrText>schema</w:instrText>
            </w:r>
            <w:r w:rsidRPr="00033E83">
              <w:rPr>
                <w:lang w:val="ru-RU"/>
              </w:rPr>
              <w:instrText>/</w:instrText>
            </w:r>
            <w:r>
              <w:instrText>raw</w:instrText>
            </w:r>
            <w:r w:rsidRPr="00033E83">
              <w:rPr>
                <w:lang w:val="ru-RU"/>
              </w:rPr>
              <w:instrText>/</w:instrText>
            </w:r>
            <w:r>
              <w:instrText>master</w:instrText>
            </w:r>
            <w:r w:rsidRPr="00033E83">
              <w:rPr>
                <w:lang w:val="ru-RU"/>
              </w:rPr>
              <w:instrText>/</w:instrText>
            </w:r>
            <w:r>
              <w:instrText>csl</w:instrText>
            </w:r>
            <w:r w:rsidRPr="00033E83">
              <w:rPr>
                <w:lang w:val="ru-RU"/>
              </w:rPr>
              <w:instrText>-</w:instrText>
            </w:r>
            <w:r>
              <w:instrText>citation</w:instrText>
            </w:r>
            <w:r w:rsidRPr="00033E83">
              <w:rPr>
                <w:lang w:val="ru-RU"/>
              </w:rPr>
              <w:instrText>.</w:instrText>
            </w:r>
            <w:r>
              <w:instrText>json</w:instrText>
            </w:r>
            <w:r w:rsidRPr="00033E83">
              <w:rPr>
                <w:lang w:val="ru-RU"/>
              </w:rPr>
              <w:instrText xml:space="preserve">"} </w:instrText>
            </w:r>
            <w:r>
              <w:fldChar w:fldCharType="separate"/>
            </w:r>
            <w:r w:rsidRPr="00033E83">
              <w:rPr>
                <w:rFonts w:cs="Times New Roman"/>
                <w:lang w:val="ru-RU"/>
              </w:rPr>
              <w:t>[79]</w:t>
            </w:r>
            <w:r>
              <w:fldChar w:fldCharType="end"/>
            </w:r>
            <w:del w:id="1347" w:author="Антон Смирнов" w:date="2023-05-23T15:08:00Z">
              <w:r w:rsidR="00BF5734" w:rsidRPr="00033E83" w:rsidDel="00033E83">
                <w:rPr>
                  <w:lang w:val="ru-RU"/>
                </w:rPr>
                <w:delText>[80]</w:delText>
              </w:r>
            </w:del>
          </w:p>
        </w:tc>
      </w:tr>
      <w:tr w:rsidR="005C4AD5" w:rsidRPr="00033E83" w14:paraId="2E75B9F8" w14:textId="77777777" w:rsidTr="00B11A75">
        <w:tc>
          <w:tcPr>
            <w:tcW w:w="946" w:type="pct"/>
            <w:tcPrChange w:id="1348" w:author="Антон Смирнов" w:date="2023-05-23T15:01:00Z">
              <w:tcPr>
                <w:tcW w:w="859" w:type="pct"/>
              </w:tcPr>
            </w:tcPrChange>
          </w:tcPr>
          <w:p w14:paraId="325DD815" w14:textId="77777777" w:rsidR="005C4AD5" w:rsidRPr="00033E83" w:rsidRDefault="00BF5734" w:rsidP="0020414D">
            <w:pPr>
              <w:pStyle w:val="Compact"/>
              <w:ind w:firstLine="0"/>
              <w:jc w:val="left"/>
              <w:rPr>
                <w:lang w:val="ru-RU"/>
              </w:rPr>
            </w:pPr>
            <w:proofErr w:type="spellStart"/>
            <w:r>
              <w:t>NetMHCpan</w:t>
            </w:r>
            <w:proofErr w:type="spellEnd"/>
          </w:p>
        </w:tc>
        <w:tc>
          <w:tcPr>
            <w:tcW w:w="1185" w:type="pct"/>
            <w:tcPrChange w:id="1349" w:author="Антон Смирнов" w:date="2023-05-23T15:01:00Z">
              <w:tcPr>
                <w:tcW w:w="1197" w:type="pct"/>
              </w:tcPr>
            </w:tcPrChange>
          </w:tcPr>
          <w:p w14:paraId="5537754B" w14:textId="77777777" w:rsidR="005C4AD5" w:rsidRPr="00033E83" w:rsidRDefault="00BF5734" w:rsidP="0020414D">
            <w:pPr>
              <w:pStyle w:val="Compact"/>
              <w:ind w:firstLine="0"/>
              <w:jc w:val="left"/>
              <w:rPr>
                <w:lang w:val="ru-RU"/>
              </w:rPr>
            </w:pPr>
            <w:r>
              <w:t>MHC</w:t>
            </w:r>
          </w:p>
        </w:tc>
        <w:tc>
          <w:tcPr>
            <w:tcW w:w="1090" w:type="pct"/>
            <w:tcPrChange w:id="1350" w:author="Антон Смирнов" w:date="2023-05-23T15:01:00Z">
              <w:tcPr>
                <w:tcW w:w="1224" w:type="pct"/>
              </w:tcPr>
            </w:tcPrChange>
          </w:tcPr>
          <w:p w14:paraId="4B9BAC04" w14:textId="77777777" w:rsidR="005C4AD5" w:rsidRPr="00033E83" w:rsidRDefault="00BF5734" w:rsidP="0020414D">
            <w:pPr>
              <w:pStyle w:val="Compact"/>
              <w:ind w:firstLine="0"/>
              <w:jc w:val="left"/>
              <w:rPr>
                <w:lang w:val="ru-RU"/>
              </w:rPr>
            </w:pPr>
            <w:r>
              <w:t>IEDB</w:t>
            </w:r>
          </w:p>
        </w:tc>
        <w:tc>
          <w:tcPr>
            <w:tcW w:w="835" w:type="pct"/>
            <w:tcPrChange w:id="1351" w:author="Антон Смирнов" w:date="2023-05-23T15:01:00Z">
              <w:tcPr>
                <w:tcW w:w="0" w:type="auto"/>
              </w:tcPr>
            </w:tcPrChange>
          </w:tcPr>
          <w:p w14:paraId="2E22F344" w14:textId="1FF4CE71" w:rsidR="005C4AD5" w:rsidRPr="00033E83" w:rsidRDefault="0020414D" w:rsidP="0020414D">
            <w:pPr>
              <w:pStyle w:val="Compact"/>
              <w:ind w:firstLine="0"/>
              <w:jc w:val="left"/>
              <w:rPr>
                <w:lang w:val="ru-RU"/>
              </w:rPr>
            </w:pPr>
            <w:r>
              <w:t>ANN</w:t>
            </w:r>
          </w:p>
        </w:tc>
        <w:tc>
          <w:tcPr>
            <w:tcW w:w="945" w:type="pct"/>
            <w:tcPrChange w:id="1352" w:author="Антон Смирнов" w:date="2023-05-23T15:01:00Z">
              <w:tcPr>
                <w:tcW w:w="0" w:type="auto"/>
              </w:tcPr>
            </w:tcPrChange>
          </w:tcPr>
          <w:p w14:paraId="0DDB3B11" w14:textId="40409DC3" w:rsidR="005C4AD5" w:rsidRPr="00033E83" w:rsidRDefault="00033E83">
            <w:pPr>
              <w:pStyle w:val="Compact"/>
              <w:jc w:val="left"/>
              <w:rPr>
                <w:lang w:val="ru-RU"/>
              </w:rPr>
            </w:pPr>
            <w:r>
              <w:rPr>
                <w:lang w:val="ru-RU"/>
              </w:rPr>
              <w:fldChar w:fldCharType="begin"/>
            </w:r>
            <w:r>
              <w:rPr>
                <w:lang w:val="ru-RU"/>
              </w:rPr>
              <w:instrText xml:space="preserve"> ADDIN ZOTERO_ITEM CSL_CITATION {"citationID":"XN5N7oyW","properties":{"formattedCitation":"[92]","plainCitation":"[92]","noteIndex":0},"citationItems":[{"id":322,"uris":["http://zotero.org/users/10071278/items/F5G9CRDB"],"itemData":{"id":322,"type":"article-journal","container-title":"PLoS ONE","DOI":"10.1371/journal.pone.0000796","ISSN":"1932-6203","issue":"8","journalAbbreviation":"PLoS ONE","language":"en","page":"e796","source":"DOI.org (Crossref)","title":"NetMHCpan, a Method for Quantitative Predictions of Peptide Binding to Any HLA-A and -B Locus Protein of Known Sequence","volume":"2","author":[{"family":"Nielsen","given":"Morten"},{"family":"Lundegaard","given":"Claus"},{"family":"Blicher","given":"Thomas"},{"family":"Lamberth","given":"Kasper"},{"family":"Harndahl","given":"Mikkel"},{"family":"Justesen","given":"Sune"},{"family":"Røder","given":"Gustav"},{"family":"Peters","given":"Bjoern"},{"family":"Sette","given":"Alessandro"},{"family":"Lund","given":"Ole"},{"family":"Buus","given":"Søren"}],"editor":[{"family":"Kallas","given":"Esper"}],"issued":{"date-parts":[["2007",8,29]]}}}],"schema":"https://github.com/citation-style-language/schema/raw/master/csl-citation.json"} </w:instrText>
            </w:r>
            <w:r>
              <w:rPr>
                <w:lang w:val="ru-RU"/>
              </w:rPr>
              <w:fldChar w:fldCharType="separate"/>
            </w:r>
            <w:r w:rsidRPr="00033E83">
              <w:rPr>
                <w:rFonts w:cs="Times New Roman"/>
              </w:rPr>
              <w:t>[92]</w:t>
            </w:r>
            <w:r>
              <w:rPr>
                <w:lang w:val="ru-RU"/>
              </w:rPr>
              <w:fldChar w:fldCharType="end"/>
            </w:r>
            <w:del w:id="1353" w:author="Антон Смирнов" w:date="2023-05-23T15:09:00Z">
              <w:r w:rsidR="00BF5734" w:rsidRPr="00033E83" w:rsidDel="00033E83">
                <w:rPr>
                  <w:lang w:val="ru-RU"/>
                </w:rPr>
                <w:delText>[93]</w:delText>
              </w:r>
            </w:del>
          </w:p>
        </w:tc>
      </w:tr>
      <w:tr w:rsidR="005C4AD5" w:rsidRPr="00033E83" w14:paraId="3D391DE1" w14:textId="77777777" w:rsidTr="00B11A75">
        <w:tc>
          <w:tcPr>
            <w:tcW w:w="946" w:type="pct"/>
            <w:tcPrChange w:id="1354" w:author="Антон Смирнов" w:date="2023-05-23T15:01:00Z">
              <w:tcPr>
                <w:tcW w:w="859" w:type="pct"/>
              </w:tcPr>
            </w:tcPrChange>
          </w:tcPr>
          <w:p w14:paraId="756C1ACF" w14:textId="77777777" w:rsidR="005C4AD5" w:rsidRPr="00033E83" w:rsidRDefault="00BF5734" w:rsidP="0020414D">
            <w:pPr>
              <w:pStyle w:val="Compact"/>
              <w:ind w:firstLine="0"/>
              <w:jc w:val="left"/>
              <w:rPr>
                <w:lang w:val="ru-RU"/>
              </w:rPr>
            </w:pPr>
            <w:proofErr w:type="spellStart"/>
            <w:r>
              <w:t>MHCSeqNet</w:t>
            </w:r>
            <w:proofErr w:type="spellEnd"/>
          </w:p>
        </w:tc>
        <w:tc>
          <w:tcPr>
            <w:tcW w:w="1185" w:type="pct"/>
            <w:tcPrChange w:id="1355" w:author="Антон Смирнов" w:date="2023-05-23T15:01:00Z">
              <w:tcPr>
                <w:tcW w:w="1197" w:type="pct"/>
              </w:tcPr>
            </w:tcPrChange>
          </w:tcPr>
          <w:p w14:paraId="4F4D6E7C" w14:textId="77777777" w:rsidR="005C4AD5" w:rsidRPr="00033E83" w:rsidRDefault="00BF5734" w:rsidP="0020414D">
            <w:pPr>
              <w:pStyle w:val="Compact"/>
              <w:ind w:firstLine="0"/>
              <w:jc w:val="left"/>
              <w:rPr>
                <w:lang w:val="ru-RU"/>
              </w:rPr>
            </w:pPr>
            <w:r>
              <w:t>MHC</w:t>
            </w:r>
          </w:p>
        </w:tc>
        <w:tc>
          <w:tcPr>
            <w:tcW w:w="1090" w:type="pct"/>
            <w:tcPrChange w:id="1356" w:author="Антон Смирнов" w:date="2023-05-23T15:01:00Z">
              <w:tcPr>
                <w:tcW w:w="1224" w:type="pct"/>
              </w:tcPr>
            </w:tcPrChange>
          </w:tcPr>
          <w:p w14:paraId="68946B7A" w14:textId="77777777" w:rsidR="005C4AD5" w:rsidRPr="00033E83" w:rsidRDefault="00BF5734" w:rsidP="0020414D">
            <w:pPr>
              <w:pStyle w:val="Compact"/>
              <w:ind w:firstLine="0"/>
              <w:jc w:val="left"/>
              <w:rPr>
                <w:lang w:val="ru-RU"/>
              </w:rPr>
            </w:pPr>
            <w:r>
              <w:t>IEDB</w:t>
            </w:r>
            <w:r w:rsidRPr="00033E83">
              <w:rPr>
                <w:lang w:val="ru-RU"/>
              </w:rPr>
              <w:t xml:space="preserve">, </w:t>
            </w:r>
            <w:proofErr w:type="spellStart"/>
            <w:r>
              <w:t>MHCflurry</w:t>
            </w:r>
            <w:proofErr w:type="spellEnd"/>
          </w:p>
        </w:tc>
        <w:tc>
          <w:tcPr>
            <w:tcW w:w="835" w:type="pct"/>
            <w:tcPrChange w:id="1357" w:author="Антон Смирнов" w:date="2023-05-23T15:01:00Z">
              <w:tcPr>
                <w:tcW w:w="0" w:type="auto"/>
              </w:tcPr>
            </w:tcPrChange>
          </w:tcPr>
          <w:p w14:paraId="20EC1EC2" w14:textId="6031253B" w:rsidR="005C4AD5" w:rsidRPr="00033E83" w:rsidRDefault="0020414D" w:rsidP="0020414D">
            <w:pPr>
              <w:pStyle w:val="Compact"/>
              <w:ind w:firstLine="0"/>
              <w:jc w:val="left"/>
              <w:rPr>
                <w:lang w:val="ru-RU"/>
              </w:rPr>
            </w:pPr>
            <w:r>
              <w:t>ANN</w:t>
            </w:r>
          </w:p>
        </w:tc>
        <w:tc>
          <w:tcPr>
            <w:tcW w:w="945" w:type="pct"/>
            <w:tcPrChange w:id="1358" w:author="Антон Смирнов" w:date="2023-05-23T15:01:00Z">
              <w:tcPr>
                <w:tcW w:w="0" w:type="auto"/>
              </w:tcPr>
            </w:tcPrChange>
          </w:tcPr>
          <w:p w14:paraId="1D64C07C" w14:textId="68F9392B" w:rsidR="005C4AD5" w:rsidRPr="00033E83" w:rsidRDefault="00033E83">
            <w:pPr>
              <w:pStyle w:val="Compact"/>
              <w:jc w:val="left"/>
              <w:rPr>
                <w:lang w:val="ru-RU"/>
              </w:rPr>
            </w:pPr>
            <w:r>
              <w:rPr>
                <w:lang w:val="ru-RU"/>
              </w:rPr>
              <w:fldChar w:fldCharType="begin"/>
            </w:r>
            <w:r>
              <w:rPr>
                <w:lang w:val="ru-RU"/>
              </w:rPr>
              <w:instrText xml:space="preserve"> ADDIN ZOTERO_ITEM CSL_CITATION {"citationID":"eArT2pZA","properties":{"formattedCitation":"[93]","plainCitation":"[93]","noteIndex":0},"citationItems":[{"id":323,"uris":["http://zotero.org/users/10071278/items/PQXAVDZQ"],"itemData":{"id":323,"type":"article-journal","abstract":"Background: Immunotherapy is an emerging approach in cancer treatment that activates the host immune system to destroy cancer cells expressing unique peptide signatures (neoepitopes). Administrations of cancer-specific neoepitopes in the form of synthetic peptide vaccine have been proven effective in both mouse models and human patients. Because only a tiny fraction of cancer-specific neoepitopes actually elicits immune response, selection of potent, immunogenic neoepitopes remains a challenging step in cancer vaccine development. A basic approach for immunogenicity prediction is based on the premise that effective neoepitope should bind with the Major Histocompatibility Complex (MHC) with high affinity.\nResults: In this study, we developed MHCSeqNet, an open-source deep learning model, which not only outperforms state-of-the-art predictors on both MHC binding affinity and MHC ligand peptidome datasets but also exhibits promising generalization to unseen MHC class I alleles. MHCSeqNet employed neural network architectures developed for natural language processing to model amino acid sequence representations of MHC allele and epitope peptide as sentences with amino acids as individual words. This consideration allows MHCSeqNet to accept new MHC alleles as well as peptides of any length.\nConclusions: The improved performance and the flexibility offered by MHCSeqNet should make it a valuable tool for screening effective neoepitopes in cancer vaccine development.","container-title":"BMC Bioinformatics","DOI":"10.1186/s12859-019-2892-4","ISSN":"1471-2105","issue":"1","journalAbbreviation":"BMC Bioinformatics","language":"en","page":"270","source":"DOI.org (Crossref)","title":"MHCSeqNet: a deep neural network model for universal MHC binding prediction","title-short":"MHCSeqNet","volume":"20","author":[{"family":"Phloyphisut","given":"Poomarin"},{"family":"Pornputtapong","given":"Natapol"},{"family":"Sriswasdi","given":"Sira"},{"family":"Chuangsuwanich","given":"Ekapol"}],"issued":{"date-parts":[["2019",12]]}}}],"schema":"https://github.com/citation-style-language/schema/raw/master/csl-citation.json"} </w:instrText>
            </w:r>
            <w:r>
              <w:rPr>
                <w:lang w:val="ru-RU"/>
              </w:rPr>
              <w:fldChar w:fldCharType="separate"/>
            </w:r>
            <w:r w:rsidRPr="00033E83">
              <w:rPr>
                <w:rFonts w:cs="Times New Roman"/>
              </w:rPr>
              <w:t>[93]</w:t>
            </w:r>
            <w:r>
              <w:rPr>
                <w:lang w:val="ru-RU"/>
              </w:rPr>
              <w:fldChar w:fldCharType="end"/>
            </w:r>
            <w:del w:id="1359" w:author="Антон Смирнов" w:date="2023-05-23T15:09:00Z">
              <w:r w:rsidR="00BF5734" w:rsidRPr="00033E83" w:rsidDel="00033E83">
                <w:rPr>
                  <w:lang w:val="ru-RU"/>
                </w:rPr>
                <w:delText>[94]</w:delText>
              </w:r>
            </w:del>
          </w:p>
        </w:tc>
      </w:tr>
    </w:tbl>
    <w:bookmarkEnd w:id="1290"/>
    <w:p w14:paraId="533C097E" w14:textId="08017667" w:rsidR="005C4AD5" w:rsidRPr="008C1E98" w:rsidRDefault="00BF5734">
      <w:pPr>
        <w:pStyle w:val="a0"/>
        <w:rPr>
          <w:lang w:val="ru-RU"/>
        </w:rPr>
      </w:pPr>
      <w:r w:rsidRPr="007A630F">
        <w:rPr>
          <w:lang w:val="ru-RU"/>
        </w:rPr>
        <w:t xml:space="preserve">Программы </w:t>
      </w:r>
      <w:proofErr w:type="spellStart"/>
      <w:r>
        <w:t>NetCTLpan</w:t>
      </w:r>
      <w:proofErr w:type="spellEnd"/>
      <w:r w:rsidRPr="007A630F">
        <w:rPr>
          <w:lang w:val="ru-RU"/>
        </w:rPr>
        <w:t xml:space="preserve"> и </w:t>
      </w:r>
      <w:proofErr w:type="spellStart"/>
      <w:r>
        <w:t>MHCflurry</w:t>
      </w:r>
      <w:proofErr w:type="spellEnd"/>
      <w:r w:rsidRPr="007A630F">
        <w:rPr>
          <w:lang w:val="ru-RU"/>
        </w:rPr>
        <w:t xml:space="preserve"> моделируют несколько этапов процессинга. </w:t>
      </w:r>
      <w:proofErr w:type="spellStart"/>
      <w:r>
        <w:t>MHCflurry</w:t>
      </w:r>
      <w:proofErr w:type="spellEnd"/>
      <w:r w:rsidRPr="007A630F">
        <w:rPr>
          <w:lang w:val="ru-RU"/>
        </w:rPr>
        <w:t xml:space="preserve"> состоит из двух моделей на основе нейронных сетей: по предсказанию процессинга и связыванию с МНС - результат </w:t>
      </w:r>
      <w:del w:id="1360" w:author="Антон Смирнов" w:date="2023-05-23T15:09:00Z">
        <w:r w:rsidRPr="007A630F" w:rsidDel="00BA0357">
          <w:rPr>
            <w:lang w:val="ru-RU"/>
          </w:rPr>
          <w:delText>аггрегируется</w:delText>
        </w:r>
      </w:del>
      <w:ins w:id="1361" w:author="Антон Смирнов" w:date="2023-05-23T15:09:00Z">
        <w:r w:rsidR="00BA0357" w:rsidRPr="007A630F">
          <w:rPr>
            <w:lang w:val="ru-RU"/>
          </w:rPr>
          <w:t>агрегирует</w:t>
        </w:r>
      </w:ins>
      <w:r w:rsidRPr="007A630F">
        <w:rPr>
          <w:lang w:val="ru-RU"/>
        </w:rPr>
        <w:t xml:space="preserve"> с </w:t>
      </w:r>
      <w:r w:rsidRPr="007A630F">
        <w:rPr>
          <w:lang w:val="ru-RU"/>
        </w:rPr>
        <w:lastRenderedPageBreak/>
        <w:t>помощью логистической регрессии</w:t>
      </w:r>
      <w:ins w:id="1362" w:author="Антон Смирнов" w:date="2023-05-23T15:09:00Z">
        <w:r w:rsidR="00BA0357" w:rsidRPr="00BA0357">
          <w:rPr>
            <w:lang w:val="ru-RU"/>
            <w:rPrChange w:id="1363" w:author="Антон Смирнов" w:date="2023-05-23T15:09:00Z">
              <w:rPr/>
            </w:rPrChange>
          </w:rPr>
          <w:t xml:space="preserve"> </w:t>
        </w:r>
      </w:ins>
      <w:r w:rsidR="00BA0357">
        <w:rPr>
          <w:lang w:val="ru-RU"/>
        </w:rPr>
        <w:fldChar w:fldCharType="begin"/>
      </w:r>
      <w:r w:rsidR="00BA0357">
        <w:rPr>
          <w:lang w:val="ru-RU"/>
        </w:rPr>
        <w:instrText xml:space="preserve"> ADDIN ZOTERO_ITEM CSL_CITATION {"citationID":"43A60cgv","properties":{"formattedCitation":"[94]","plainCitation":"[94]","noteIndex":0},"citationItems":[{"id":91,"uris":["http://zotero.org/users/10071278/items/UE37RRUC"],"itemData":{"id":91,"type":"article-journal","abstract":"Computational prediction of the peptides presented on major histocompatibility complex (MHC) class I proteins is an important tool for studying T cell immunity. The data available to develop such predictors have expanded with the use of mass spectrometry to identify naturally presented MHC ligands. In addition to elucidating binding motifs, the identiﬁed ligands also reﬂect the antigen processing steps that occur prior to MHC binding. Here, we developed an integrated predictor of MHC class I presentation that combines new models for MHC class I binding and antigen processing. Considering only peptides ﬁrst predicted by the binding model to bind strongly to MHC, the antigen processing model is trained to discriminate published mass spectrometry-identiﬁed MHC class I ligands from unobserved peptides. The integrated model outperformed the two individual components as well as NetMHCpan 4.0 and MixMHCpred 2.0.2 on held-out mass spectrometry experiments. Our predictors are implemented in the open source MHCﬂurry package, version 2.0 (github.com/openvax/mhcﬂurry).","container-title":"Cell Systems","DOI":"10.1016/j.cels.2020.06.010","ISSN":"24054712","issue":"1","journalAbbreviation":"Cell Systems","language":"en","page":"42-48.e7","source":"DOI.org (Crossref)","title":"MHCflurry 2.0: Improved Pan-Allele Prediction of MHC Class I-Presented Peptides by Incorporating Antigen Processing","title-short":"MHCflurry 2.0","volume":"11","author":[{"family":"O’Donnell","given":"Timothy J."},{"family":"Rubinsteyn","given":"Alex"},{"family":"Laserson","given":"Uri"}],"issued":{"date-parts":[["2020",7]]}}}],"schema":"https://github.com/citation-style-language/schema/raw/master/csl-citation.json"} </w:instrText>
      </w:r>
      <w:r w:rsidR="00BA0357">
        <w:rPr>
          <w:lang w:val="ru-RU"/>
        </w:rPr>
        <w:fldChar w:fldCharType="separate"/>
      </w:r>
      <w:r w:rsidR="00BA0357" w:rsidRPr="00BA0357">
        <w:rPr>
          <w:rFonts w:cs="Times New Roman"/>
          <w:lang w:val="ru-RU"/>
        </w:rPr>
        <w:t>[94]</w:t>
      </w:r>
      <w:r w:rsidR="00BA0357">
        <w:rPr>
          <w:lang w:val="ru-RU"/>
        </w:rPr>
        <w:fldChar w:fldCharType="end"/>
      </w:r>
      <w:del w:id="1364" w:author="Антон Смирнов" w:date="2023-05-23T15:10:00Z">
        <w:r w:rsidRPr="007A630F" w:rsidDel="00BA0357">
          <w:rPr>
            <w:lang w:val="ru-RU"/>
          </w:rPr>
          <w:delText>[95]</w:delText>
        </w:r>
      </w:del>
      <w:r w:rsidRPr="007A630F">
        <w:rPr>
          <w:lang w:val="ru-RU"/>
        </w:rPr>
        <w:t xml:space="preserve">. </w:t>
      </w:r>
      <w:proofErr w:type="spellStart"/>
      <w:r>
        <w:t>NetCTLpan</w:t>
      </w:r>
      <w:proofErr w:type="spellEnd"/>
      <w:r w:rsidRPr="007A630F">
        <w:rPr>
          <w:lang w:val="ru-RU"/>
        </w:rPr>
        <w:t xml:space="preserve"> предсказывает разрезание белков </w:t>
      </w:r>
      <w:del w:id="1365" w:author="Антон Смирнов" w:date="2023-05-23T15:10:00Z">
        <w:r w:rsidRPr="007A630F" w:rsidDel="00BA0357">
          <w:rPr>
            <w:lang w:val="ru-RU"/>
          </w:rPr>
          <w:delText>протеосомой</w:delText>
        </w:r>
      </w:del>
      <w:ins w:id="1366" w:author="Антон Смирнов" w:date="2023-05-23T15:10:00Z">
        <w:r w:rsidR="00BA0357" w:rsidRPr="007A630F">
          <w:rPr>
            <w:lang w:val="ru-RU"/>
          </w:rPr>
          <w:t>проте</w:t>
        </w:r>
        <w:r w:rsidR="00BA0357">
          <w:rPr>
            <w:lang w:val="ru-RU"/>
          </w:rPr>
          <w:t>а</w:t>
        </w:r>
        <w:r w:rsidR="00BA0357" w:rsidRPr="007A630F">
          <w:rPr>
            <w:lang w:val="ru-RU"/>
          </w:rPr>
          <w:t>сомой</w:t>
        </w:r>
      </w:ins>
      <w:r w:rsidRPr="007A630F">
        <w:rPr>
          <w:lang w:val="ru-RU"/>
        </w:rPr>
        <w:t xml:space="preserve">, транспорт и связывание по отдельности </w:t>
      </w:r>
      <w:r w:rsidR="00BA0357">
        <w:rPr>
          <w:lang w:val="ru-RU"/>
        </w:rPr>
        <w:fldChar w:fldCharType="begin"/>
      </w:r>
      <w:r w:rsidR="00BA0357">
        <w:rPr>
          <w:lang w:val="ru-RU"/>
        </w:rPr>
        <w:instrText xml:space="preserve"> ADDIN ZOTERO_ITEM CSL_CITATION {"citationID":"vmj5yTyy","properties":{"formattedCitation":"[95]","plainCitation":"[95]","noteIndex":0},"citationItems":[{"id":95,"uris":["http://zotero.org/users/10071278/items/P8KAQD7Q"],"itemData":{"id":95,"type":"article-journal","container-title":"Immunogenetics","DOI":"10.1007/s00251-010-0441-4","ISSN":"0093-7711, 1432-1211","issue":"6","journalAbbreviation":"Immunogenetics","language":"en","page":"357-368","source":"DOI.org (Crossref)","title":"NetCTLpan: pan-specific MHC class I pathway epitope predictions","title-short":"NetCTLpan","volume":"62","author":[{"family":"Stranzl","given":"Thomas"},{"family":"Larsen","given":"Mette Voldby"},{"family":"Lundegaard","given":"Claus"},{"family":"Nielsen","given":"Morten"}],"issued":{"date-parts":[["2010",6]]}}}],"schema":"https://github.com/citation-style-language/schema/raw/master/csl-citation.json"} </w:instrText>
      </w:r>
      <w:r w:rsidR="00BA0357">
        <w:rPr>
          <w:lang w:val="ru-RU"/>
        </w:rPr>
        <w:fldChar w:fldCharType="separate"/>
      </w:r>
      <w:r w:rsidR="00BA0357" w:rsidRPr="00BA0357">
        <w:rPr>
          <w:rFonts w:cs="Times New Roman"/>
          <w:lang w:val="ru-RU"/>
        </w:rPr>
        <w:t>[95]</w:t>
      </w:r>
      <w:r w:rsidR="00BA0357">
        <w:rPr>
          <w:lang w:val="ru-RU"/>
        </w:rPr>
        <w:fldChar w:fldCharType="end"/>
      </w:r>
      <w:del w:id="1367" w:author="Антон Смирнов" w:date="2023-05-23T15:10:00Z">
        <w:r w:rsidRPr="007A630F" w:rsidDel="00BA0357">
          <w:rPr>
            <w:lang w:val="ru-RU"/>
          </w:rPr>
          <w:delText>[96]</w:delText>
        </w:r>
      </w:del>
      <w:r w:rsidRPr="007A630F">
        <w:rPr>
          <w:lang w:val="ru-RU"/>
        </w:rPr>
        <w:t xml:space="preserve">. Эти методы являются пан-аллельными, то есть предсказывают результат для почти всего многообразия известных аллелей </w:t>
      </w:r>
      <w:r>
        <w:t>HLA</w:t>
      </w:r>
      <w:r w:rsidRPr="007A630F">
        <w:rPr>
          <w:lang w:val="ru-RU"/>
        </w:rPr>
        <w:t xml:space="preserve">. Это достигается путем особого подхода представления аллелей в виде </w:t>
      </w:r>
      <w:proofErr w:type="spellStart"/>
      <w:r w:rsidRPr="007A630F">
        <w:rPr>
          <w:lang w:val="ru-RU"/>
        </w:rPr>
        <w:t>псевдопоследовательности</w:t>
      </w:r>
      <w:proofErr w:type="spellEnd"/>
      <w:r w:rsidRPr="007A630F">
        <w:rPr>
          <w:lang w:val="ru-RU"/>
        </w:rPr>
        <w:t xml:space="preserve"> остатков, находящихся на расстоянии до 4 Å от пептидов длиной 9 аминокислот в любых репрезентативных структурах комплекса </w:t>
      </w:r>
      <w:r>
        <w:t>HLA</w:t>
      </w:r>
      <w:r w:rsidRPr="007A630F">
        <w:rPr>
          <w:lang w:val="ru-RU"/>
        </w:rPr>
        <w:t>-пептид</w:t>
      </w:r>
      <w:ins w:id="1368" w:author="Антон Смирнов" w:date="2023-05-23T15:10:00Z">
        <w:r w:rsidR="00BA0357" w:rsidRPr="00BA0357">
          <w:rPr>
            <w:lang w:val="ru-RU"/>
            <w:rPrChange w:id="1369" w:author="Антон Смирнов" w:date="2023-05-23T15:10:00Z">
              <w:rPr/>
            </w:rPrChange>
          </w:rPr>
          <w:t xml:space="preserve"> </w:t>
        </w:r>
      </w:ins>
      <w:r w:rsidR="00BA0357">
        <w:rPr>
          <w:lang w:val="ru-RU"/>
        </w:rPr>
        <w:fldChar w:fldCharType="begin"/>
      </w:r>
      <w:r w:rsidR="00BA0357">
        <w:rPr>
          <w:lang w:val="ru-RU"/>
        </w:rPr>
        <w:instrText xml:space="preserve"> ADDIN ZOTERO_ITEM CSL_CITATION {"citationID":"nFWVcgkA","properties":{"formattedCitation":"[92]","plainCitation":"[92]","noteIndex":0},"citationItems":[{"id":322,"uris":["http://zotero.org/users/10071278/items/F5G9CRDB"],"itemData":{"id":322,"type":"article-journal","container-title":"PLoS ONE","DOI":"10.1371/journal.pone.0000796","ISSN":"1932-6203","issue":"8","journalAbbreviation":"PLoS ONE","language":"en","page":"e796","source":"DOI.org (Crossref)","title":"NetMHCpan, a Method for Quantitative Predictions of Peptide Binding to Any HLA-A and -B Locus Protein of Known Sequence","volume":"2","author":[{"family":"Nielsen","given":"Morten"},{"family":"Lundegaard","given":"Claus"},{"family":"Blicher","given":"Thomas"},{"family":"Lamberth","given":"Kasper"},{"family":"Harndahl","given":"Mikkel"},{"family":"Justesen","given":"Sune"},{"family":"Røder","given":"Gustav"},{"family":"Peters","given":"Bjoern"},{"family":"Sette","given":"Alessandro"},{"family":"Lund","given":"Ole"},{"family":"Buus","given":"Søren"}],"editor":[{"family":"Kallas","given":"Esper"}],"issued":{"date-parts":[["2007",8,29]]}}}],"schema":"https://github.com/citation-style-language/schema/raw/master/csl-citation.json"} </w:instrText>
      </w:r>
      <w:r w:rsidR="00BA0357">
        <w:rPr>
          <w:lang w:val="ru-RU"/>
        </w:rPr>
        <w:fldChar w:fldCharType="separate"/>
      </w:r>
      <w:r w:rsidR="00BA0357" w:rsidRPr="00BA0357">
        <w:rPr>
          <w:rFonts w:cs="Times New Roman"/>
          <w:lang w:val="ru-RU"/>
          <w:rPrChange w:id="1370" w:author="Антон Смирнов" w:date="2023-05-23T15:11:00Z">
            <w:rPr>
              <w:rFonts w:cs="Times New Roman"/>
            </w:rPr>
          </w:rPrChange>
        </w:rPr>
        <w:t>[92]</w:t>
      </w:r>
      <w:r w:rsidR="00BA0357">
        <w:rPr>
          <w:lang w:val="ru-RU"/>
        </w:rPr>
        <w:fldChar w:fldCharType="end"/>
      </w:r>
      <w:del w:id="1371" w:author="Антон Смирнов" w:date="2023-05-23T15:11:00Z">
        <w:r w:rsidRPr="007A630F" w:rsidDel="00BA0357">
          <w:rPr>
            <w:lang w:val="ru-RU"/>
          </w:rPr>
          <w:delText>[93]</w:delText>
        </w:r>
      </w:del>
      <w:r w:rsidRPr="007A630F">
        <w:rPr>
          <w:lang w:val="ru-RU"/>
        </w:rPr>
        <w:t xml:space="preserve">. Активно ведется разработка пан-специфичных фреймворков для предсказания связывания пептидов с </w:t>
      </w:r>
      <w:r>
        <w:t>HLA</w:t>
      </w:r>
      <w:r w:rsidRPr="007A630F">
        <w:rPr>
          <w:lang w:val="ru-RU"/>
        </w:rPr>
        <w:t xml:space="preserve"> и все они основаны на нейронных сетях</w:t>
      </w:r>
      <w:ins w:id="1372" w:author="Антон Смирнов" w:date="2023-05-23T15:11:00Z">
        <w:r w:rsidR="00BA0357" w:rsidRPr="00BA0357">
          <w:rPr>
            <w:lang w:val="ru-RU"/>
            <w:rPrChange w:id="1373" w:author="Антон Смирнов" w:date="2023-05-23T15:11:00Z">
              <w:rPr/>
            </w:rPrChange>
          </w:rPr>
          <w:t xml:space="preserve"> </w:t>
        </w:r>
      </w:ins>
      <w:r w:rsidR="00BA0357">
        <w:rPr>
          <w:lang w:val="ru-RU"/>
        </w:rPr>
        <w:fldChar w:fldCharType="begin"/>
      </w:r>
      <w:r w:rsidR="00BA0357">
        <w:rPr>
          <w:lang w:val="ru-RU"/>
        </w:rPr>
        <w:instrText xml:space="preserve"> ADDIN ZOTERO_ITEM CSL_CITATION {"citationID":"MThXxc9k","properties":{"formattedCitation":"[93, 96, 97]","plainCitation":"[93, 96, 97]","noteIndex":0},"citationItems":[{"id":323,"uris":["http://zotero.org/users/10071278/items/PQXAVDZQ"],"itemData":{"id":323,"type":"article-journal","abstract":"Background: Immunotherapy is an emerging approach in cancer treatment that activates the host immune system to destroy cancer cells expressing unique peptide signatures (neoepitopes). Administrations of cancer-specific neoepitopes in the form of synthetic peptide vaccine have been proven effective in both mouse models and human patients. Because only a tiny fraction of cancer-specific neoepitopes actually elicits immune response, selection of potent, immunogenic neoepitopes remains a challenging step in cancer vaccine development. A basic approach for immunogenicity prediction is based on the premise that effective neoepitope should bind with the Major Histocompatibility Complex (MHC) with high affinity.\nResults: In this study, we developed MHCSeqNet, an open-source deep learning model, which not only outperforms state-of-the-art predictors on both MHC binding affinity and MHC ligand peptidome datasets but also exhibits promising generalization to unseen MHC class I alleles. MHCSeqNet employed neural network architectures developed for natural language processing to model amino acid sequence representations of MHC allele and epitope peptide as sentences with amino acids as individual words. This consideration allows MHCSeqNet to accept new MHC alleles as well as peptides of any length.\nConclusions: The improved performance and the flexibility offered by MHCSeqNet should make it a valuable tool for screening effective neoepitopes in cancer vaccine development.","container-title":"BMC Bioinformatics","DOI":"10.1186/s12859-019-2892-4","ISSN":"1471-2105","issue":"1","journalAbbreviation":"BMC Bioinformatics","language":"en","page":"270","source":"DOI.org (Crossref)","title":"MHCSeqNet: a deep neural network model for universal MHC binding prediction","title-short":"MHCSeqNet","volume":"20","author":[{"family":"Phloyphisut","given":"Poomarin"},{"family":"Pornputtapong","given":"Natapol"},{"family":"Sriswasdi","given":"Sira"},{"family":"Chuangsuwanich","given":"Ekapol"}],"issued":{"date-parts":[["2019",12]]}}},{"id":85,"uris":["http://zotero.org/users/10071278/items/8BXU3C8D"],"itemData":{"id":85,"type":"article-journal","abstract":"Neoantigens play important roles in cancer immunotherapy. Current methods used for neoantigen prediction focus on the binding between human leukocyte antigens (HLAs) and peptides, which is insufﬁcient for high-conﬁdence neoantigen prediction. In this study, we apply deep learning techniques to predict neoantigens considering both the possibility of HLA-peptide binding (binding model) and the potential immunogenicity (immunogenicity model) of the peptide-HLA complex (pHLA). The binding model achieves comparable performance with other well-acknowledged tools on the latest Immune Epitope Database (IEDB) benchmark datasets and an independent mass spectrometry (MS) dataset. The immunogenicity model could signiﬁcantly improve the prediction precision of neoantigens. The further application of our method to the mutations with pre-existing T-cell responses indicating its feasibility in clinical application. DeepHLApan is freely available at https://github.com/jiujiezz/deephlapan and http:// biopharm.zju.edu.cn/deephlapan.","container-title":"Frontiers in Immunology","DOI":"10.3389/fimmu.2019.02559","ISSN":"1664-3224","journalAbbreviation":"Front. Immunol.","language":"en","page":"2559","source":"DOI.org (Crossref)","title":"DeepHLApan: A Deep Learning Approach for Neoantigen Prediction Considering Both HLA-Peptide Binding and Immunogenicity","title-short":"DeepHLApan","volume":"10","author":[{"family":"Wu","given":"Jingcheng"},{"family":"Wang","given":"Wenzhe"},{"family":"Zhang","given":"Jiucheng"},{"family":"Zhou","given":"Binbin"},{"family":"Zhao","given":"Wenyi"},{"family":"Su","given":"Zhixi"},{"family":"Gu","given":"Xun"},{"family":"Wu","given":"Jian"},{"family":"Zhou","given":"Zhan"},{"family":"Chen","given":"Shuqing"}],"issued":{"date-parts":[["2019",11,1]]}}},{"id":321,"uris":["http://zotero.org/users/10071278/items/S3XX5XJV"],"itemData":{"id":321,"type":"article-journal","container-title":"Molecular &amp; Cellular Proteomics","DOI":"10.1074/mcp.TIR119.001658","ISSN":"15359476","issue":"12","journalAbbreviation":"Molecular &amp; Cellular Proteomics","language":"en","page":"2459-2477","source":"DOI.org (Crossref)","title":"NNAlign_MA; MHC Peptidome Deconvolution for Accurate MHC Binding Motif Characterization and Improved T-cell Epitope Predictions","volume":"18","author":[{"family":"Alvarez","given":"Bruno"},{"family":"Reynisson","given":"Birkir"},{"family":"Barra","given":"Carolina"},{"family":"Buus","given":"Søren"},{"family":"Ternette","given":"Nicola"},{"family":"Connelley","given":"Tim"},{"family":"Andreatta","given":"Massimo"},{"family":"Nielsen","given":"Morten"}],"issued":{"date-parts":[["2019",12]]}}}],"schema":"https://github.com/citation-style-language/schema/raw/master/csl-citation.json"} </w:instrText>
      </w:r>
      <w:r w:rsidR="00BA0357">
        <w:rPr>
          <w:lang w:val="ru-RU"/>
        </w:rPr>
        <w:fldChar w:fldCharType="separate"/>
      </w:r>
      <w:r w:rsidR="00BA0357" w:rsidRPr="00BA0357">
        <w:rPr>
          <w:rFonts w:cs="Times New Roman"/>
          <w:lang w:val="ru-RU"/>
          <w:rPrChange w:id="1374" w:author="Антон Смирнов" w:date="2023-05-23T15:11:00Z">
            <w:rPr>
              <w:rFonts w:cs="Times New Roman"/>
            </w:rPr>
          </w:rPrChange>
        </w:rPr>
        <w:t>[93, 96, 97]</w:t>
      </w:r>
      <w:r w:rsidR="00BA0357">
        <w:rPr>
          <w:lang w:val="ru-RU"/>
        </w:rPr>
        <w:fldChar w:fldCharType="end"/>
      </w:r>
      <w:del w:id="1375" w:author="Антон Смирнов" w:date="2023-05-23T15:11:00Z">
        <w:r w:rsidRPr="007A630F" w:rsidDel="00BA0357">
          <w:rPr>
            <w:lang w:val="ru-RU"/>
          </w:rPr>
          <w:delText>[94; 97; 98]</w:delText>
        </w:r>
      </w:del>
      <w:r w:rsidRPr="007A630F">
        <w:rPr>
          <w:lang w:val="ru-RU"/>
        </w:rPr>
        <w:t xml:space="preserve">. Современные методы предсказания связывания пептида с МНС имеют высокий </w:t>
      </w:r>
      <w:r>
        <w:t>AUC</w:t>
      </w:r>
      <w:r w:rsidRPr="007A630F">
        <w:rPr>
          <w:lang w:val="ru-RU"/>
        </w:rPr>
        <w:t xml:space="preserve"> </w:t>
      </w:r>
      <w:r>
        <w:t>ROC</w:t>
      </w:r>
      <w:r w:rsidRPr="007A630F">
        <w:rPr>
          <w:lang w:val="ru-RU"/>
        </w:rPr>
        <w:t xml:space="preserve">, больше 0,95, однако предсказания ограничены </w:t>
      </w:r>
      <w:ins w:id="1376" w:author="Лагунин Алексей Александрович" w:date="2023-04-14T15:35:00Z">
        <w:r w:rsidR="00297BAA">
          <w:rPr>
            <w:lang w:val="ru-RU"/>
          </w:rPr>
          <w:t xml:space="preserve">определенными аллелями </w:t>
        </w:r>
        <w:r w:rsidR="00297BAA">
          <w:t>MHC</w:t>
        </w:r>
        <w:r w:rsidR="00297BAA">
          <w:rPr>
            <w:lang w:val="ru-RU"/>
          </w:rPr>
          <w:t xml:space="preserve">, а также </w:t>
        </w:r>
      </w:ins>
      <w:r w:rsidRPr="007A630F">
        <w:rPr>
          <w:lang w:val="ru-RU"/>
        </w:rPr>
        <w:t>какой-то конкретной длиной пептида, чаще в 9 аминокислот</w:t>
      </w:r>
      <w:ins w:id="1377" w:author="Антон Смирнов" w:date="2023-05-23T15:11:00Z">
        <w:r w:rsidR="00BA0357" w:rsidRPr="00BA0357">
          <w:rPr>
            <w:lang w:val="ru-RU"/>
            <w:rPrChange w:id="1378" w:author="Антон Смирнов" w:date="2023-05-23T15:11:00Z">
              <w:rPr/>
            </w:rPrChange>
          </w:rPr>
          <w:t xml:space="preserve"> </w:t>
        </w:r>
      </w:ins>
      <w:r w:rsidR="00BA0357">
        <w:rPr>
          <w:lang w:val="ru-RU"/>
        </w:rPr>
        <w:fldChar w:fldCharType="begin"/>
      </w:r>
      <w:r w:rsidR="00BA0357">
        <w:rPr>
          <w:lang w:val="ru-RU"/>
        </w:rPr>
        <w:instrText xml:space="preserve"> ADDIN ZOTERO_ITEM CSL_CITATION {"citationID":"8IX0ypMO","properties":{"formattedCitation":"[98, 99]","plainCitation":"[98, 99]","noteIndex":0},"citationItems":[{"id":319,"uris":["http://zotero.org/users/10071278/items/SNHQ4ITU"],"itemData":{"id":319,"type":"article-journal","container-title":"PLOS Computational Biology","DOI":"10.1371/journal.pcbi.1007757","ISSN":"1553-7358","issue":"5","journalAbbreviation":"PLoS Comput Biol","language":"en","page":"e1007757","source":"DOI.org (Crossref)","title":"Benchmarking predictions of MHC class I restricted T cell epitopes in a comprehensively studied model system","volume":"16","author":[{"family":"Paul","given":"Sinu"},{"family":"Croft","given":"Nathan P."},{"family":"Purcell","given":"Anthony W."},{"family":"Tscharke","given":"David C."},{"family":"Sette","given":"Alessandro"},{"family":"Nielsen","given":"Morten"},{"family":"Peters","given":"Bjoern"}],"editor":[{"family":"Mettu","given":"Ramgopal"}],"issued":{"date-parts":[["2020",5,26]]}}},{"id":318,"uris":["http://zotero.org/users/10071278/items/F8Y76D8Z"],"itemData":{"id":318,"type":"article-journal","abstract":"Abstract\n            Human leukocyte antigen class I (HLA-I) molecules are encoded by major histocompatibility complex (MHC) class I loci in humans. The binding and interaction between HLA-I molecules and intracellular peptides derived from a variety of proteolytic mechanisms play a crucial role in subsequent T-cell recognition of target cells and the specificity of the immune response. In this context, tools that predict the likelihood for a peptide to bind to specific HLA class I allotypes are important for selecting the most promising antigenic targets for immunotherapy. In this article, we comprehensively review a variety of currently available tools for predicting the binding of peptides to a selection of HLA-I allomorphs. Specifically, we compare their calculation methods for the prediction score, employed algorithms, evaluation strategies and software functionalities. In addition, we have evaluated the prediction performance of the reviewed tools based on an independent validation data set, containing 21 101 experimentally verified ligands across 19 HLA-I allotypes. The benchmarking results show that MixMHCpred 2.0.1 achieves the best performance for predicting peptides binding to most of the HLA-I allomorphs studied, while NetMHCpan 4.0 and NetMHCcons 1.1 outperform the other machine learning-based and consensus-based tools, respectively. Importantly, it should be noted that a peptide predicted with a higher binding score for a specific HLA allotype does not necessarily imply it will be immunogenic. That said, peptide-binding predictors are still very useful in that they can help to significantly reduce the large number of epitope candidates that need to be experimentally verified. Several other factors, including susceptibility to proteasome cleavage, peptide transport into the endoplasmic reticulum and T-cell receptor repertoire, also contribute to the immunogenicity of peptide antigens, and some of them can be considered by some predictors. Therefore, integrating features derived from these additional factors together with HLA-binding properties by using machine-learning algorithms may increase the prediction accuracy of immunogenic peptides. As such, we anticipate that this review and benchmarking survey will assist researchers in selecting appropriate prediction tools that best suit their purposes and provide useful guidelines for the development of improved antigen predictors in the future.","container-title":"Briefings in Bioinformatics","DOI":"10.1093/bib/bbz051","ISSN":"1477-4054","issue":"4","language":"en","page":"1119-1135","source":"DOI.org (Crossref)","title":"A comprehensive review and performance evaluation of bioinformatics tools for HLA class I peptide-binding prediction","volume":"21","author":[{"family":"Mei","given":"Shutao"},{"family":"Li","given":"Fuyi"},{"family":"Leier","given":"André"},{"family":"Marquez-Lago","given":"Tatiana T"},{"family":"Giam","given":"Kailin"},{"family":"Croft","given":"Nathan P"},{"family":"Akutsu","given":"Tatsuya"},{"family":"Smith","given":"A Ian"},{"family":"Li","given":"Jian"},{"family":"Rossjohn","given":"Jamie"},{"family":"Purcell","given":"Anthony W"},{"family":"Song","given":"Jiangning"}],"issued":{"date-parts":[["2020",7,15]]}}}],"schema":"https://github.com/citation-style-language/schema/raw/master/csl-citation.json"} </w:instrText>
      </w:r>
      <w:r w:rsidR="00BA0357">
        <w:rPr>
          <w:lang w:val="ru-RU"/>
        </w:rPr>
        <w:fldChar w:fldCharType="separate"/>
      </w:r>
      <w:r w:rsidR="00BA0357" w:rsidRPr="008C1E98">
        <w:rPr>
          <w:rFonts w:cs="Times New Roman"/>
          <w:lang w:val="ru-RU"/>
          <w:rPrChange w:id="1379" w:author="Антон Смирнов" w:date="2023-05-23T15:30:00Z">
            <w:rPr>
              <w:rFonts w:cs="Times New Roman"/>
            </w:rPr>
          </w:rPrChange>
        </w:rPr>
        <w:t>[98, 99]</w:t>
      </w:r>
      <w:r w:rsidR="00BA0357">
        <w:rPr>
          <w:lang w:val="ru-RU"/>
        </w:rPr>
        <w:fldChar w:fldCharType="end"/>
      </w:r>
      <w:del w:id="1380" w:author="Антон Смирнов" w:date="2023-05-23T15:12:00Z">
        <w:r w:rsidRPr="007A630F" w:rsidDel="00BA0357">
          <w:rPr>
            <w:lang w:val="ru-RU"/>
          </w:rPr>
          <w:delText>[99; 100]</w:delText>
        </w:r>
      </w:del>
      <w:r w:rsidRPr="007A630F">
        <w:rPr>
          <w:lang w:val="ru-RU"/>
        </w:rPr>
        <w:t>.</w:t>
      </w:r>
      <w:ins w:id="1381" w:author="Антон Смирнов" w:date="2023-05-23T15:30:00Z">
        <w:r w:rsidR="008C1E98">
          <w:rPr>
            <w:lang w:val="ru-RU"/>
          </w:rPr>
          <w:t xml:space="preserve"> Следует отметить, что в современных работах моделируют расщепление белков протеасомой и связывание пептидов </w:t>
        </w:r>
      </w:ins>
      <w:ins w:id="1382" w:author="Антон Смирнов" w:date="2023-05-23T15:31:00Z">
        <w:r w:rsidR="008C1E98">
          <w:rPr>
            <w:lang w:val="ru-RU"/>
          </w:rPr>
          <w:t xml:space="preserve">с </w:t>
        </w:r>
        <w:r w:rsidR="008C1E98">
          <w:t>MHC</w:t>
        </w:r>
        <w:r w:rsidR="008C1E98" w:rsidRPr="008C1E98">
          <w:rPr>
            <w:lang w:val="ru-RU"/>
            <w:rPrChange w:id="1383" w:author="Антон Смирнов" w:date="2023-05-23T15:31:00Z">
              <w:rPr/>
            </w:rPrChange>
          </w:rPr>
          <w:t xml:space="preserve">. </w:t>
        </w:r>
        <w:r w:rsidR="008C1E98">
          <w:rPr>
            <w:lang w:val="ru-RU"/>
          </w:rPr>
          <w:t xml:space="preserve">Активность по отношению к </w:t>
        </w:r>
        <w:r w:rsidR="008C1E98">
          <w:t>TAP</w:t>
        </w:r>
        <w:r w:rsidR="008C1E98" w:rsidRPr="008C1E98">
          <w:rPr>
            <w:lang w:val="ru-RU"/>
            <w:rPrChange w:id="1384" w:author="Антон Смирнов" w:date="2023-05-23T15:32:00Z">
              <w:rPr/>
            </w:rPrChange>
          </w:rPr>
          <w:t xml:space="preserve"> </w:t>
        </w:r>
        <w:r w:rsidR="008C1E98">
          <w:rPr>
            <w:lang w:val="ru-RU"/>
          </w:rPr>
          <w:t>транспортеру</w:t>
        </w:r>
      </w:ins>
      <w:ins w:id="1385" w:author="Антон Смирнов" w:date="2023-05-23T15:32:00Z">
        <w:r w:rsidR="008C1E98">
          <w:rPr>
            <w:lang w:val="ru-RU"/>
          </w:rPr>
          <w:t xml:space="preserve"> не является главным направлением моделирования из-за недостатка данных и трудоемкости экспериментов, в которых </w:t>
        </w:r>
      </w:ins>
      <w:ins w:id="1386" w:author="Антон Смирнов" w:date="2023-05-23T15:33:00Z">
        <w:r w:rsidR="008C1E98">
          <w:rPr>
            <w:lang w:val="ru-RU"/>
          </w:rPr>
          <w:t>их получают.</w:t>
        </w:r>
      </w:ins>
    </w:p>
    <w:p w14:paraId="65FC6059" w14:textId="182476CB" w:rsidR="009C1349" w:rsidRDefault="009C1349" w:rsidP="007050C1">
      <w:pPr>
        <w:pStyle w:val="1"/>
        <w:rPr>
          <w:ins w:id="1387" w:author="Антон Смирнов" w:date="2023-05-23T15:22:00Z"/>
          <w:sz w:val="28"/>
          <w:lang w:val="ru-RU"/>
        </w:rPr>
      </w:pPr>
      <w:bookmarkStart w:id="1388" w:name="концептуальная-схема-модели"/>
      <w:bookmarkStart w:id="1389" w:name="_Toc135773611"/>
      <w:bookmarkEnd w:id="1209"/>
      <w:ins w:id="1390" w:author="Антон Смирнов" w:date="2023-05-23T15:17:00Z">
        <w:r>
          <w:rPr>
            <w:sz w:val="28"/>
            <w:lang w:val="ru-RU"/>
          </w:rPr>
          <w:t xml:space="preserve">Глава </w:t>
        </w:r>
      </w:ins>
      <w:ins w:id="1391" w:author="Лагунин Алексей Александрович" w:date="2023-04-14T15:36:00Z">
        <w:r w:rsidR="00297BAA" w:rsidRPr="00297BAA">
          <w:rPr>
            <w:sz w:val="28"/>
            <w:lang w:val="ru-RU"/>
            <w:rPrChange w:id="1392" w:author="Лагунин Алексей Александрович" w:date="2023-04-14T15:37:00Z">
              <w:rPr>
                <w:lang w:val="ru-RU"/>
              </w:rPr>
            </w:rPrChange>
          </w:rPr>
          <w:t>2. Материалы и методы</w:t>
        </w:r>
      </w:ins>
      <w:bookmarkEnd w:id="1389"/>
    </w:p>
    <w:p w14:paraId="49EDFAAD" w14:textId="5707C642" w:rsidR="007050C1" w:rsidRDefault="007050C1" w:rsidP="007050C1">
      <w:pPr>
        <w:pStyle w:val="2"/>
        <w:rPr>
          <w:ins w:id="1393" w:author="Антон Смирнов" w:date="2023-05-23T15:43:00Z"/>
          <w:lang w:val="ru-RU"/>
        </w:rPr>
      </w:pPr>
      <w:bookmarkStart w:id="1394" w:name="_Toc135773612"/>
      <w:ins w:id="1395" w:author="Антон Смирнов" w:date="2023-05-23T15:22:00Z">
        <w:r>
          <w:rPr>
            <w:lang w:val="ru-RU"/>
          </w:rPr>
          <w:t>2.1 Источники данных для моделирования</w:t>
        </w:r>
      </w:ins>
      <w:bookmarkEnd w:id="1394"/>
    </w:p>
    <w:p w14:paraId="604DB8DA" w14:textId="2FDF7268" w:rsidR="00005FA4" w:rsidRPr="00BA77E2" w:rsidRDefault="00005FA4" w:rsidP="00005FA4">
      <w:pPr>
        <w:pStyle w:val="a0"/>
        <w:rPr>
          <w:ins w:id="1396" w:author="Антон Смирнов" w:date="2023-05-23T15:23:00Z"/>
          <w:lang w:val="ru-RU"/>
          <w:rPrChange w:id="1397" w:author="Антон Смирнов" w:date="2023-05-23T15:54:00Z">
            <w:rPr>
              <w:ins w:id="1398" w:author="Антон Смирнов" w:date="2023-05-23T15:23:00Z"/>
              <w:lang w:val="ru-RU"/>
            </w:rPr>
          </w:rPrChange>
        </w:rPr>
        <w:pPrChange w:id="1399" w:author="Антон Смирнов" w:date="2023-05-23T15:43:00Z">
          <w:pPr>
            <w:pStyle w:val="2"/>
          </w:pPr>
        </w:pPrChange>
      </w:pPr>
      <w:ins w:id="1400" w:author="Антон Смирнов" w:date="2023-05-23T15:43:00Z">
        <w:r>
          <w:rPr>
            <w:lang w:val="ru-RU"/>
          </w:rPr>
          <w:t xml:space="preserve">Данные для моделирования были извлечены из </w:t>
        </w:r>
      </w:ins>
      <w:ins w:id="1401" w:author="Антон Смирнов" w:date="2023-05-23T15:46:00Z">
        <w:r>
          <w:rPr>
            <w:lang w:val="ru-RU"/>
          </w:rPr>
          <w:t>открытых</w:t>
        </w:r>
      </w:ins>
      <w:ins w:id="1402" w:author="Антон Смирнов" w:date="2023-05-23T15:43:00Z">
        <w:r>
          <w:rPr>
            <w:lang w:val="ru-RU"/>
          </w:rPr>
          <w:t xml:space="preserve"> источников</w:t>
        </w:r>
      </w:ins>
      <w:ins w:id="1403" w:author="Антон Смирнов" w:date="2023-05-23T15:45:00Z">
        <w:r>
          <w:rPr>
            <w:lang w:val="ru-RU"/>
          </w:rPr>
          <w:t>: опубликованных баз данных и статей из рецензируемых журналов.</w:t>
        </w:r>
      </w:ins>
      <w:ins w:id="1404" w:author="Антон Смирнов" w:date="2023-05-23T15:50:00Z">
        <w:r w:rsidR="00D3406F">
          <w:rPr>
            <w:lang w:val="ru-RU"/>
          </w:rPr>
          <w:t xml:space="preserve"> Отфильтрованные </w:t>
        </w:r>
      </w:ins>
      <w:ins w:id="1405" w:author="Антон Смирнов" w:date="2023-05-23T15:51:00Z">
        <w:r w:rsidR="00D3406F">
          <w:rPr>
            <w:lang w:val="ru-RU"/>
          </w:rPr>
          <w:t xml:space="preserve">таблицы сохранялись в </w:t>
        </w:r>
        <w:r w:rsidR="00D3406F">
          <w:t>csv</w:t>
        </w:r>
        <w:r w:rsidR="00D3406F" w:rsidRPr="00BA77E2">
          <w:rPr>
            <w:lang w:val="ru-RU"/>
            <w:rPrChange w:id="1406" w:author="Антон Смирнов" w:date="2023-05-23T15:54:00Z">
              <w:rPr/>
            </w:rPrChange>
          </w:rPr>
          <w:t xml:space="preserve"> (</w:t>
        </w:r>
      </w:ins>
      <w:ins w:id="1407" w:author="Антон Смирнов" w:date="2023-05-23T15:52:00Z">
        <w:r w:rsidR="00D3406F">
          <w:t>comma</w:t>
        </w:r>
        <w:r w:rsidR="00D3406F" w:rsidRPr="00BA77E2">
          <w:rPr>
            <w:lang w:val="ru-RU"/>
            <w:rPrChange w:id="1408" w:author="Антон Смирнов" w:date="2023-05-23T15:54:00Z">
              <w:rPr/>
            </w:rPrChange>
          </w:rPr>
          <w:t>-</w:t>
        </w:r>
        <w:r w:rsidR="00D3406F">
          <w:t>separated</w:t>
        </w:r>
        <w:r w:rsidR="00D3406F" w:rsidRPr="00BA77E2">
          <w:rPr>
            <w:lang w:val="ru-RU"/>
            <w:rPrChange w:id="1409" w:author="Антон Смирнов" w:date="2023-05-23T15:54:00Z">
              <w:rPr/>
            </w:rPrChange>
          </w:rPr>
          <w:t xml:space="preserve"> </w:t>
        </w:r>
        <w:r w:rsidR="00D3406F">
          <w:t>values</w:t>
        </w:r>
      </w:ins>
      <w:ins w:id="1410" w:author="Антон Смирнов" w:date="2023-05-23T15:51:00Z">
        <w:r w:rsidR="00D3406F" w:rsidRPr="00BA77E2">
          <w:rPr>
            <w:lang w:val="ru-RU"/>
            <w:rPrChange w:id="1411" w:author="Антон Смирнов" w:date="2023-05-23T15:54:00Z">
              <w:rPr/>
            </w:rPrChange>
          </w:rPr>
          <w:t xml:space="preserve">) </w:t>
        </w:r>
        <w:r w:rsidR="00D3406F">
          <w:rPr>
            <w:lang w:val="ru-RU"/>
          </w:rPr>
          <w:t>формате.</w:t>
        </w:r>
      </w:ins>
    </w:p>
    <w:p w14:paraId="034985A2" w14:textId="4FC03118" w:rsidR="007050C1" w:rsidRDefault="007050C1" w:rsidP="007050C1">
      <w:pPr>
        <w:pStyle w:val="3"/>
        <w:rPr>
          <w:ins w:id="1412" w:author="Антон Смирнов" w:date="2023-05-23T15:23:00Z"/>
          <w:lang w:val="ru-RU"/>
        </w:rPr>
      </w:pPr>
      <w:bookmarkStart w:id="1413" w:name="_Toc135773613"/>
      <w:ins w:id="1414" w:author="Антон Смирнов" w:date="2023-05-23T15:23:00Z">
        <w:r>
          <w:rPr>
            <w:lang w:val="ru-RU"/>
          </w:rPr>
          <w:t xml:space="preserve">2.1.1. Модель </w:t>
        </w:r>
      </w:ins>
      <w:ins w:id="1415" w:author="Антон Смирнов" w:date="2023-05-23T15:54:00Z">
        <w:r w:rsidR="00BA77E2">
          <w:rPr>
            <w:lang w:val="ru-RU"/>
          </w:rPr>
          <w:t>про</w:t>
        </w:r>
      </w:ins>
      <w:ins w:id="1416" w:author="Антон Смирнов" w:date="2023-05-23T15:55:00Z">
        <w:r w:rsidR="00BA77E2">
          <w:rPr>
            <w:lang w:val="ru-RU"/>
          </w:rPr>
          <w:t>г</w:t>
        </w:r>
      </w:ins>
      <w:ins w:id="1417" w:author="Антон Смирнов" w:date="2023-05-23T15:54:00Z">
        <w:r w:rsidR="00BA77E2">
          <w:rPr>
            <w:lang w:val="ru-RU"/>
          </w:rPr>
          <w:t xml:space="preserve">ноза сайтов расщепления </w:t>
        </w:r>
      </w:ins>
      <w:ins w:id="1418" w:author="Антон Смирнов" w:date="2023-05-23T15:23:00Z">
        <w:r>
          <w:rPr>
            <w:lang w:val="ru-RU"/>
          </w:rPr>
          <w:t>протеасом</w:t>
        </w:r>
      </w:ins>
      <w:ins w:id="1419" w:author="Антон Смирнов" w:date="2023-05-23T15:54:00Z">
        <w:r w:rsidR="00BA77E2">
          <w:rPr>
            <w:lang w:val="ru-RU"/>
          </w:rPr>
          <w:t>ой</w:t>
        </w:r>
      </w:ins>
      <w:bookmarkEnd w:id="1413"/>
    </w:p>
    <w:p w14:paraId="64359518" w14:textId="6295DB93" w:rsidR="007050C1" w:rsidRDefault="009508F2" w:rsidP="007050C1">
      <w:pPr>
        <w:pStyle w:val="a0"/>
        <w:rPr>
          <w:ins w:id="1420" w:author="Антон Смирнов" w:date="2023-05-23T15:59:00Z"/>
          <w:lang w:val="ru-RU"/>
        </w:rPr>
      </w:pPr>
      <w:ins w:id="1421" w:author="Антон Смирнов" w:date="2023-05-23T15:24:00Z">
        <w:r>
          <w:rPr>
            <w:lang w:val="ru-RU"/>
          </w:rPr>
          <w:t xml:space="preserve">Для моделей протеасомы существуют два типа данных: </w:t>
        </w:r>
      </w:ins>
      <w:ins w:id="1422" w:author="Антон Смирнов" w:date="2023-05-23T15:25:00Z">
        <w:r w:rsidRPr="009508F2">
          <w:rPr>
            <w:i/>
            <w:iCs/>
            <w:rPrChange w:id="1423" w:author="Антон Смирнов" w:date="2023-05-23T15:25:00Z">
              <w:rPr/>
            </w:rPrChange>
          </w:rPr>
          <w:t>in</w:t>
        </w:r>
        <w:r w:rsidRPr="009508F2">
          <w:rPr>
            <w:i/>
            <w:iCs/>
            <w:lang w:val="ru-RU"/>
            <w:rPrChange w:id="1424" w:author="Антон Смирнов" w:date="2023-05-23T15:25:00Z">
              <w:rPr/>
            </w:rPrChange>
          </w:rPr>
          <w:t xml:space="preserve"> </w:t>
        </w:r>
        <w:r w:rsidRPr="009508F2">
          <w:rPr>
            <w:i/>
            <w:iCs/>
            <w:rPrChange w:id="1425" w:author="Антон Смирнов" w:date="2023-05-23T15:25:00Z">
              <w:rPr/>
            </w:rPrChange>
          </w:rPr>
          <w:t>vitro</w:t>
        </w:r>
        <w:r>
          <w:rPr>
            <w:lang w:val="ru-RU"/>
          </w:rPr>
          <w:t xml:space="preserve"> эксперименты и</w:t>
        </w:r>
        <w:r w:rsidRPr="009508F2">
          <w:rPr>
            <w:lang w:val="ru-RU"/>
            <w:rPrChange w:id="1426" w:author="Антон Смирнов" w:date="2023-05-23T15:25:00Z">
              <w:rPr/>
            </w:rPrChange>
          </w:rPr>
          <w:t xml:space="preserve"> </w:t>
        </w:r>
        <w:r w:rsidRPr="009508F2">
          <w:rPr>
            <w:i/>
            <w:iCs/>
            <w:rPrChange w:id="1427" w:author="Антон Смирнов" w:date="2023-05-23T15:25:00Z">
              <w:rPr/>
            </w:rPrChange>
          </w:rPr>
          <w:t>in</w:t>
        </w:r>
        <w:r w:rsidRPr="009508F2">
          <w:rPr>
            <w:i/>
            <w:iCs/>
            <w:lang w:val="ru-RU"/>
            <w:rPrChange w:id="1428" w:author="Антон Смирнов" w:date="2023-05-23T15:25:00Z">
              <w:rPr/>
            </w:rPrChange>
          </w:rPr>
          <w:t xml:space="preserve"> </w:t>
        </w:r>
        <w:r w:rsidRPr="009508F2">
          <w:rPr>
            <w:i/>
            <w:iCs/>
            <w:rPrChange w:id="1429" w:author="Антон Смирнов" w:date="2023-05-23T15:25:00Z">
              <w:rPr/>
            </w:rPrChange>
          </w:rPr>
          <w:t>vivo</w:t>
        </w:r>
        <w:r>
          <w:rPr>
            <w:lang w:val="ru-RU"/>
          </w:rPr>
          <w:t xml:space="preserve"> эксперименты. Эксперимент </w:t>
        </w:r>
        <w:r w:rsidRPr="009508F2">
          <w:rPr>
            <w:i/>
            <w:iCs/>
            <w:rPrChange w:id="1430" w:author="Антон Смирнов" w:date="2023-05-23T15:26:00Z">
              <w:rPr/>
            </w:rPrChange>
          </w:rPr>
          <w:t>in</w:t>
        </w:r>
      </w:ins>
      <w:ins w:id="1431" w:author="Антон Смирнов" w:date="2023-05-23T15:26:00Z">
        <w:r w:rsidRPr="009508F2">
          <w:rPr>
            <w:i/>
            <w:iCs/>
            <w:lang w:val="ru-RU"/>
            <w:rPrChange w:id="1432" w:author="Антон Смирнов" w:date="2023-05-23T15:28:00Z">
              <w:rPr/>
            </w:rPrChange>
          </w:rPr>
          <w:t xml:space="preserve"> </w:t>
        </w:r>
        <w:r w:rsidRPr="009508F2">
          <w:rPr>
            <w:i/>
            <w:iCs/>
            <w:rPrChange w:id="1433" w:author="Антон Смирнов" w:date="2023-05-23T15:26:00Z">
              <w:rPr/>
            </w:rPrChange>
          </w:rPr>
          <w:t>vitro</w:t>
        </w:r>
        <w:r w:rsidRPr="009508F2">
          <w:rPr>
            <w:lang w:val="ru-RU"/>
            <w:rPrChange w:id="1434" w:author="Антон Смирнов" w:date="2023-05-23T15:28:00Z">
              <w:rPr/>
            </w:rPrChange>
          </w:rPr>
          <w:t xml:space="preserve"> </w:t>
        </w:r>
        <w:r>
          <w:rPr>
            <w:lang w:val="ru-RU"/>
          </w:rPr>
          <w:t xml:space="preserve">заключается </w:t>
        </w:r>
      </w:ins>
      <w:ins w:id="1435" w:author="Антон Смирнов" w:date="2023-05-23T15:33:00Z">
        <w:r w:rsidR="008C1E98">
          <w:rPr>
            <w:lang w:val="ru-RU"/>
          </w:rPr>
          <w:t xml:space="preserve">в </w:t>
        </w:r>
        <w:r w:rsidR="008C1E98">
          <w:rPr>
            <w:lang w:val="ru-RU"/>
          </w:rPr>
          <w:lastRenderedPageBreak/>
          <w:t>инкубировании</w:t>
        </w:r>
      </w:ins>
      <w:ins w:id="1436" w:author="Антон Смирнов" w:date="2023-05-23T15:26:00Z">
        <w:r>
          <w:rPr>
            <w:lang w:val="ru-RU"/>
          </w:rPr>
          <w:t xml:space="preserve"> небольших, длиной в 20-30 аминокислотных остатков</w:t>
        </w:r>
      </w:ins>
      <w:ins w:id="1437" w:author="Антон Смирнов" w:date="2023-05-23T15:28:00Z">
        <w:r>
          <w:rPr>
            <w:lang w:val="ru-RU"/>
          </w:rPr>
          <w:t xml:space="preserve">, фрагментов белков с каталитическим ядром протеасомы или с цельной протеасомой в пробирке несколько часов </w:t>
        </w:r>
      </w:ins>
      <w:ins w:id="1438" w:author="Антон Смирнов" w:date="2023-05-23T15:29:00Z">
        <w:r>
          <w:rPr>
            <w:lang w:val="ru-RU"/>
          </w:rPr>
          <w:t>и в определении получившихся пептидов методами масс-спектрометрии.</w:t>
        </w:r>
      </w:ins>
      <w:ins w:id="1439" w:author="Антон Смирнов" w:date="2023-05-23T15:34:00Z">
        <w:r w:rsidR="008C1E98">
          <w:rPr>
            <w:lang w:val="ru-RU"/>
          </w:rPr>
          <w:t xml:space="preserve"> Эксперимент </w:t>
        </w:r>
        <w:r w:rsidR="008C1E98">
          <w:rPr>
            <w:i/>
            <w:iCs/>
          </w:rPr>
          <w:t>in</w:t>
        </w:r>
        <w:r w:rsidR="008C1E98" w:rsidRPr="008C1E98">
          <w:rPr>
            <w:i/>
            <w:iCs/>
            <w:lang w:val="ru-RU"/>
            <w:rPrChange w:id="1440" w:author="Антон Смирнов" w:date="2023-05-23T15:34:00Z">
              <w:rPr>
                <w:i/>
                <w:iCs/>
              </w:rPr>
            </w:rPrChange>
          </w:rPr>
          <w:t xml:space="preserve"> </w:t>
        </w:r>
        <w:r w:rsidR="008C1E98">
          <w:rPr>
            <w:i/>
            <w:iCs/>
          </w:rPr>
          <w:t>vivo</w:t>
        </w:r>
        <w:r w:rsidR="008C1E98" w:rsidRPr="008C1E98">
          <w:rPr>
            <w:lang w:val="ru-RU"/>
            <w:rPrChange w:id="1441" w:author="Антон Смирнов" w:date="2023-05-23T15:34:00Z">
              <w:rPr/>
            </w:rPrChange>
          </w:rPr>
          <w:t xml:space="preserve"> </w:t>
        </w:r>
        <w:r w:rsidR="008C1E98">
          <w:rPr>
            <w:lang w:val="ru-RU"/>
          </w:rPr>
          <w:t xml:space="preserve">заключается в элюировании комплексов пептид-МНС с поверхности ЦПМ живых клеток и определении </w:t>
        </w:r>
        <w:proofErr w:type="spellStart"/>
        <w:r w:rsidR="008C1E98">
          <w:rPr>
            <w:lang w:val="ru-RU"/>
          </w:rPr>
          <w:t>аллеля</w:t>
        </w:r>
        <w:proofErr w:type="spellEnd"/>
        <w:r w:rsidR="008C1E98">
          <w:rPr>
            <w:lang w:val="ru-RU"/>
          </w:rPr>
          <w:t xml:space="preserve"> МНС и последовательности пептида</w:t>
        </w:r>
      </w:ins>
      <w:ins w:id="1442" w:author="Антон Смирнов" w:date="2023-05-23T15:35:00Z">
        <w:r w:rsidR="008C1E98">
          <w:rPr>
            <w:lang w:val="ru-RU"/>
          </w:rPr>
          <w:t xml:space="preserve"> методами масс-спектрометрии.</w:t>
        </w:r>
      </w:ins>
      <w:ins w:id="1443" w:author="Антон Смирнов" w:date="2023-05-23T15:39:00Z">
        <w:r w:rsidR="00E159B8">
          <w:rPr>
            <w:lang w:val="ru-RU"/>
          </w:rPr>
          <w:t xml:space="preserve"> Для обучения</w:t>
        </w:r>
      </w:ins>
      <w:ins w:id="1444" w:author="Антон Смирнов" w:date="2023-05-23T16:03:00Z">
        <w:r w:rsidR="00AF0B2E">
          <w:rPr>
            <w:lang w:val="ru-RU"/>
          </w:rPr>
          <w:t xml:space="preserve"> и валидации</w:t>
        </w:r>
      </w:ins>
      <w:ins w:id="1445" w:author="Антон Смирнов" w:date="2023-05-23T15:39:00Z">
        <w:r w:rsidR="00E159B8">
          <w:rPr>
            <w:lang w:val="ru-RU"/>
          </w:rPr>
          <w:t xml:space="preserve"> моделей </w:t>
        </w:r>
        <w:r w:rsidR="00E159B8" w:rsidRPr="00BB51BC">
          <w:rPr>
            <w:i/>
            <w:iCs/>
          </w:rPr>
          <w:t>in</w:t>
        </w:r>
        <w:r w:rsidR="00E159B8" w:rsidRPr="00BB51BC">
          <w:rPr>
            <w:i/>
            <w:iCs/>
            <w:lang w:val="ru-RU"/>
          </w:rPr>
          <w:t xml:space="preserve"> </w:t>
        </w:r>
        <w:r w:rsidR="00E159B8" w:rsidRPr="00BB51BC">
          <w:rPr>
            <w:i/>
            <w:iCs/>
          </w:rPr>
          <w:t>vitro</w:t>
        </w:r>
        <w:r w:rsidR="00E159B8">
          <w:rPr>
            <w:i/>
            <w:iCs/>
            <w:lang w:val="ru-RU"/>
          </w:rPr>
          <w:t xml:space="preserve"> </w:t>
        </w:r>
        <w:r w:rsidR="00E159B8">
          <w:rPr>
            <w:lang w:val="ru-RU"/>
          </w:rPr>
          <w:t xml:space="preserve">была использована БД </w:t>
        </w:r>
        <w:proofErr w:type="spellStart"/>
        <w:r w:rsidR="00E159B8">
          <w:t>Invit</w:t>
        </w:r>
      </w:ins>
      <w:ins w:id="1446" w:author="Антон Смирнов" w:date="2023-05-23T15:40:00Z">
        <w:r w:rsidR="00E159B8">
          <w:t>roSPI</w:t>
        </w:r>
        <w:proofErr w:type="spellEnd"/>
        <w:r w:rsidR="00E159B8" w:rsidRPr="00E159B8">
          <w:rPr>
            <w:lang w:val="ru-RU"/>
            <w:rPrChange w:id="1447" w:author="Антон Смирнов" w:date="2023-05-23T15:40:00Z">
              <w:rPr/>
            </w:rPrChange>
          </w:rPr>
          <w:t xml:space="preserve"> </w:t>
        </w:r>
      </w:ins>
      <w:r w:rsidR="00E159B8">
        <w:fldChar w:fldCharType="begin"/>
      </w:r>
      <w:r w:rsidR="00E159B8">
        <w:rPr>
          <w:lang w:val="ru-RU"/>
        </w:rPr>
        <w:instrText xml:space="preserve"> ADDIN ZOTERO_ITEM CSL_CITATION {"citationID":"5eCG958M","properties":{"formattedCitation":"[73]","plainCitation":"[73]","noteIndex":0},"citationItems":[{"id":338,"uris":["http://zotero.org/users/10071278/items/9P8RQZYA"],"itemData":{"id":338,"type":"article-journal","abstract":"Abstract\n            \n              Noncanonical epitopes presented by Human Leucocyte Antigen class I (HLA-I) complexes to CD8\n              +\n              T cells attracted the spotlight in the research of novel immunotherapies against cancer, infection and autoimmunity. Proteasomes, which are the main producers of HLA-I-bound antigenic peptides, can catalyze both peptide hydrolysis and peptide splicing. The prediction of proteasome-generated spliced peptides is an objective that still requires a reliable (and large) database of non-spliced and spliced peptides produced by these proteases. Here, we present an extended database of proteasome-generated spliced and non-spliced peptides, which was obtained by analyzing\n              in vitro\n              digestions of 80 unique synthetic polypeptide substrates, measured by different mass spectrometers. Peptides were identified through invitroSPI method, which was validated through\n              in silico\n              and\n              in vitro\n              strategies. The peptide product database contains 16,631 unique peptide products (5,493 non-spliced, 6,453\n              cis\n              -spliced and 4,685\n              trans\n              -spliced peptide products), and a substrate sequence variety that is a valuable source for predictors of proteasome-catalyzed peptide hydrolysis and splicing. Potential artefacts and skewed results due to different identification and analysis strategies are discussed.","container-title":"Scientific Data","DOI":"10.1038/s41597-022-01890-6","ISSN":"2052-4463","issue":"1","journalAbbreviation":"Sci Data","language":"en","page":"18","source":"DOI.org (Crossref)","title":"InvitroSPI and a large database of proteasome-generated spliced and non-spliced peptides","volume":"10","author":[{"family":"Roetschke","given":"Hanna P."},{"family":"Rodriguez-Hernandez","given":"Guillermo"},{"family":"Cormican","given":"John A."},{"family":"Yang","given":"Xiaoping"},{"family":"Lynham","given":"Steven"},{"family":"Mishto","given":"Michele"},{"family":"Liepe","given":"Juliane"}],"issued":{"date-parts":[["2023",1,10]]}}}],"schema":"https://github.com/citation-style-language/schema/raw/master/csl-citation.json"} </w:instrText>
      </w:r>
      <w:r w:rsidR="00E159B8">
        <w:fldChar w:fldCharType="separate"/>
      </w:r>
      <w:r w:rsidR="00E159B8" w:rsidRPr="00E159B8">
        <w:rPr>
          <w:rFonts w:cs="Times New Roman"/>
          <w:lang w:val="ru-RU"/>
        </w:rPr>
        <w:t>[73]</w:t>
      </w:r>
      <w:r w:rsidR="00E159B8">
        <w:fldChar w:fldCharType="end"/>
      </w:r>
      <w:ins w:id="1448" w:author="Антон Смирнов" w:date="2023-05-23T15:40:00Z">
        <w:r w:rsidR="00E159B8" w:rsidRPr="00E159B8">
          <w:rPr>
            <w:lang w:val="ru-RU"/>
            <w:rPrChange w:id="1449" w:author="Антон Смирнов" w:date="2023-05-23T15:40:00Z">
              <w:rPr/>
            </w:rPrChange>
          </w:rPr>
          <w:t xml:space="preserve">, </w:t>
        </w:r>
        <w:r w:rsidR="00E159B8">
          <w:rPr>
            <w:lang w:val="ru-RU"/>
          </w:rPr>
          <w:t xml:space="preserve">дополненная обучающей выборкой программы </w:t>
        </w:r>
        <w:proofErr w:type="spellStart"/>
        <w:r w:rsidR="00E159B8">
          <w:t>pepsickle</w:t>
        </w:r>
      </w:ins>
      <w:proofErr w:type="spellEnd"/>
      <w:ins w:id="1450" w:author="Антон Смирнов" w:date="2023-05-23T15:41:00Z">
        <w:r w:rsidR="00E159B8" w:rsidRPr="00E159B8">
          <w:rPr>
            <w:lang w:val="ru-RU"/>
            <w:rPrChange w:id="1451" w:author="Антон Смирнов" w:date="2023-05-23T15:41:00Z">
              <w:rPr/>
            </w:rPrChange>
          </w:rPr>
          <w:t xml:space="preserve"> </w:t>
        </w:r>
      </w:ins>
      <w:r w:rsidR="00E159B8">
        <w:fldChar w:fldCharType="begin"/>
      </w:r>
      <w:r w:rsidR="00E159B8">
        <w:rPr>
          <w:lang w:val="ru-RU"/>
        </w:rPr>
        <w:instrText xml:space="preserve"> ADDIN ZOTERO_ITEM CSL_CITATION {"citationID":"oduz0XmP","properties":{"formattedCitation":"[100]","plainCitation":"[100]","noteIndex":0},"citationItems":[{"id":606,"uris":["http://zotero.org/users/10071278/items/J83SAVDS"],"itemData":{"id":606,"type":"article-journal","abstract":"Abstract\n            \n              Motivation\n              Proteasomal cleavage is a key component in protein turnover, as well as antigen processing and presentation. Although tools for proteasomal cleavage prediction are available, they vary widely in their performance, options and availability.\n            \n            \n              Results\n              Herein, we present pepsickle, an open-source tool for proteasomal cleavage prediction with better in vivo prediction performance (area under the curve) and computational speed than current models available in the field and with the ability to predict sites based on both constitutive and immunoproteasome profiles. Post hoc filtering of predicted patient neoepitopes using pepsickle significantly enriches for immune-responsive epitopes and may improve current epitope prediction and vaccine development pipelines.\n            \n            \n              Availability and implementation\n              pepsickle is open source and available at https://github.com/pdxgx/pepsickle.\n            \n            \n              Supplementary information\n              Supplementary data are available at Bioinformatics online.","container-title":"Bioinformatics","DOI":"10.1093/bioinformatics/btab628","ISSN":"1367-4803, 1367-4811","issue":"21","language":"en","page":"3723-3733","source":"DOI.org (Crossref)","title":"pepsickle rapidly and accurately predicts proteasomal cleavage sites for improved neoantigen identification","volume":"37","author":[{"family":"Weeder","given":"Benjamin R"},{"family":"Wood","given":"Mary A"},{"family":"Li","given":"Ellysia"},{"family":"Nellore","given":"Abhinav"},{"family":"Thompson","given":"Reid F"}],"editor":[{"family":"Valencia","given":"Alfonso"}],"issued":{"date-parts":[["2021",11,5]]}}}],"schema":"https://github.com/citation-style-language/schema/raw/master/csl-citation.json"} </w:instrText>
      </w:r>
      <w:r w:rsidR="00E159B8">
        <w:fldChar w:fldCharType="separate"/>
      </w:r>
      <w:r w:rsidR="00E159B8" w:rsidRPr="00E159B8">
        <w:rPr>
          <w:rFonts w:cs="Times New Roman"/>
          <w:lang w:val="ru-RU"/>
        </w:rPr>
        <w:t>[100]</w:t>
      </w:r>
      <w:r w:rsidR="00E159B8">
        <w:fldChar w:fldCharType="end"/>
      </w:r>
      <w:ins w:id="1452" w:author="Антон Смирнов" w:date="2023-05-23T15:41:00Z">
        <w:r w:rsidR="00E159B8" w:rsidRPr="00E159B8">
          <w:rPr>
            <w:lang w:val="ru-RU"/>
            <w:rPrChange w:id="1453" w:author="Антон Смирнов" w:date="2023-05-23T15:44:00Z">
              <w:rPr/>
            </w:rPrChange>
          </w:rPr>
          <w:t xml:space="preserve">. </w:t>
        </w:r>
      </w:ins>
      <w:ins w:id="1454" w:author="Антон Смирнов" w:date="2023-05-23T15:43:00Z">
        <w:r w:rsidR="00E159B8">
          <w:rPr>
            <w:lang w:val="ru-RU"/>
          </w:rPr>
          <w:t xml:space="preserve">Были </w:t>
        </w:r>
      </w:ins>
      <w:ins w:id="1455" w:author="Антон Смирнов" w:date="2023-05-23T16:03:00Z">
        <w:r w:rsidR="00AF0B2E">
          <w:rPr>
            <w:lang w:val="ru-RU"/>
          </w:rPr>
          <w:t>отобраны</w:t>
        </w:r>
      </w:ins>
      <w:ins w:id="1456" w:author="Антон Смирнов" w:date="2023-05-23T15:43:00Z">
        <w:r w:rsidR="00E159B8">
          <w:rPr>
            <w:lang w:val="ru-RU"/>
          </w:rPr>
          <w:t xml:space="preserve"> данные, полученные н</w:t>
        </w:r>
      </w:ins>
      <w:ins w:id="1457" w:author="Антон Смирнов" w:date="2023-05-23T15:44:00Z">
        <w:r w:rsidR="00E159B8">
          <w:rPr>
            <w:lang w:val="ru-RU"/>
          </w:rPr>
          <w:t xml:space="preserve">а </w:t>
        </w:r>
      </w:ins>
      <w:ins w:id="1458" w:author="Антон Смирнов" w:date="2023-05-23T15:46:00Z">
        <w:r w:rsidR="00E159B8">
          <w:rPr>
            <w:lang w:val="ru-RU"/>
          </w:rPr>
          <w:t>20</w:t>
        </w:r>
        <w:r w:rsidR="00E159B8">
          <w:t>S</w:t>
        </w:r>
        <w:r w:rsidR="00E159B8" w:rsidRPr="00E159B8">
          <w:rPr>
            <w:lang w:val="ru-RU"/>
            <w:rPrChange w:id="1459" w:author="Антон Смирнов" w:date="2023-05-23T15:48:00Z">
              <w:rPr/>
            </w:rPrChange>
          </w:rPr>
          <w:t xml:space="preserve"> </w:t>
        </w:r>
        <w:r w:rsidR="00E159B8">
          <w:rPr>
            <w:lang w:val="ru-RU"/>
          </w:rPr>
          <w:t>субъединице человеческой протеасомы</w:t>
        </w:r>
      </w:ins>
      <w:ins w:id="1460" w:author="Антон Смирнов" w:date="2023-05-23T15:48:00Z">
        <w:r w:rsidR="00E159B8">
          <w:rPr>
            <w:lang w:val="ru-RU"/>
          </w:rPr>
          <w:t xml:space="preserve"> с временем инкубации не более 5 часов</w:t>
        </w:r>
      </w:ins>
      <w:ins w:id="1461" w:author="Антон Смирнов" w:date="2023-05-23T16:04:00Z">
        <w:r w:rsidR="00AF0B2E" w:rsidRPr="00AF0B2E">
          <w:rPr>
            <w:lang w:val="ru-RU"/>
            <w:rPrChange w:id="1462" w:author="Антон Смирнов" w:date="2023-05-23T16:04:00Z">
              <w:rPr/>
            </w:rPrChange>
          </w:rPr>
          <w:t xml:space="preserve">; </w:t>
        </w:r>
        <w:r w:rsidR="00AF0B2E">
          <w:rPr>
            <w:lang w:val="ru-RU"/>
          </w:rPr>
          <w:t>о</w:t>
        </w:r>
      </w:ins>
      <w:ins w:id="1463" w:author="Антон Смирнов" w:date="2023-05-23T15:48:00Z">
        <w:r w:rsidR="00E159B8">
          <w:rPr>
            <w:lang w:val="ru-RU"/>
          </w:rPr>
          <w:t xml:space="preserve">тфильтрованы </w:t>
        </w:r>
        <w:proofErr w:type="spellStart"/>
        <w:r w:rsidR="00E159B8">
          <w:rPr>
            <w:lang w:val="ru-RU"/>
          </w:rPr>
          <w:t>сплай</w:t>
        </w:r>
      </w:ins>
      <w:ins w:id="1464" w:author="Антон Смирнов" w:date="2023-05-23T15:49:00Z">
        <w:r w:rsidR="00E159B8">
          <w:rPr>
            <w:lang w:val="ru-RU"/>
          </w:rPr>
          <w:t>сированные</w:t>
        </w:r>
        <w:proofErr w:type="spellEnd"/>
        <w:r w:rsidR="00E159B8">
          <w:rPr>
            <w:lang w:val="ru-RU"/>
          </w:rPr>
          <w:t xml:space="preserve"> пептиды, с </w:t>
        </w:r>
        <w:proofErr w:type="spellStart"/>
        <w:r w:rsidR="00E159B8">
          <w:rPr>
            <w:lang w:val="ru-RU"/>
          </w:rPr>
          <w:t>пост</w:t>
        </w:r>
        <w:r w:rsidR="002C6EF1">
          <w:rPr>
            <w:lang w:val="ru-RU"/>
          </w:rPr>
          <w:t>трансляционными</w:t>
        </w:r>
        <w:proofErr w:type="spellEnd"/>
        <w:r w:rsidR="002C6EF1">
          <w:rPr>
            <w:lang w:val="ru-RU"/>
          </w:rPr>
          <w:t xml:space="preserve"> модификациями или ошибками </w:t>
        </w:r>
      </w:ins>
      <w:ins w:id="1465" w:author="Антон Смирнов" w:date="2023-05-23T15:50:00Z">
        <w:r w:rsidR="002C6EF1">
          <w:rPr>
            <w:lang w:val="ru-RU"/>
          </w:rPr>
          <w:t xml:space="preserve">химического </w:t>
        </w:r>
      </w:ins>
      <w:ins w:id="1466" w:author="Антон Смирнов" w:date="2023-05-23T15:49:00Z">
        <w:r w:rsidR="002C6EF1">
          <w:rPr>
            <w:lang w:val="ru-RU"/>
          </w:rPr>
          <w:t>синтеза</w:t>
        </w:r>
      </w:ins>
      <w:ins w:id="1467" w:author="Антон Смирнов" w:date="2023-05-23T15:51:00Z">
        <w:r w:rsidR="002C6EF1">
          <w:rPr>
            <w:lang w:val="ru-RU"/>
          </w:rPr>
          <w:t xml:space="preserve">, с ошибками записи последовательности. </w:t>
        </w:r>
      </w:ins>
      <w:ins w:id="1468" w:author="Антон Смирнов" w:date="2023-05-23T16:07:00Z">
        <w:r w:rsidR="00AF0B2E">
          <w:rPr>
            <w:lang w:val="ru-RU"/>
          </w:rPr>
          <w:t>Правильно записанной считается п</w:t>
        </w:r>
      </w:ins>
      <w:ins w:id="1469" w:author="Антон Смирнов" w:date="2023-05-23T15:51:00Z">
        <w:r w:rsidR="002C6EF1">
          <w:rPr>
            <w:lang w:val="ru-RU"/>
          </w:rPr>
          <w:t>оследовательность</w:t>
        </w:r>
      </w:ins>
      <w:ins w:id="1470" w:author="Антон Смирнов" w:date="2023-05-23T16:08:00Z">
        <w:r w:rsidR="00AF0B2E">
          <w:rPr>
            <w:lang w:val="ru-RU"/>
          </w:rPr>
          <w:t>, записанная</w:t>
        </w:r>
      </w:ins>
      <w:ins w:id="1471" w:author="Антон Смирнов" w:date="2023-05-23T15:51:00Z">
        <w:r w:rsidR="002C6EF1">
          <w:rPr>
            <w:lang w:val="ru-RU"/>
          </w:rPr>
          <w:t xml:space="preserve"> в однобуквенном коде и состоя</w:t>
        </w:r>
      </w:ins>
      <w:ins w:id="1472" w:author="Антон Смирнов" w:date="2023-05-23T16:08:00Z">
        <w:r w:rsidR="00AF0B2E">
          <w:rPr>
            <w:lang w:val="ru-RU"/>
          </w:rPr>
          <w:t>щая</w:t>
        </w:r>
      </w:ins>
      <w:ins w:id="1473" w:author="Антон Смирнов" w:date="2023-05-23T15:51:00Z">
        <w:r w:rsidR="002C6EF1">
          <w:rPr>
            <w:lang w:val="ru-RU"/>
          </w:rPr>
          <w:t xml:space="preserve"> из 20 основных </w:t>
        </w:r>
        <w:proofErr w:type="spellStart"/>
        <w:r w:rsidR="002C6EF1">
          <w:rPr>
            <w:lang w:val="ru-RU"/>
          </w:rPr>
          <w:t>протеиногенных</w:t>
        </w:r>
        <w:proofErr w:type="spellEnd"/>
        <w:r w:rsidR="002C6EF1">
          <w:rPr>
            <w:lang w:val="ru-RU"/>
          </w:rPr>
          <w:t xml:space="preserve"> аминокисло</w:t>
        </w:r>
      </w:ins>
      <w:ins w:id="1474" w:author="Антон Смирнов" w:date="2023-05-23T15:52:00Z">
        <w:r w:rsidR="002C6EF1">
          <w:rPr>
            <w:lang w:val="ru-RU"/>
          </w:rPr>
          <w:t xml:space="preserve">т. </w:t>
        </w:r>
      </w:ins>
    </w:p>
    <w:p w14:paraId="23E64548" w14:textId="77777777" w:rsidR="00BE0A15" w:rsidRDefault="002C6EF1">
      <w:pPr>
        <w:pStyle w:val="a0"/>
        <w:rPr>
          <w:ins w:id="1475" w:author="Антон Смирнов" w:date="2023-05-23T15:37:00Z"/>
          <w:lang w:val="ru-RU"/>
        </w:rPr>
      </w:pPr>
      <w:ins w:id="1476" w:author="Антон Смирнов" w:date="2023-05-23T15:59:00Z">
        <w:r>
          <w:rPr>
            <w:lang w:val="ru-RU"/>
          </w:rPr>
          <w:t>Данные</w:t>
        </w:r>
        <w:r w:rsidRPr="00AF0B2E">
          <w:rPr>
            <w:lang w:val="ru-RU"/>
            <w:rPrChange w:id="1477" w:author="Антон Смирнов" w:date="2023-05-23T16:01:00Z">
              <w:rPr>
                <w:lang w:val="ru-RU"/>
              </w:rPr>
            </w:rPrChange>
          </w:rPr>
          <w:t xml:space="preserve"> </w:t>
        </w:r>
        <w:r w:rsidRPr="00AF0B2E">
          <w:rPr>
            <w:i/>
            <w:iCs/>
            <w:rPrChange w:id="1478" w:author="Антон Смирнов" w:date="2023-05-23T15:59:00Z">
              <w:rPr/>
            </w:rPrChange>
          </w:rPr>
          <w:t>in</w:t>
        </w:r>
        <w:r w:rsidRPr="00AF0B2E">
          <w:rPr>
            <w:i/>
            <w:iCs/>
            <w:lang w:val="ru-RU"/>
            <w:rPrChange w:id="1479" w:author="Антон Смирнов" w:date="2023-05-23T16:01:00Z">
              <w:rPr/>
            </w:rPrChange>
          </w:rPr>
          <w:t xml:space="preserve"> </w:t>
        </w:r>
        <w:r w:rsidRPr="00AF0B2E">
          <w:rPr>
            <w:i/>
            <w:iCs/>
            <w:rPrChange w:id="1480" w:author="Антон Смирнов" w:date="2023-05-23T15:59:00Z">
              <w:rPr/>
            </w:rPrChange>
          </w:rPr>
          <w:t>vivo</w:t>
        </w:r>
      </w:ins>
      <w:ins w:id="1481" w:author="Антон Смирнов" w:date="2023-05-23T16:01:00Z">
        <w:r w:rsidR="00AF0B2E" w:rsidRPr="00AF0B2E">
          <w:rPr>
            <w:i/>
            <w:iCs/>
            <w:lang w:val="ru-RU"/>
            <w:rPrChange w:id="1482" w:author="Антон Смирнов" w:date="2023-05-23T16:01:00Z">
              <w:rPr>
                <w:i/>
                <w:iCs/>
              </w:rPr>
            </w:rPrChange>
          </w:rPr>
          <w:t xml:space="preserve"> </w:t>
        </w:r>
        <w:r w:rsidR="00AF0B2E">
          <w:rPr>
            <w:lang w:val="ru-RU"/>
          </w:rPr>
          <w:t>были извлечены</w:t>
        </w:r>
      </w:ins>
      <w:ins w:id="1483" w:author="Антон Смирнов" w:date="2023-05-23T16:04:00Z">
        <w:r w:rsidR="00AF0B2E">
          <w:rPr>
            <w:lang w:val="ru-RU"/>
          </w:rPr>
          <w:t xml:space="preserve"> из копии </w:t>
        </w:r>
        <w:r w:rsidR="00AF0B2E">
          <w:t>IEDB</w:t>
        </w:r>
        <w:r w:rsidR="00AF0B2E" w:rsidRPr="00AF0B2E">
          <w:rPr>
            <w:lang w:val="ru-RU"/>
            <w:rPrChange w:id="1484" w:author="Антон Смирнов" w:date="2023-05-23T16:04:00Z">
              <w:rPr/>
            </w:rPrChange>
          </w:rPr>
          <w:t xml:space="preserve">, </w:t>
        </w:r>
        <w:r w:rsidR="00AF0B2E">
          <w:rPr>
            <w:lang w:val="ru-RU"/>
          </w:rPr>
          <w:t xml:space="preserve">локально развернутой на базе СУБД </w:t>
        </w:r>
        <w:r w:rsidR="00AF0B2E">
          <w:t>MyS</w:t>
        </w:r>
      </w:ins>
      <w:ins w:id="1485" w:author="Антон Смирнов" w:date="2023-05-23T16:05:00Z">
        <w:r w:rsidR="00AF0B2E">
          <w:t>QL</w:t>
        </w:r>
      </w:ins>
      <w:ins w:id="1486" w:author="Антон Смирнов" w:date="2023-05-23T16:06:00Z">
        <w:r w:rsidR="00AF0B2E" w:rsidRPr="00AF0B2E">
          <w:rPr>
            <w:lang w:val="ru-RU"/>
            <w:rPrChange w:id="1487" w:author="Антон Смирнов" w:date="2023-05-23T16:06:00Z">
              <w:rPr/>
            </w:rPrChange>
          </w:rPr>
          <w:t>.</w:t>
        </w:r>
        <w:r w:rsidR="00AF0B2E">
          <w:rPr>
            <w:lang w:val="ru-RU"/>
          </w:rPr>
          <w:t xml:space="preserve"> Для извлечения данных был написан </w:t>
        </w:r>
      </w:ins>
      <w:ins w:id="1488" w:author="Антон Смирнов" w:date="2023-05-23T16:07:00Z">
        <w:r w:rsidR="00AF0B2E">
          <w:rPr>
            <w:lang w:val="ru-RU"/>
          </w:rPr>
          <w:t>скрипт на языке</w:t>
        </w:r>
        <w:r w:rsidR="00AF0B2E" w:rsidRPr="00AF0B2E">
          <w:rPr>
            <w:lang w:val="ru-RU"/>
            <w:rPrChange w:id="1489" w:author="Антон Смирнов" w:date="2023-05-23T16:07:00Z">
              <w:rPr/>
            </w:rPrChange>
          </w:rPr>
          <w:t xml:space="preserve"> </w:t>
        </w:r>
        <w:r w:rsidR="00AF0B2E">
          <w:rPr>
            <w:lang w:val="ru-RU"/>
          </w:rPr>
          <w:t xml:space="preserve">программирования </w:t>
        </w:r>
        <w:r w:rsidR="00AF0B2E">
          <w:t>SQL</w:t>
        </w:r>
        <w:r w:rsidR="00AF0B2E" w:rsidRPr="00AF0B2E">
          <w:rPr>
            <w:lang w:val="ru-RU"/>
            <w:rPrChange w:id="1490" w:author="Антон Смирнов" w:date="2023-05-23T16:07:00Z">
              <w:rPr/>
            </w:rPrChange>
          </w:rPr>
          <w:t>.</w:t>
        </w:r>
      </w:ins>
      <w:ins w:id="1491" w:author="Антон Смирнов" w:date="2023-05-23T16:08:00Z">
        <w:r w:rsidR="001954B7">
          <w:rPr>
            <w:lang w:val="ru-RU"/>
          </w:rPr>
          <w:t xml:space="preserve"> С его помощью были и</w:t>
        </w:r>
      </w:ins>
      <w:ins w:id="1492" w:author="Антон Смирнов" w:date="2023-05-23T16:09:00Z">
        <w:r w:rsidR="001954B7">
          <w:rPr>
            <w:lang w:val="ru-RU"/>
          </w:rPr>
          <w:t xml:space="preserve">звлечены данные об экспериментах </w:t>
        </w:r>
        <w:r w:rsidR="001954B7" w:rsidRPr="001954B7">
          <w:rPr>
            <w:i/>
            <w:iCs/>
            <w:rPrChange w:id="1493" w:author="Антон Смирнов" w:date="2023-05-23T16:09:00Z">
              <w:rPr/>
            </w:rPrChange>
          </w:rPr>
          <w:t>in</w:t>
        </w:r>
        <w:r w:rsidR="001954B7" w:rsidRPr="001954B7">
          <w:rPr>
            <w:i/>
            <w:iCs/>
            <w:lang w:val="ru-RU"/>
            <w:rPrChange w:id="1494" w:author="Антон Смирнов" w:date="2023-05-23T16:09:00Z">
              <w:rPr/>
            </w:rPrChange>
          </w:rPr>
          <w:t xml:space="preserve"> </w:t>
        </w:r>
        <w:r w:rsidR="001954B7" w:rsidRPr="001954B7">
          <w:rPr>
            <w:i/>
            <w:iCs/>
            <w:rPrChange w:id="1495" w:author="Антон Смирнов" w:date="2023-05-23T16:09:00Z">
              <w:rPr/>
            </w:rPrChange>
          </w:rPr>
          <w:t>vivo</w:t>
        </w:r>
      </w:ins>
      <w:ins w:id="1496" w:author="Антон Смирнов" w:date="2023-05-23T15:28:00Z">
        <w:r w:rsidR="004E4E14">
          <w:rPr>
            <w:lang w:val="ru-RU"/>
          </w:rPr>
          <w:t xml:space="preserve"> на клетках человека.</w:t>
        </w:r>
      </w:ins>
      <w:ins w:id="1497" w:author="Антон Смирнов" w:date="2023-05-23T15:37:00Z">
        <w:r w:rsidR="00BE0A15">
          <w:rPr>
            <w:lang w:val="ru-RU"/>
          </w:rPr>
          <w:t xml:space="preserve"> Критерии дальнейшей фильтрации:</w:t>
        </w:r>
      </w:ins>
    </w:p>
    <w:p w14:paraId="16AAB938" w14:textId="3FF6DBCA" w:rsidR="00BE0A15" w:rsidRDefault="00BE0A15" w:rsidP="00BE0A15">
      <w:pPr>
        <w:pStyle w:val="a0"/>
        <w:numPr>
          <w:ilvl w:val="0"/>
          <w:numId w:val="8"/>
        </w:numPr>
        <w:rPr>
          <w:ins w:id="1498" w:author="Антон Смирнов" w:date="2023-05-23T15:46:00Z"/>
          <w:lang w:val="ru-RU"/>
        </w:rPr>
      </w:pPr>
      <w:ins w:id="1499" w:author="Антон Смирнов" w:date="2023-05-23T15:38:00Z">
        <w:r>
          <w:rPr>
            <w:lang w:val="ru-RU"/>
          </w:rPr>
          <w:t xml:space="preserve">Пептид не связывается с </w:t>
        </w:r>
        <w:r>
          <w:t>HLA</w:t>
        </w:r>
        <w:r w:rsidRPr="00BE0A15">
          <w:rPr>
            <w:lang w:val="ru-RU"/>
            <w:rPrChange w:id="1500" w:author="Антон Смирнов" w:date="2023-05-23T15:38:00Z">
              <w:rPr/>
            </w:rPrChange>
          </w:rPr>
          <w:t xml:space="preserve"> </w:t>
        </w:r>
        <w:r>
          <w:t>I</w:t>
        </w:r>
        <w:r w:rsidRPr="00BE0A15">
          <w:rPr>
            <w:lang w:val="ru-RU"/>
            <w:rPrChange w:id="1501" w:author="Антон Смирнов" w:date="2023-05-23T15:38:00Z">
              <w:rPr/>
            </w:rPrChange>
          </w:rPr>
          <w:t xml:space="preserve"> </w:t>
        </w:r>
      </w:ins>
    </w:p>
    <w:p w14:paraId="7C5A98B7" w14:textId="60D99667" w:rsidR="00D3406F" w:rsidRDefault="00D3406F" w:rsidP="00BE0A15">
      <w:pPr>
        <w:pStyle w:val="a0"/>
        <w:numPr>
          <w:ilvl w:val="0"/>
          <w:numId w:val="8"/>
        </w:numPr>
        <w:rPr>
          <w:ins w:id="1502" w:author="Антон Смирнов" w:date="2023-05-23T15:38:00Z"/>
          <w:lang w:val="ru-RU"/>
        </w:rPr>
      </w:pPr>
      <w:ins w:id="1503" w:author="Антон Смирнов" w:date="2023-05-23T15:46:00Z">
        <w:r>
          <w:rPr>
            <w:lang w:val="ru-RU"/>
          </w:rPr>
          <w:t>Представлена неполная последовательность пептида</w:t>
        </w:r>
      </w:ins>
    </w:p>
    <w:p w14:paraId="38E2EC04" w14:textId="77777777" w:rsidR="00BE0A15" w:rsidRPr="00BE0A15" w:rsidRDefault="00BE0A15" w:rsidP="00BE0A15">
      <w:pPr>
        <w:pStyle w:val="a0"/>
        <w:numPr>
          <w:ilvl w:val="0"/>
          <w:numId w:val="8"/>
        </w:numPr>
        <w:rPr>
          <w:ins w:id="1504" w:author="Антон Смирнов" w:date="2023-05-23T15:39:00Z"/>
          <w:lang w:val="ru-RU"/>
          <w:rPrChange w:id="1505" w:author="Антон Смирнов" w:date="2023-05-23T15:39:00Z">
            <w:rPr>
              <w:ins w:id="1506" w:author="Антон Смирнов" w:date="2023-05-23T15:39:00Z"/>
            </w:rPr>
          </w:rPrChange>
        </w:rPr>
      </w:pPr>
      <w:ins w:id="1507" w:author="Антон Смирнов" w:date="2023-05-23T15:38:00Z">
        <w:r>
          <w:rPr>
            <w:lang w:val="ru-RU"/>
          </w:rPr>
          <w:t>Записи содержат следующие ключевые слова в коммента</w:t>
        </w:r>
      </w:ins>
      <w:ins w:id="1508" w:author="Антон Смирнов" w:date="2023-05-23T15:39:00Z">
        <w:r>
          <w:rPr>
            <w:lang w:val="ru-RU"/>
          </w:rPr>
          <w:t xml:space="preserve">риях: </w:t>
        </w:r>
        <w:r w:rsidRPr="00BE0A15">
          <w:rPr>
            <w:lang w:val="ru-RU"/>
            <w:rPrChange w:id="1509" w:author="Антон Смирнов" w:date="2023-05-23T15:39:00Z">
              <w:rPr/>
            </w:rPrChange>
          </w:rPr>
          <w:t>“</w:t>
        </w:r>
        <w:r>
          <w:t>bad</w:t>
        </w:r>
        <w:r w:rsidRPr="00BE0A15">
          <w:rPr>
            <w:lang w:val="ru-RU"/>
            <w:rPrChange w:id="1510" w:author="Антон Смирнов" w:date="2023-05-23T15:39:00Z">
              <w:rPr/>
            </w:rPrChange>
          </w:rPr>
          <w:t>”, “</w:t>
        </w:r>
        <w:r>
          <w:t>did</w:t>
        </w:r>
        <w:r w:rsidRPr="00BE0A15">
          <w:rPr>
            <w:lang w:val="ru-RU"/>
            <w:rPrChange w:id="1511" w:author="Антон Смирнов" w:date="2023-05-23T15:39:00Z">
              <w:rPr/>
            </w:rPrChange>
          </w:rPr>
          <w:t xml:space="preserve"> </w:t>
        </w:r>
        <w:r>
          <w:t>not</w:t>
        </w:r>
        <w:r w:rsidRPr="00BE0A15">
          <w:rPr>
            <w:lang w:val="ru-RU"/>
            <w:rPrChange w:id="1512" w:author="Антон Смирнов" w:date="2023-05-23T15:39:00Z">
              <w:rPr/>
            </w:rPrChange>
          </w:rPr>
          <w:t>”, “</w:t>
        </w:r>
        <w:r>
          <w:t>TAP</w:t>
        </w:r>
        <w:r w:rsidRPr="00BE0A15">
          <w:rPr>
            <w:lang w:val="ru-RU"/>
            <w:rPrChange w:id="1513" w:author="Антон Смирнов" w:date="2023-05-23T15:39:00Z">
              <w:rPr/>
            </w:rPrChange>
          </w:rPr>
          <w:t xml:space="preserve"> </w:t>
        </w:r>
        <w:r>
          <w:t>deficient</w:t>
        </w:r>
        <w:r w:rsidRPr="00BE0A15">
          <w:rPr>
            <w:lang w:val="ru-RU"/>
            <w:rPrChange w:id="1514" w:author="Антон Смирнов" w:date="2023-05-23T15:39:00Z">
              <w:rPr/>
            </w:rPrChange>
          </w:rPr>
          <w:t>”, “</w:t>
        </w:r>
        <w:r>
          <w:t>predict</w:t>
        </w:r>
        <w:r w:rsidRPr="00BE0A15">
          <w:rPr>
            <w:lang w:val="ru-RU"/>
            <w:rPrChange w:id="1515" w:author="Антон Смирнов" w:date="2023-05-23T15:39:00Z">
              <w:rPr/>
            </w:rPrChange>
          </w:rPr>
          <w:t>”, “</w:t>
        </w:r>
        <w:r>
          <w:t>ERAP</w:t>
        </w:r>
        <w:r w:rsidRPr="00BE0A15">
          <w:rPr>
            <w:lang w:val="ru-RU"/>
            <w:rPrChange w:id="1516" w:author="Антон Смирнов" w:date="2023-05-23T15:39:00Z">
              <w:rPr/>
            </w:rPrChange>
          </w:rPr>
          <w:t xml:space="preserve">1 </w:t>
        </w:r>
        <w:r>
          <w:t>silencing</w:t>
        </w:r>
        <w:r w:rsidRPr="00BE0A15">
          <w:rPr>
            <w:lang w:val="ru-RU"/>
            <w:rPrChange w:id="1517" w:author="Антон Смирнов" w:date="2023-05-23T15:39:00Z">
              <w:rPr/>
            </w:rPrChange>
          </w:rPr>
          <w:t>”</w:t>
        </w:r>
      </w:ins>
    </w:p>
    <w:p w14:paraId="0912CE1A" w14:textId="2830D561" w:rsidR="00BE0A15" w:rsidRDefault="00BE0A15" w:rsidP="00BE0A15">
      <w:pPr>
        <w:pStyle w:val="a0"/>
        <w:numPr>
          <w:ilvl w:val="0"/>
          <w:numId w:val="8"/>
        </w:numPr>
        <w:rPr>
          <w:ins w:id="1518" w:author="Антон Смирнов" w:date="2023-05-23T15:40:00Z"/>
          <w:lang w:val="ru-RU"/>
        </w:rPr>
      </w:pPr>
      <w:ins w:id="1519" w:author="Антон Смирнов" w:date="2023-05-23T15:40:00Z">
        <w:r>
          <w:rPr>
            <w:lang w:val="ru-RU"/>
          </w:rPr>
          <w:t>Неправильно записанная последовательность пептида или белка, из которого происходит этот пептид</w:t>
        </w:r>
      </w:ins>
    </w:p>
    <w:p w14:paraId="2B78B1D0" w14:textId="7C210D41" w:rsidR="002C6EF1" w:rsidRDefault="00BE0A15" w:rsidP="00BE0A15">
      <w:pPr>
        <w:pStyle w:val="a0"/>
        <w:numPr>
          <w:ilvl w:val="0"/>
          <w:numId w:val="8"/>
        </w:numPr>
        <w:rPr>
          <w:ins w:id="1520" w:author="Антон Смирнов" w:date="2023-05-23T15:41:00Z"/>
          <w:lang w:val="ru-RU"/>
        </w:rPr>
      </w:pPr>
      <w:ins w:id="1521" w:author="Антон Смирнов" w:date="2023-05-23T15:40:00Z">
        <w:r>
          <w:rPr>
            <w:lang w:val="ru-RU"/>
          </w:rPr>
          <w:t>Пептид</w:t>
        </w:r>
      </w:ins>
      <w:ins w:id="1522" w:author="Антон Смирнов" w:date="2023-05-23T15:41:00Z">
        <w:r>
          <w:rPr>
            <w:lang w:val="ru-RU"/>
          </w:rPr>
          <w:t xml:space="preserve"> короче 8 или длиннее 14 аминокислотных остатков</w:t>
        </w:r>
      </w:ins>
    </w:p>
    <w:p w14:paraId="2222364E" w14:textId="77777777" w:rsidR="00D3406F" w:rsidRDefault="00D3406F" w:rsidP="00BE0A15">
      <w:pPr>
        <w:pStyle w:val="a0"/>
        <w:numPr>
          <w:ilvl w:val="0"/>
          <w:numId w:val="8"/>
        </w:numPr>
        <w:rPr>
          <w:ins w:id="1523" w:author="Антон Смирнов" w:date="2023-05-23T15:48:00Z"/>
          <w:lang w:val="ru-RU"/>
        </w:rPr>
      </w:pPr>
      <w:ins w:id="1524" w:author="Антон Смирнов" w:date="2023-05-23T15:48:00Z">
        <w:r>
          <w:rPr>
            <w:lang w:val="ru-RU"/>
          </w:rPr>
          <w:lastRenderedPageBreak/>
          <w:t>Последовательность п</w:t>
        </w:r>
      </w:ins>
      <w:ins w:id="1525" w:author="Антон Смирнов" w:date="2023-05-23T15:42:00Z">
        <w:r w:rsidR="00BE0A15">
          <w:rPr>
            <w:lang w:val="ru-RU"/>
          </w:rPr>
          <w:t>ептид</w:t>
        </w:r>
      </w:ins>
      <w:ins w:id="1526" w:author="Антон Смирнов" w:date="2023-05-23T15:48:00Z">
        <w:r>
          <w:rPr>
            <w:lang w:val="ru-RU"/>
          </w:rPr>
          <w:t>а</w:t>
        </w:r>
      </w:ins>
      <w:ins w:id="1527" w:author="Антон Смирнов" w:date="2023-05-23T15:47:00Z">
        <w:r>
          <w:rPr>
            <w:lang w:val="ru-RU"/>
          </w:rPr>
          <w:t xml:space="preserve"> встречается в </w:t>
        </w:r>
        <w:proofErr w:type="spellStart"/>
        <w:r>
          <w:rPr>
            <w:lang w:val="ru-RU"/>
          </w:rPr>
          <w:t>референсном</w:t>
        </w:r>
        <w:proofErr w:type="spellEnd"/>
        <w:r>
          <w:rPr>
            <w:lang w:val="ru-RU"/>
          </w:rPr>
          <w:t xml:space="preserve"> белке больше 1 раза или не встречается</w:t>
        </w:r>
      </w:ins>
      <w:ins w:id="1528" w:author="Антон Смирнов" w:date="2023-05-23T15:48:00Z">
        <w:r>
          <w:rPr>
            <w:lang w:val="ru-RU"/>
          </w:rPr>
          <w:t xml:space="preserve"> вовсе</w:t>
        </w:r>
      </w:ins>
    </w:p>
    <w:p w14:paraId="1B067C4A" w14:textId="2A34C17F" w:rsidR="00BE0A15" w:rsidRDefault="00D3406F" w:rsidP="00D3406F">
      <w:pPr>
        <w:pStyle w:val="a0"/>
        <w:rPr>
          <w:ins w:id="1529" w:author="Антон Смирнов" w:date="2023-05-23T15:54:00Z"/>
          <w:lang w:val="ru-RU"/>
        </w:rPr>
      </w:pPr>
      <w:ins w:id="1530" w:author="Антон Смирнов" w:date="2023-05-23T15:49:00Z">
        <w:r>
          <w:rPr>
            <w:lang w:val="ru-RU"/>
          </w:rPr>
          <w:t xml:space="preserve">После фильтрации из данных </w:t>
        </w:r>
        <w:r w:rsidRPr="00D3406F">
          <w:rPr>
            <w:i/>
            <w:iCs/>
            <w:rPrChange w:id="1531" w:author="Антон Смирнов" w:date="2023-05-23T15:50:00Z">
              <w:rPr/>
            </w:rPrChange>
          </w:rPr>
          <w:t>in</w:t>
        </w:r>
        <w:r w:rsidRPr="00D3406F">
          <w:rPr>
            <w:i/>
            <w:iCs/>
            <w:lang w:val="ru-RU"/>
            <w:rPrChange w:id="1532" w:author="Антон Смирнов" w:date="2023-05-23T15:50:00Z">
              <w:rPr/>
            </w:rPrChange>
          </w:rPr>
          <w:t xml:space="preserve"> </w:t>
        </w:r>
        <w:r w:rsidRPr="00D3406F">
          <w:rPr>
            <w:i/>
            <w:iCs/>
            <w:rPrChange w:id="1533" w:author="Антон Смирнов" w:date="2023-05-23T15:50:00Z">
              <w:rPr/>
            </w:rPrChange>
          </w:rPr>
          <w:t>vivo</w:t>
        </w:r>
        <w:r w:rsidRPr="00D3406F">
          <w:rPr>
            <w:lang w:val="ru-RU"/>
            <w:rPrChange w:id="1534" w:author="Антон Смирнов" w:date="2023-05-23T15:49:00Z">
              <w:rPr/>
            </w:rPrChange>
          </w:rPr>
          <w:t xml:space="preserve"> </w:t>
        </w:r>
        <w:r>
          <w:rPr>
            <w:lang w:val="ru-RU"/>
          </w:rPr>
          <w:t xml:space="preserve">и </w:t>
        </w:r>
        <w:r w:rsidRPr="00D3406F">
          <w:rPr>
            <w:i/>
            <w:iCs/>
            <w:rPrChange w:id="1535" w:author="Антон Смирнов" w:date="2023-05-23T15:50:00Z">
              <w:rPr/>
            </w:rPrChange>
          </w:rPr>
          <w:t>in</w:t>
        </w:r>
        <w:r w:rsidRPr="00D3406F">
          <w:rPr>
            <w:i/>
            <w:iCs/>
            <w:lang w:val="ru-RU"/>
            <w:rPrChange w:id="1536" w:author="Антон Смирнов" w:date="2023-05-23T15:50:00Z">
              <w:rPr/>
            </w:rPrChange>
          </w:rPr>
          <w:t xml:space="preserve"> </w:t>
        </w:r>
        <w:r w:rsidRPr="00D3406F">
          <w:rPr>
            <w:i/>
            <w:iCs/>
            <w:rPrChange w:id="1537" w:author="Антон Смирнов" w:date="2023-05-23T15:50:00Z">
              <w:rPr/>
            </w:rPrChange>
          </w:rPr>
          <w:t>vitro</w:t>
        </w:r>
        <w:r w:rsidRPr="00D3406F">
          <w:rPr>
            <w:lang w:val="ru-RU"/>
            <w:rPrChange w:id="1538" w:author="Антон Смирнов" w:date="2023-05-23T15:49:00Z">
              <w:rPr/>
            </w:rPrChange>
          </w:rPr>
          <w:t xml:space="preserve"> </w:t>
        </w:r>
        <w:r>
          <w:rPr>
            <w:lang w:val="ru-RU"/>
          </w:rPr>
          <w:t>были удалены повторяющиеся записи.</w:t>
        </w:r>
      </w:ins>
    </w:p>
    <w:p w14:paraId="44EFE414" w14:textId="7F8C4BD0" w:rsidR="00D3406F" w:rsidRDefault="00BA77E2" w:rsidP="00D3406F">
      <w:pPr>
        <w:pStyle w:val="3"/>
        <w:rPr>
          <w:ins w:id="1539" w:author="Антон Смирнов" w:date="2023-05-23T15:55:00Z"/>
          <w:lang w:val="ru-RU"/>
        </w:rPr>
      </w:pPr>
      <w:bookmarkStart w:id="1540" w:name="_Toc135773614"/>
      <w:ins w:id="1541" w:author="Антон Смирнов" w:date="2023-05-23T15:54:00Z">
        <w:r w:rsidRPr="009D0048">
          <w:rPr>
            <w:lang w:val="ru-RU"/>
            <w:rPrChange w:id="1542" w:author="Антон Смирнов" w:date="2023-05-23T15:57:00Z">
              <w:rPr/>
            </w:rPrChange>
          </w:rPr>
          <w:t xml:space="preserve">2.1.2 </w:t>
        </w:r>
        <w:r>
          <w:rPr>
            <w:lang w:val="ru-RU"/>
          </w:rPr>
          <w:t>Модель</w:t>
        </w:r>
      </w:ins>
      <w:ins w:id="1543" w:author="Антон Смирнов" w:date="2023-05-23T15:55:00Z">
        <w:r>
          <w:rPr>
            <w:lang w:val="ru-RU"/>
          </w:rPr>
          <w:t xml:space="preserve"> прогноза активности к</w:t>
        </w:r>
      </w:ins>
      <w:ins w:id="1544" w:author="Антон Смирнов" w:date="2023-05-23T15:54:00Z">
        <w:r>
          <w:rPr>
            <w:lang w:val="ru-RU"/>
          </w:rPr>
          <w:t xml:space="preserve"> ТАР</w:t>
        </w:r>
      </w:ins>
      <w:bookmarkEnd w:id="1540"/>
    </w:p>
    <w:p w14:paraId="444573FB" w14:textId="6BA7C159" w:rsidR="00BA77E2" w:rsidRDefault="009D0048" w:rsidP="00BA77E2">
      <w:pPr>
        <w:pStyle w:val="a0"/>
        <w:rPr>
          <w:ins w:id="1545" w:author="Антон Смирнов" w:date="2023-05-23T16:44:00Z"/>
          <w:lang w:val="ru-RU"/>
        </w:rPr>
      </w:pPr>
      <w:ins w:id="1546" w:author="Антон Смирнов" w:date="2023-05-23T15:57:00Z">
        <w:r>
          <w:rPr>
            <w:lang w:val="ru-RU"/>
          </w:rPr>
          <w:t xml:space="preserve">Для обучения и валидации </w:t>
        </w:r>
      </w:ins>
      <w:ins w:id="1547" w:author="Антон Смирнов" w:date="2023-05-23T15:58:00Z">
        <w:r>
          <w:rPr>
            <w:lang w:val="ru-RU"/>
          </w:rPr>
          <w:t xml:space="preserve">были взяты данные из статьи про сервис </w:t>
        </w:r>
        <w:r>
          <w:t>TAPPRED</w:t>
        </w:r>
      </w:ins>
      <w:r>
        <w:fldChar w:fldCharType="begin"/>
      </w:r>
      <w:r w:rsidRPr="009D0048">
        <w:rPr>
          <w:lang w:val="ru-RU"/>
        </w:rPr>
        <w:instrText xml:space="preserve"> </w:instrText>
      </w:r>
      <w:r>
        <w:instrText>ADDIN</w:instrText>
      </w:r>
      <w:r w:rsidRPr="009D0048">
        <w:rPr>
          <w:lang w:val="ru-RU"/>
        </w:rPr>
        <w:instrText xml:space="preserve"> </w:instrText>
      </w:r>
      <w:r>
        <w:instrText>ZOTERO</w:instrText>
      </w:r>
      <w:r w:rsidRPr="009D0048">
        <w:rPr>
          <w:lang w:val="ru-RU"/>
        </w:rPr>
        <w:instrText>_</w:instrText>
      </w:r>
      <w:r>
        <w:instrText>ITEM</w:instrText>
      </w:r>
      <w:r w:rsidRPr="009D0048">
        <w:rPr>
          <w:lang w:val="ru-RU"/>
        </w:rPr>
        <w:instrText xml:space="preserve"> </w:instrText>
      </w:r>
      <w:r>
        <w:instrText>CSL</w:instrText>
      </w:r>
      <w:r w:rsidRPr="009D0048">
        <w:rPr>
          <w:lang w:val="ru-RU"/>
        </w:rPr>
        <w:instrText>_</w:instrText>
      </w:r>
      <w:r>
        <w:instrText>CITATION</w:instrText>
      </w:r>
      <w:r w:rsidRPr="009D0048">
        <w:rPr>
          <w:lang w:val="ru-RU"/>
        </w:rPr>
        <w:instrText xml:space="preserve"> {"</w:instrText>
      </w:r>
      <w:r>
        <w:instrText>citationID</w:instrText>
      </w:r>
      <w:r w:rsidRPr="009D0048">
        <w:rPr>
          <w:lang w:val="ru-RU"/>
        </w:rPr>
        <w:instrText>":"</w:instrText>
      </w:r>
      <w:r>
        <w:instrText>r</w:instrText>
      </w:r>
      <w:r w:rsidRPr="009D0048">
        <w:rPr>
          <w:lang w:val="ru-RU"/>
        </w:rPr>
        <w:instrText>6</w:instrText>
      </w:r>
      <w:r>
        <w:instrText>PyWX</w:instrText>
      </w:r>
      <w:r w:rsidRPr="009D0048">
        <w:rPr>
          <w:lang w:val="ru-RU"/>
        </w:rPr>
        <w:instrText>2</w:instrText>
      </w:r>
      <w:r>
        <w:instrText>e</w:instrText>
      </w:r>
      <w:r w:rsidRPr="009D0048">
        <w:rPr>
          <w:lang w:val="ru-RU"/>
        </w:rPr>
        <w:instrText>","</w:instrText>
      </w:r>
      <w:r>
        <w:instrText>properties</w:instrText>
      </w:r>
      <w:r w:rsidRPr="009D0048">
        <w:rPr>
          <w:lang w:val="ru-RU"/>
        </w:rPr>
        <w:instrText>":{"</w:instrText>
      </w:r>
      <w:r>
        <w:instrText>formattedCitation</w:instrText>
      </w:r>
      <w:r w:rsidRPr="009D0048">
        <w:rPr>
          <w:lang w:val="ru-RU"/>
        </w:rPr>
        <w:instrText>":"[79]","</w:instrText>
      </w:r>
      <w:r>
        <w:instrText>plainCitation</w:instrText>
      </w:r>
      <w:r w:rsidRPr="009D0048">
        <w:rPr>
          <w:lang w:val="ru-RU"/>
        </w:rPr>
        <w:instrText>":"[79]","</w:instrText>
      </w:r>
      <w:r>
        <w:instrText>noteIndex</w:instrText>
      </w:r>
      <w:r w:rsidRPr="009D0048">
        <w:rPr>
          <w:lang w:val="ru-RU"/>
        </w:rPr>
        <w:instrText>":0},"</w:instrText>
      </w:r>
      <w:r>
        <w:instrText>citationItems</w:instrText>
      </w:r>
      <w:r w:rsidRPr="009D0048">
        <w:rPr>
          <w:lang w:val="ru-RU"/>
        </w:rPr>
        <w:instrText>":[{"</w:instrText>
      </w:r>
      <w:r>
        <w:instrText>id</w:instrText>
      </w:r>
      <w:r w:rsidRPr="009D0048">
        <w:rPr>
          <w:lang w:val="ru-RU"/>
        </w:rPr>
        <w:instrText>":100,"</w:instrText>
      </w:r>
      <w:r>
        <w:instrText>uris</w:instrText>
      </w:r>
      <w:r w:rsidRPr="009D0048">
        <w:rPr>
          <w:lang w:val="ru-RU"/>
        </w:rPr>
        <w:instrText>":["</w:instrText>
      </w:r>
      <w:r>
        <w:instrText>http</w:instrText>
      </w:r>
      <w:r w:rsidRPr="009D0048">
        <w:rPr>
          <w:lang w:val="ru-RU"/>
        </w:rPr>
        <w:instrText>://</w:instrText>
      </w:r>
      <w:r>
        <w:instrText>zotero</w:instrText>
      </w:r>
      <w:r w:rsidRPr="009D0048">
        <w:rPr>
          <w:lang w:val="ru-RU"/>
        </w:rPr>
        <w:instrText>.</w:instrText>
      </w:r>
      <w:r>
        <w:instrText>org</w:instrText>
      </w:r>
      <w:r w:rsidRPr="009D0048">
        <w:rPr>
          <w:lang w:val="ru-RU"/>
        </w:rPr>
        <w:instrText>/</w:instrText>
      </w:r>
      <w:r>
        <w:instrText>users</w:instrText>
      </w:r>
      <w:r w:rsidRPr="009D0048">
        <w:rPr>
          <w:lang w:val="ru-RU"/>
        </w:rPr>
        <w:instrText>/10071278/</w:instrText>
      </w:r>
      <w:r>
        <w:instrText>items</w:instrText>
      </w:r>
      <w:r w:rsidRPr="009D0048">
        <w:rPr>
          <w:lang w:val="ru-RU"/>
        </w:rPr>
        <w:instrText>/4</w:instrText>
      </w:r>
      <w:r>
        <w:instrText>XAGZSXF</w:instrText>
      </w:r>
      <w:r w:rsidRPr="009D0048">
        <w:rPr>
          <w:lang w:val="ru-RU"/>
        </w:rPr>
        <w:instrText>"],"</w:instrText>
      </w:r>
      <w:r>
        <w:instrText>itemData</w:instrText>
      </w:r>
      <w:r w:rsidRPr="009D0048">
        <w:rPr>
          <w:lang w:val="ru-RU"/>
        </w:rPr>
        <w:instrText>":{"</w:instrText>
      </w:r>
      <w:r>
        <w:instrText>id</w:instrText>
      </w:r>
      <w:r w:rsidRPr="009D0048">
        <w:rPr>
          <w:lang w:val="ru-RU"/>
        </w:rPr>
        <w:instrText>":100,"</w:instrText>
      </w:r>
      <w:r>
        <w:instrText>type</w:instrText>
      </w:r>
      <w:r w:rsidRPr="009D0048">
        <w:rPr>
          <w:lang w:val="ru-RU"/>
        </w:rPr>
        <w:instrText>":"</w:instrText>
      </w:r>
      <w:r>
        <w:instrText>article</w:instrText>
      </w:r>
      <w:r w:rsidRPr="009D0048">
        <w:rPr>
          <w:lang w:val="ru-RU"/>
        </w:rPr>
        <w:instrText>-</w:instrText>
      </w:r>
      <w:r>
        <w:instrText>journal</w:instrText>
      </w:r>
      <w:r w:rsidRPr="009D0048">
        <w:rPr>
          <w:lang w:val="ru-RU"/>
        </w:rPr>
        <w:instrText>","</w:instrText>
      </w:r>
      <w:r>
        <w:instrText>abstract</w:instrText>
      </w:r>
      <w:r w:rsidRPr="009D0048">
        <w:rPr>
          <w:lang w:val="ru-RU"/>
        </w:rPr>
        <w:instrText>":"</w:instrText>
      </w:r>
      <w:r>
        <w:instrText>Background</w:instrText>
      </w:r>
      <w:r w:rsidRPr="009D0048">
        <w:rPr>
          <w:lang w:val="ru-RU"/>
        </w:rPr>
        <w:instrText xml:space="preserve">: </w:instrText>
      </w:r>
      <w:r>
        <w:instrText>Proteasomes</w:instrText>
      </w:r>
      <w:r w:rsidRPr="009D0048">
        <w:rPr>
          <w:lang w:val="ru-RU"/>
        </w:rPr>
        <w:instrText xml:space="preserve"> </w:instrText>
      </w:r>
      <w:r>
        <w:instrText>play</w:instrText>
      </w:r>
      <w:r w:rsidRPr="009D0048">
        <w:rPr>
          <w:lang w:val="ru-RU"/>
        </w:rPr>
        <w:instrText xml:space="preserve"> </w:instrText>
      </w:r>
      <w:r>
        <w:instrText>a</w:instrText>
      </w:r>
      <w:r w:rsidRPr="009D0048">
        <w:rPr>
          <w:lang w:val="ru-RU"/>
        </w:rPr>
        <w:instrText xml:space="preserve"> </w:instrText>
      </w:r>
      <w:r>
        <w:instrText>central</w:instrText>
      </w:r>
      <w:r w:rsidRPr="009D0048">
        <w:rPr>
          <w:lang w:val="ru-RU"/>
        </w:rPr>
        <w:instrText xml:space="preserve"> </w:instrText>
      </w:r>
      <w:r>
        <w:instrText>role</w:instrText>
      </w:r>
      <w:r w:rsidRPr="009D0048">
        <w:rPr>
          <w:lang w:val="ru-RU"/>
        </w:rPr>
        <w:instrText xml:space="preserve"> </w:instrText>
      </w:r>
      <w:r>
        <w:instrText>in</w:instrText>
      </w:r>
      <w:r w:rsidRPr="009D0048">
        <w:rPr>
          <w:lang w:val="ru-RU"/>
        </w:rPr>
        <w:instrText xml:space="preserve"> </w:instrText>
      </w:r>
      <w:r>
        <w:instrText>the</w:instrText>
      </w:r>
      <w:r w:rsidRPr="009D0048">
        <w:rPr>
          <w:lang w:val="ru-RU"/>
        </w:rPr>
        <w:instrText xml:space="preserve"> </w:instrText>
      </w:r>
      <w:r>
        <w:instrText>major</w:instrText>
      </w:r>
      <w:r w:rsidRPr="009D0048">
        <w:rPr>
          <w:lang w:val="ru-RU"/>
        </w:rPr>
        <w:instrText xml:space="preserve"> </w:instrText>
      </w:r>
      <w:r>
        <w:instrText>histocompatibility</w:instrText>
      </w:r>
      <w:r w:rsidRPr="009D0048">
        <w:rPr>
          <w:lang w:val="ru-RU"/>
        </w:rPr>
        <w:instrText xml:space="preserve"> </w:instrText>
      </w:r>
      <w:r>
        <w:instrText>class</w:instrText>
      </w:r>
      <w:r w:rsidRPr="009D0048">
        <w:rPr>
          <w:lang w:val="ru-RU"/>
        </w:rPr>
        <w:instrText xml:space="preserve"> </w:instrText>
      </w:r>
      <w:r>
        <w:instrText>I</w:instrText>
      </w:r>
      <w:r w:rsidRPr="009D0048">
        <w:rPr>
          <w:lang w:val="ru-RU"/>
        </w:rPr>
        <w:instrText xml:space="preserve"> (</w:instrText>
      </w:r>
      <w:r>
        <w:instrText>MHCI</w:instrText>
      </w:r>
      <w:r w:rsidRPr="009D0048">
        <w:rPr>
          <w:lang w:val="ru-RU"/>
        </w:rPr>
        <w:instrText xml:space="preserve">) </w:instrText>
      </w:r>
      <w:r>
        <w:instrText>antigen</w:instrText>
      </w:r>
      <w:r w:rsidRPr="009D0048">
        <w:rPr>
          <w:lang w:val="ru-RU"/>
        </w:rPr>
        <w:instrText xml:space="preserve"> </w:instrText>
      </w:r>
      <w:r>
        <w:instrText>processing</w:instrText>
      </w:r>
      <w:r w:rsidRPr="009D0048">
        <w:rPr>
          <w:lang w:val="ru-RU"/>
        </w:rPr>
        <w:instrText xml:space="preserve"> </w:instrText>
      </w:r>
      <w:r>
        <w:instrText>pathway</w:instrText>
      </w:r>
      <w:r w:rsidRPr="009D0048">
        <w:rPr>
          <w:lang w:val="ru-RU"/>
        </w:rPr>
        <w:instrText xml:space="preserve">. </w:instrText>
      </w:r>
      <w:r>
        <w:instrText>They</w:instrText>
      </w:r>
      <w:r w:rsidRPr="009D0048">
        <w:rPr>
          <w:lang w:val="ru-RU"/>
        </w:rPr>
        <w:instrText xml:space="preserve"> </w:instrText>
      </w:r>
      <w:r>
        <w:instrText>conduct</w:instrText>
      </w:r>
      <w:r w:rsidRPr="009D0048">
        <w:rPr>
          <w:lang w:val="ru-RU"/>
        </w:rPr>
        <w:instrText xml:space="preserve"> </w:instrText>
      </w:r>
      <w:r>
        <w:instrText>the</w:instrText>
      </w:r>
      <w:r w:rsidRPr="009D0048">
        <w:rPr>
          <w:lang w:val="ru-RU"/>
        </w:rPr>
        <w:instrText xml:space="preserve"> </w:instrText>
      </w:r>
      <w:r>
        <w:instrText>proteolytic</w:instrText>
      </w:r>
      <w:r w:rsidRPr="009D0048">
        <w:rPr>
          <w:lang w:val="ru-RU"/>
        </w:rPr>
        <w:instrText xml:space="preserve"> </w:instrText>
      </w:r>
      <w:r>
        <w:instrText>degradation</w:instrText>
      </w:r>
      <w:r w:rsidRPr="009D0048">
        <w:rPr>
          <w:lang w:val="ru-RU"/>
        </w:rPr>
        <w:instrText xml:space="preserve"> </w:instrText>
      </w:r>
      <w:r>
        <w:instrText>of</w:instrText>
      </w:r>
      <w:r w:rsidRPr="009D0048">
        <w:rPr>
          <w:lang w:val="ru-RU"/>
        </w:rPr>
        <w:instrText xml:space="preserve"> </w:instrText>
      </w:r>
      <w:r>
        <w:instrText>proteins</w:instrText>
      </w:r>
      <w:r w:rsidRPr="009D0048">
        <w:rPr>
          <w:lang w:val="ru-RU"/>
        </w:rPr>
        <w:instrText xml:space="preserve"> </w:instrText>
      </w:r>
      <w:r>
        <w:instrText>in</w:instrText>
      </w:r>
      <w:r w:rsidRPr="009D0048">
        <w:rPr>
          <w:lang w:val="ru-RU"/>
        </w:rPr>
        <w:instrText xml:space="preserve"> </w:instrText>
      </w:r>
      <w:r>
        <w:instrText>the</w:instrText>
      </w:r>
      <w:r w:rsidRPr="009D0048">
        <w:rPr>
          <w:lang w:val="ru-RU"/>
        </w:rPr>
        <w:instrText xml:space="preserve"> </w:instrText>
      </w:r>
      <w:r>
        <w:instrText>cytosol</w:instrText>
      </w:r>
      <w:r w:rsidRPr="009D0048">
        <w:rPr>
          <w:lang w:val="ru-RU"/>
        </w:rPr>
        <w:instrText xml:space="preserve">, </w:instrText>
      </w:r>
      <w:r>
        <w:instrText>generating</w:instrText>
      </w:r>
      <w:r w:rsidRPr="009D0048">
        <w:rPr>
          <w:lang w:val="ru-RU"/>
        </w:rPr>
        <w:instrText xml:space="preserve"> </w:instrText>
      </w:r>
      <w:r>
        <w:instrText>the</w:instrText>
      </w:r>
      <w:r w:rsidRPr="009D0048">
        <w:rPr>
          <w:lang w:val="ru-RU"/>
        </w:rPr>
        <w:instrText xml:space="preserve"> </w:instrText>
      </w:r>
      <w:r>
        <w:instrText>C</w:instrText>
      </w:r>
      <w:r w:rsidRPr="009D0048">
        <w:rPr>
          <w:lang w:val="ru-RU"/>
        </w:rPr>
        <w:instrText>-</w:instrText>
      </w:r>
      <w:r>
        <w:instrText>terminus</w:instrText>
      </w:r>
      <w:r w:rsidRPr="009D0048">
        <w:rPr>
          <w:lang w:val="ru-RU"/>
        </w:rPr>
        <w:instrText xml:space="preserve"> </w:instrText>
      </w:r>
      <w:r>
        <w:instrText>of</w:instrText>
      </w:r>
      <w:r w:rsidRPr="009D0048">
        <w:rPr>
          <w:lang w:val="ru-RU"/>
        </w:rPr>
        <w:instrText xml:space="preserve">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and</w:instrText>
      </w:r>
      <w:r w:rsidRPr="009D0048">
        <w:rPr>
          <w:lang w:val="ru-RU"/>
        </w:rPr>
        <w:instrText xml:space="preserve"> </w:instrText>
      </w:r>
      <w:r>
        <w:instrText>MHCI</w:instrText>
      </w:r>
      <w:r w:rsidRPr="009D0048">
        <w:rPr>
          <w:lang w:val="ru-RU"/>
        </w:rPr>
        <w:instrText>-</w:instrText>
      </w:r>
      <w:r>
        <w:instrText>peptide</w:instrText>
      </w:r>
      <w:r w:rsidRPr="009D0048">
        <w:rPr>
          <w:lang w:val="ru-RU"/>
        </w:rPr>
        <w:instrText xml:space="preserve"> </w:instrText>
      </w:r>
      <w:r>
        <w:instrText>ligands</w:instrText>
      </w:r>
      <w:r w:rsidRPr="009D0048">
        <w:rPr>
          <w:lang w:val="ru-RU"/>
        </w:rPr>
        <w:instrText xml:space="preserve"> (</w:instrText>
      </w:r>
      <w:r>
        <w:instrText>P</w:instrText>
      </w:r>
      <w:r w:rsidRPr="009D0048">
        <w:rPr>
          <w:lang w:val="ru-RU"/>
        </w:rPr>
        <w:instrText xml:space="preserve">1 </w:instrText>
      </w:r>
      <w:r>
        <w:instrText>residue</w:instrText>
      </w:r>
      <w:r w:rsidRPr="009D0048">
        <w:rPr>
          <w:lang w:val="ru-RU"/>
        </w:rPr>
        <w:instrText xml:space="preserve"> </w:instrText>
      </w:r>
      <w:r>
        <w:instrText>of</w:instrText>
      </w:r>
      <w:r w:rsidRPr="009D0048">
        <w:rPr>
          <w:lang w:val="ru-RU"/>
        </w:rPr>
        <w:instrText xml:space="preserve"> </w:instrText>
      </w:r>
      <w:r>
        <w:instrText>cleavage</w:instrText>
      </w:r>
      <w:r w:rsidRPr="009D0048">
        <w:rPr>
          <w:lang w:val="ru-RU"/>
        </w:rPr>
        <w:instrText xml:space="preserve"> </w:instrText>
      </w:r>
      <w:r>
        <w:instrText>site</w:instrText>
      </w:r>
      <w:r w:rsidRPr="009D0048">
        <w:rPr>
          <w:lang w:val="ru-RU"/>
        </w:rPr>
        <w:instrText xml:space="preserve">). </w:instrText>
      </w:r>
      <w:r>
        <w:instrText>There</w:instrText>
      </w:r>
      <w:r w:rsidRPr="009D0048">
        <w:rPr>
          <w:lang w:val="ru-RU"/>
        </w:rPr>
        <w:instrText xml:space="preserve"> </w:instrText>
      </w:r>
      <w:r>
        <w:instrText>are</w:instrText>
      </w:r>
      <w:r w:rsidRPr="009D0048">
        <w:rPr>
          <w:lang w:val="ru-RU"/>
        </w:rPr>
        <w:instrText xml:space="preserve"> </w:instrText>
      </w:r>
      <w:r>
        <w:instrText>two</w:instrText>
      </w:r>
      <w:r w:rsidRPr="009D0048">
        <w:rPr>
          <w:lang w:val="ru-RU"/>
        </w:rPr>
        <w:instrText xml:space="preserve"> </w:instrText>
      </w:r>
      <w:r>
        <w:instrText>types</w:instrText>
      </w:r>
      <w:r w:rsidRPr="009D0048">
        <w:rPr>
          <w:lang w:val="ru-RU"/>
        </w:rPr>
        <w:instrText xml:space="preserve"> </w:instrText>
      </w:r>
      <w:r>
        <w:instrText>of</w:instrText>
      </w:r>
      <w:r w:rsidRPr="009D0048">
        <w:rPr>
          <w:lang w:val="ru-RU"/>
        </w:rPr>
        <w:instrText xml:space="preserve"> </w:instrText>
      </w:r>
      <w:r>
        <w:instrText>proteasomes</w:instrText>
      </w:r>
      <w:r w:rsidRPr="009D0048">
        <w:rPr>
          <w:lang w:val="ru-RU"/>
        </w:rPr>
        <w:instrText xml:space="preserve">, </w:instrText>
      </w:r>
      <w:r>
        <w:instrText>the</w:instrText>
      </w:r>
      <w:r w:rsidRPr="009D0048">
        <w:rPr>
          <w:lang w:val="ru-RU"/>
        </w:rPr>
        <w:instrText xml:space="preserve"> </w:instrText>
      </w:r>
      <w:r>
        <w:instrText>constitutive</w:instrText>
      </w:r>
      <w:r w:rsidRPr="009D0048">
        <w:rPr>
          <w:lang w:val="ru-RU"/>
        </w:rPr>
        <w:instrText xml:space="preserve"> </w:instrText>
      </w:r>
      <w:r>
        <w:instrText>form</w:instrText>
      </w:r>
      <w:r w:rsidRPr="009D0048">
        <w:rPr>
          <w:lang w:val="ru-RU"/>
        </w:rPr>
        <w:instrText xml:space="preserve">, </w:instrText>
      </w:r>
      <w:r>
        <w:instrText>expressed</w:instrText>
      </w:r>
      <w:r w:rsidRPr="009D0048">
        <w:rPr>
          <w:lang w:val="ru-RU"/>
        </w:rPr>
        <w:instrText xml:space="preserve"> </w:instrText>
      </w:r>
      <w:r>
        <w:instrText>in</w:instrText>
      </w:r>
      <w:r w:rsidRPr="009D0048">
        <w:rPr>
          <w:lang w:val="ru-RU"/>
        </w:rPr>
        <w:instrText xml:space="preserve"> </w:instrText>
      </w:r>
      <w:r>
        <w:instrText>most</w:instrText>
      </w:r>
      <w:r w:rsidRPr="009D0048">
        <w:rPr>
          <w:lang w:val="ru-RU"/>
        </w:rPr>
        <w:instrText xml:space="preserve"> </w:instrText>
      </w:r>
      <w:r>
        <w:instrText>cell</w:instrText>
      </w:r>
      <w:r w:rsidRPr="009D0048">
        <w:rPr>
          <w:lang w:val="ru-RU"/>
        </w:rPr>
        <w:instrText xml:space="preserve"> </w:instrText>
      </w:r>
      <w:r>
        <w:instrText>types</w:instrText>
      </w:r>
      <w:r w:rsidRPr="009D0048">
        <w:rPr>
          <w:lang w:val="ru-RU"/>
        </w:rPr>
        <w:instrText xml:space="preserve">, </w:instrText>
      </w:r>
      <w:r>
        <w:instrText>and</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which</w:instrText>
      </w:r>
      <w:r w:rsidRPr="009D0048">
        <w:rPr>
          <w:lang w:val="ru-RU"/>
        </w:rPr>
        <w:instrText xml:space="preserve"> </w:instrText>
      </w:r>
      <w:r>
        <w:instrText>is</w:instrText>
      </w:r>
      <w:r w:rsidRPr="009D0048">
        <w:rPr>
          <w:lang w:val="ru-RU"/>
        </w:rPr>
        <w:instrText xml:space="preserve"> </w:instrText>
      </w:r>
      <w:r>
        <w:instrText>constitutively</w:instrText>
      </w:r>
      <w:r w:rsidRPr="009D0048">
        <w:rPr>
          <w:lang w:val="ru-RU"/>
        </w:rPr>
        <w:instrText xml:space="preserve"> </w:instrText>
      </w:r>
      <w:r>
        <w:instrText>expressed</w:instrText>
      </w:r>
      <w:r w:rsidRPr="009D0048">
        <w:rPr>
          <w:lang w:val="ru-RU"/>
        </w:rPr>
        <w:instrText xml:space="preserve"> </w:instrText>
      </w:r>
      <w:r>
        <w:instrText>in</w:instrText>
      </w:r>
      <w:r w:rsidRPr="009D0048">
        <w:rPr>
          <w:lang w:val="ru-RU"/>
        </w:rPr>
        <w:instrText xml:space="preserve"> </w:instrText>
      </w:r>
      <w:r>
        <w:instrText>mature</w:instrText>
      </w:r>
      <w:r w:rsidRPr="009D0048">
        <w:rPr>
          <w:lang w:val="ru-RU"/>
        </w:rPr>
        <w:instrText xml:space="preserve"> </w:instrText>
      </w:r>
      <w:r>
        <w:instrText>dendritic</w:instrText>
      </w:r>
      <w:r w:rsidRPr="009D0048">
        <w:rPr>
          <w:lang w:val="ru-RU"/>
        </w:rPr>
        <w:instrText xml:space="preserve"> </w:instrText>
      </w:r>
      <w:r>
        <w:instrText>cells</w:instrText>
      </w:r>
      <w:r w:rsidRPr="009D0048">
        <w:rPr>
          <w:lang w:val="ru-RU"/>
        </w:rPr>
        <w:instrText xml:space="preserve">. </w:instrText>
      </w:r>
      <w:r>
        <w:instrText>Protective</w:instrText>
      </w:r>
      <w:r w:rsidRPr="009D0048">
        <w:rPr>
          <w:lang w:val="ru-RU"/>
        </w:rPr>
        <w:instrText xml:space="preserve">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are</w:instrText>
      </w:r>
      <w:r w:rsidRPr="009D0048">
        <w:rPr>
          <w:lang w:val="ru-RU"/>
        </w:rPr>
        <w:instrText xml:space="preserve"> </w:instrText>
      </w:r>
      <w:r>
        <w:instrText>likely</w:instrText>
      </w:r>
      <w:r w:rsidRPr="009D0048">
        <w:rPr>
          <w:lang w:val="ru-RU"/>
        </w:rPr>
        <w:instrText xml:space="preserve"> </w:instrText>
      </w:r>
      <w:r>
        <w:instrText>generated</w:instrText>
      </w:r>
      <w:r w:rsidRPr="009D0048">
        <w:rPr>
          <w:lang w:val="ru-RU"/>
        </w:rPr>
        <w:instrText xml:space="preserve"> </w:instrText>
      </w:r>
      <w:r>
        <w:instrText>by</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and</w:instrText>
      </w:r>
      <w:r w:rsidRPr="009D0048">
        <w:rPr>
          <w:lang w:val="ru-RU"/>
        </w:rPr>
        <w:instrText xml:space="preserve"> </w:instrText>
      </w:r>
      <w:r>
        <w:instrText>the</w:instrText>
      </w:r>
      <w:r w:rsidRPr="009D0048">
        <w:rPr>
          <w:lang w:val="ru-RU"/>
        </w:rPr>
        <w:instrText xml:space="preserve"> </w:instrText>
      </w:r>
      <w:r>
        <w:instrText>constitutive</w:instrText>
      </w:r>
      <w:r w:rsidRPr="009D0048">
        <w:rPr>
          <w:lang w:val="ru-RU"/>
        </w:rPr>
        <w:instrText xml:space="preserve"> </w:instrText>
      </w:r>
      <w:r>
        <w:instrText>proteasome</w:instrText>
      </w:r>
      <w:r w:rsidRPr="009D0048">
        <w:rPr>
          <w:lang w:val="ru-RU"/>
        </w:rPr>
        <w:instrText xml:space="preserve">, </w:instrText>
      </w:r>
      <w:r>
        <w:instrText>and</w:instrText>
      </w:r>
      <w:r w:rsidRPr="009D0048">
        <w:rPr>
          <w:lang w:val="ru-RU"/>
        </w:rPr>
        <w:instrText xml:space="preserve"> </w:instrText>
      </w:r>
      <w:r>
        <w:instrText>here</w:instrText>
      </w:r>
      <w:r w:rsidRPr="009D0048">
        <w:rPr>
          <w:lang w:val="ru-RU"/>
        </w:rPr>
        <w:instrText xml:space="preserve"> </w:instrText>
      </w:r>
      <w:r>
        <w:instrText>we</w:instrText>
      </w:r>
      <w:r w:rsidRPr="009D0048">
        <w:rPr>
          <w:lang w:val="ru-RU"/>
        </w:rPr>
        <w:instrText xml:space="preserve"> </w:instrText>
      </w:r>
      <w:r>
        <w:instrText>have</w:instrText>
      </w:r>
      <w:r w:rsidRPr="009D0048">
        <w:rPr>
          <w:lang w:val="ru-RU"/>
        </w:rPr>
        <w:instrText xml:space="preserve"> </w:instrText>
      </w:r>
      <w:r>
        <w:instrText>modeled</w:instrText>
      </w:r>
      <w:r w:rsidRPr="009D0048">
        <w:rPr>
          <w:lang w:val="ru-RU"/>
        </w:rPr>
        <w:instrText xml:space="preserve"> </w:instrText>
      </w:r>
      <w:r>
        <w:instrText>and</w:instrText>
      </w:r>
      <w:r w:rsidRPr="009D0048">
        <w:rPr>
          <w:lang w:val="ru-RU"/>
        </w:rPr>
        <w:instrText xml:space="preserve"> </w:instrText>
      </w:r>
      <w:r>
        <w:instrText>analyzed</w:instrText>
      </w:r>
      <w:r w:rsidRPr="009D0048">
        <w:rPr>
          <w:lang w:val="ru-RU"/>
        </w:rPr>
        <w:instrText xml:space="preserve"> </w:instrText>
      </w:r>
      <w:r>
        <w:instrText>the</w:instrText>
      </w:r>
      <w:r w:rsidRPr="009D0048">
        <w:rPr>
          <w:lang w:val="ru-RU"/>
        </w:rPr>
        <w:instrText xml:space="preserve"> </w:instrText>
      </w:r>
      <w:r>
        <w:instrText>cleavage</w:instrText>
      </w:r>
      <w:r w:rsidRPr="009D0048">
        <w:rPr>
          <w:lang w:val="ru-RU"/>
        </w:rPr>
        <w:instrText xml:space="preserve"> </w:instrText>
      </w:r>
      <w:r>
        <w:instrText>by</w:instrText>
      </w:r>
      <w:r w:rsidRPr="009D0048">
        <w:rPr>
          <w:lang w:val="ru-RU"/>
        </w:rPr>
        <w:instrText xml:space="preserve"> </w:instrText>
      </w:r>
      <w:r>
        <w:instrText>these</w:instrText>
      </w:r>
      <w:r w:rsidRPr="009D0048">
        <w:rPr>
          <w:lang w:val="ru-RU"/>
        </w:rPr>
        <w:instrText xml:space="preserve"> </w:instrText>
      </w:r>
      <w:r>
        <w:instrText>two</w:instrText>
      </w:r>
      <w:r w:rsidRPr="009D0048">
        <w:rPr>
          <w:lang w:val="ru-RU"/>
        </w:rPr>
        <w:instrText xml:space="preserve"> </w:instrText>
      </w:r>
      <w:r>
        <w:instrText>proteases</w:instrText>
      </w:r>
      <w:r w:rsidRPr="009D0048">
        <w:rPr>
          <w:lang w:val="ru-RU"/>
        </w:rPr>
        <w:instrText>.\</w:instrText>
      </w:r>
      <w:r>
        <w:instrText>nResults</w:instrText>
      </w:r>
      <w:r w:rsidRPr="009D0048">
        <w:rPr>
          <w:lang w:val="ru-RU"/>
        </w:rPr>
        <w:instrText xml:space="preserve">: </w:instrText>
      </w:r>
      <w:r>
        <w:instrText>We</w:instrText>
      </w:r>
      <w:r w:rsidRPr="009D0048">
        <w:rPr>
          <w:lang w:val="ru-RU"/>
        </w:rPr>
        <w:instrText xml:space="preserve"> </w:instrText>
      </w:r>
      <w:r>
        <w:instrText>have</w:instrText>
      </w:r>
      <w:r w:rsidRPr="009D0048">
        <w:rPr>
          <w:lang w:val="ru-RU"/>
        </w:rPr>
        <w:instrText xml:space="preserve"> </w:instrText>
      </w:r>
      <w:r>
        <w:instrText>modeled</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and</w:instrText>
      </w:r>
      <w:r w:rsidRPr="009D0048">
        <w:rPr>
          <w:lang w:val="ru-RU"/>
        </w:rPr>
        <w:instrText xml:space="preserve"> </w:instrText>
      </w:r>
      <w:r>
        <w:instrText>proteasome</w:instrText>
      </w:r>
      <w:r w:rsidRPr="009D0048">
        <w:rPr>
          <w:lang w:val="ru-RU"/>
        </w:rPr>
        <w:instrText xml:space="preserve"> </w:instrText>
      </w:r>
      <w:r>
        <w:instrText>cleavage</w:instrText>
      </w:r>
      <w:r w:rsidRPr="009D0048">
        <w:rPr>
          <w:lang w:val="ru-RU"/>
        </w:rPr>
        <w:instrText xml:space="preserve"> </w:instrText>
      </w:r>
      <w:r>
        <w:instrText>sites</w:instrText>
      </w:r>
      <w:r w:rsidRPr="009D0048">
        <w:rPr>
          <w:lang w:val="ru-RU"/>
        </w:rPr>
        <w:instrText xml:space="preserve"> </w:instrText>
      </w:r>
      <w:r>
        <w:instrText>upon</w:instrText>
      </w:r>
      <w:r w:rsidRPr="009D0048">
        <w:rPr>
          <w:lang w:val="ru-RU"/>
        </w:rPr>
        <w:instrText xml:space="preserve"> </w:instrText>
      </w:r>
      <w:r>
        <w:instrText>two</w:instrText>
      </w:r>
      <w:r w:rsidRPr="009D0048">
        <w:rPr>
          <w:lang w:val="ru-RU"/>
        </w:rPr>
        <w:instrText xml:space="preserve"> </w:instrText>
      </w:r>
      <w:r>
        <w:instrText>non</w:instrText>
      </w:r>
      <w:r w:rsidRPr="009D0048">
        <w:rPr>
          <w:lang w:val="ru-RU"/>
        </w:rPr>
        <w:instrText>-</w:instrText>
      </w:r>
      <w:r>
        <w:instrText>overlapping</w:instrText>
      </w:r>
      <w:r w:rsidRPr="009D0048">
        <w:rPr>
          <w:lang w:val="ru-RU"/>
        </w:rPr>
        <w:instrText xml:space="preserve"> </w:instrText>
      </w:r>
      <w:r>
        <w:instrText>sets</w:instrText>
      </w:r>
      <w:r w:rsidRPr="009D0048">
        <w:rPr>
          <w:lang w:val="ru-RU"/>
        </w:rPr>
        <w:instrText xml:space="preserve"> </w:instrText>
      </w:r>
      <w:r>
        <w:instrText>of</w:instrText>
      </w:r>
      <w:r w:rsidRPr="009D0048">
        <w:rPr>
          <w:lang w:val="ru-RU"/>
        </w:rPr>
        <w:instrText xml:space="preserve"> </w:instrText>
      </w:r>
      <w:r>
        <w:instrText>peptides</w:instrText>
      </w:r>
      <w:r w:rsidRPr="009D0048">
        <w:rPr>
          <w:lang w:val="ru-RU"/>
        </w:rPr>
        <w:instrText xml:space="preserve"> </w:instrText>
      </w:r>
      <w:r>
        <w:instrText>consisting</w:instrText>
      </w:r>
      <w:r w:rsidRPr="009D0048">
        <w:rPr>
          <w:lang w:val="ru-RU"/>
        </w:rPr>
        <w:instrText xml:space="preserve"> </w:instrText>
      </w:r>
      <w:r>
        <w:instrText>of</w:instrText>
      </w:r>
      <w:r w:rsidRPr="009D0048">
        <w:rPr>
          <w:lang w:val="ru-RU"/>
        </w:rPr>
        <w:instrText xml:space="preserve"> 553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naturally</w:instrText>
      </w:r>
      <w:r w:rsidRPr="009D0048">
        <w:rPr>
          <w:lang w:val="ru-RU"/>
        </w:rPr>
        <w:instrText xml:space="preserve"> </w:instrText>
      </w:r>
      <w:r>
        <w:instrText>processed</w:instrText>
      </w:r>
      <w:r w:rsidRPr="009D0048">
        <w:rPr>
          <w:lang w:val="ru-RU"/>
        </w:rPr>
        <w:instrText xml:space="preserve"> </w:instrText>
      </w:r>
      <w:r>
        <w:instrText>and</w:instrText>
      </w:r>
      <w:r w:rsidRPr="009D0048">
        <w:rPr>
          <w:lang w:val="ru-RU"/>
        </w:rPr>
        <w:instrText xml:space="preserve"> </w:instrText>
      </w:r>
      <w:r>
        <w:instrText>restricted</w:instrText>
      </w:r>
      <w:r w:rsidRPr="009D0048">
        <w:rPr>
          <w:lang w:val="ru-RU"/>
        </w:rPr>
        <w:instrText xml:space="preserve"> </w:instrText>
      </w:r>
      <w:r>
        <w:instrText>by</w:instrText>
      </w:r>
      <w:r w:rsidRPr="009D0048">
        <w:rPr>
          <w:lang w:val="ru-RU"/>
        </w:rPr>
        <w:instrText xml:space="preserve"> </w:instrText>
      </w:r>
      <w:r>
        <w:instrText>human</w:instrText>
      </w:r>
      <w:r w:rsidRPr="009D0048">
        <w:rPr>
          <w:lang w:val="ru-RU"/>
        </w:rPr>
        <w:instrText xml:space="preserve"> </w:instrText>
      </w:r>
      <w:r>
        <w:instrText>MHCI</w:instrText>
      </w:r>
      <w:r w:rsidRPr="009D0048">
        <w:rPr>
          <w:lang w:val="ru-RU"/>
        </w:rPr>
        <w:instrText xml:space="preserve"> </w:instrText>
      </w:r>
      <w:r>
        <w:instrText>molecules</w:instrText>
      </w:r>
      <w:r w:rsidRPr="009D0048">
        <w:rPr>
          <w:lang w:val="ru-RU"/>
        </w:rPr>
        <w:instrText xml:space="preserve">, </w:instrText>
      </w:r>
      <w:r>
        <w:instrText>and</w:instrText>
      </w:r>
      <w:r w:rsidRPr="009D0048">
        <w:rPr>
          <w:lang w:val="ru-RU"/>
        </w:rPr>
        <w:instrText xml:space="preserve"> 382 </w:instrText>
      </w:r>
      <w:r>
        <w:instrText>peptides</w:instrText>
      </w:r>
      <w:r w:rsidRPr="009D0048">
        <w:rPr>
          <w:lang w:val="ru-RU"/>
        </w:rPr>
        <w:instrText xml:space="preserve"> </w:instrText>
      </w:r>
      <w:r>
        <w:instrText>eluted</w:instrText>
      </w:r>
      <w:r w:rsidRPr="009D0048">
        <w:rPr>
          <w:lang w:val="ru-RU"/>
        </w:rPr>
        <w:instrText xml:space="preserve"> </w:instrText>
      </w:r>
      <w:r>
        <w:instrText>from</w:instrText>
      </w:r>
      <w:r w:rsidRPr="009D0048">
        <w:rPr>
          <w:lang w:val="ru-RU"/>
        </w:rPr>
        <w:instrText xml:space="preserve"> </w:instrText>
      </w:r>
      <w:r>
        <w:instrText>human</w:instrText>
      </w:r>
      <w:r w:rsidRPr="009D0048">
        <w:rPr>
          <w:lang w:val="ru-RU"/>
        </w:rPr>
        <w:instrText xml:space="preserve"> </w:instrText>
      </w:r>
      <w:r>
        <w:instrText>MHCI</w:instrText>
      </w:r>
      <w:r w:rsidRPr="009D0048">
        <w:rPr>
          <w:lang w:val="ru-RU"/>
        </w:rPr>
        <w:instrText xml:space="preserve"> </w:instrText>
      </w:r>
      <w:r>
        <w:instrText>molecules</w:instrText>
      </w:r>
      <w:r w:rsidRPr="009D0048">
        <w:rPr>
          <w:lang w:val="ru-RU"/>
        </w:rPr>
        <w:instrText xml:space="preserve">, </w:instrText>
      </w:r>
      <w:r>
        <w:instrText>respectively</w:instrText>
      </w:r>
      <w:r w:rsidRPr="009D0048">
        <w:rPr>
          <w:lang w:val="ru-RU"/>
        </w:rPr>
        <w:instrText xml:space="preserve">, </w:instrText>
      </w:r>
      <w:r>
        <w:instrText>using</w:instrText>
      </w:r>
      <w:r w:rsidRPr="009D0048">
        <w:rPr>
          <w:lang w:val="ru-RU"/>
        </w:rPr>
        <w:instrText xml:space="preserve"> </w:instrText>
      </w:r>
      <w:r>
        <w:instrText>N</w:instrText>
      </w:r>
      <w:r w:rsidRPr="009D0048">
        <w:rPr>
          <w:lang w:val="ru-RU"/>
        </w:rPr>
        <w:instrText>-</w:instrText>
      </w:r>
      <w:r>
        <w:instrText>grams</w:instrText>
      </w:r>
      <w:r w:rsidRPr="009D0048">
        <w:rPr>
          <w:lang w:val="ru-RU"/>
        </w:rPr>
        <w:instrText xml:space="preserve">. </w:instrText>
      </w:r>
      <w:r>
        <w:instrText>Cleavage</w:instrText>
      </w:r>
      <w:r w:rsidRPr="009D0048">
        <w:rPr>
          <w:lang w:val="ru-RU"/>
        </w:rPr>
        <w:instrText xml:space="preserve"> </w:instrText>
      </w:r>
      <w:r>
        <w:instrText>models</w:instrText>
      </w:r>
      <w:r w:rsidRPr="009D0048">
        <w:rPr>
          <w:lang w:val="ru-RU"/>
        </w:rPr>
        <w:instrText xml:space="preserve"> </w:instrText>
      </w:r>
      <w:r>
        <w:instrText>were</w:instrText>
      </w:r>
      <w:r w:rsidRPr="009D0048">
        <w:rPr>
          <w:lang w:val="ru-RU"/>
        </w:rPr>
        <w:instrText xml:space="preserve"> </w:instrText>
      </w:r>
      <w:r>
        <w:instrText>generated</w:instrText>
      </w:r>
      <w:r w:rsidRPr="009D0048">
        <w:rPr>
          <w:lang w:val="ru-RU"/>
        </w:rPr>
        <w:instrText xml:space="preserve"> </w:instrText>
      </w:r>
      <w:r>
        <w:instrText>considering</w:instrText>
      </w:r>
      <w:r w:rsidRPr="009D0048">
        <w:rPr>
          <w:lang w:val="ru-RU"/>
        </w:rPr>
        <w:instrText xml:space="preserve"> </w:instrText>
      </w:r>
      <w:r>
        <w:instrText>different</w:instrText>
      </w:r>
      <w:r w:rsidRPr="009D0048">
        <w:rPr>
          <w:lang w:val="ru-RU"/>
        </w:rPr>
        <w:instrText xml:space="preserve"> </w:instrText>
      </w:r>
      <w:r>
        <w:instrText>epitope</w:instrText>
      </w:r>
      <w:r w:rsidRPr="009D0048">
        <w:rPr>
          <w:lang w:val="ru-RU"/>
        </w:rPr>
        <w:instrText xml:space="preserve"> </w:instrText>
      </w:r>
      <w:r>
        <w:instrText>and</w:instrText>
      </w:r>
      <w:r w:rsidRPr="009D0048">
        <w:rPr>
          <w:lang w:val="ru-RU"/>
        </w:rPr>
        <w:instrText xml:space="preserve"> </w:instrText>
      </w:r>
      <w:r>
        <w:instrText>MHCI</w:instrText>
      </w:r>
      <w:r w:rsidRPr="009D0048">
        <w:rPr>
          <w:lang w:val="ru-RU"/>
        </w:rPr>
        <w:instrText>-</w:instrText>
      </w:r>
      <w:r>
        <w:instrText>eluted</w:instrText>
      </w:r>
      <w:r w:rsidRPr="009D0048">
        <w:rPr>
          <w:lang w:val="ru-RU"/>
        </w:rPr>
        <w:instrText xml:space="preserve"> </w:instrText>
      </w:r>
      <w:r>
        <w:instrText>fragment</w:instrText>
      </w:r>
      <w:r w:rsidRPr="009D0048">
        <w:rPr>
          <w:lang w:val="ru-RU"/>
        </w:rPr>
        <w:instrText xml:space="preserve"> </w:instrText>
      </w:r>
      <w:r>
        <w:instrText>lengths</w:instrText>
      </w:r>
      <w:r w:rsidRPr="009D0048">
        <w:rPr>
          <w:lang w:val="ru-RU"/>
        </w:rPr>
        <w:instrText xml:space="preserve"> </w:instrText>
      </w:r>
      <w:r>
        <w:instrText>and</w:instrText>
      </w:r>
      <w:r w:rsidRPr="009D0048">
        <w:rPr>
          <w:lang w:val="ru-RU"/>
        </w:rPr>
        <w:instrText xml:space="preserve"> </w:instrText>
      </w:r>
      <w:r>
        <w:instrText>the</w:instrText>
      </w:r>
      <w:r w:rsidRPr="009D0048">
        <w:rPr>
          <w:lang w:val="ru-RU"/>
        </w:rPr>
        <w:instrText xml:space="preserve"> </w:instrText>
      </w:r>
      <w:r>
        <w:instrText>same</w:instrText>
      </w:r>
      <w:r w:rsidRPr="009D0048">
        <w:rPr>
          <w:lang w:val="ru-RU"/>
        </w:rPr>
        <w:instrText xml:space="preserve"> </w:instrText>
      </w:r>
      <w:r>
        <w:instrText>number</w:instrText>
      </w:r>
      <w:r w:rsidRPr="009D0048">
        <w:rPr>
          <w:lang w:val="ru-RU"/>
        </w:rPr>
        <w:instrText xml:space="preserve"> </w:instrText>
      </w:r>
      <w:r>
        <w:instrText>of</w:instrText>
      </w:r>
      <w:r w:rsidRPr="009D0048">
        <w:rPr>
          <w:lang w:val="ru-RU"/>
        </w:rPr>
        <w:instrText xml:space="preserve"> </w:instrText>
      </w:r>
      <w:r>
        <w:instrText>C</w:instrText>
      </w:r>
      <w:r w:rsidRPr="009D0048">
        <w:rPr>
          <w:lang w:val="ru-RU"/>
        </w:rPr>
        <w:instrText>-</w:instrText>
      </w:r>
      <w:r>
        <w:instrText>terminal</w:instrText>
      </w:r>
      <w:r w:rsidRPr="009D0048">
        <w:rPr>
          <w:lang w:val="ru-RU"/>
        </w:rPr>
        <w:instrText xml:space="preserve"> </w:instrText>
      </w:r>
      <w:r>
        <w:instrText>flanking</w:instrText>
      </w:r>
      <w:r w:rsidRPr="009D0048">
        <w:rPr>
          <w:lang w:val="ru-RU"/>
        </w:rPr>
        <w:instrText xml:space="preserve"> </w:instrText>
      </w:r>
      <w:r>
        <w:instrText>residues</w:instrText>
      </w:r>
      <w:r w:rsidRPr="009D0048">
        <w:rPr>
          <w:lang w:val="ru-RU"/>
        </w:rPr>
        <w:instrText xml:space="preserve">. </w:instrText>
      </w:r>
      <w:r>
        <w:instrText>Models</w:instrText>
      </w:r>
      <w:r w:rsidRPr="009D0048">
        <w:rPr>
          <w:lang w:val="ru-RU"/>
        </w:rPr>
        <w:instrText xml:space="preserve"> </w:instrText>
      </w:r>
      <w:r>
        <w:instrText>were</w:instrText>
      </w:r>
      <w:r w:rsidRPr="009D0048">
        <w:rPr>
          <w:lang w:val="ru-RU"/>
        </w:rPr>
        <w:instrText xml:space="preserve"> </w:instrText>
      </w:r>
      <w:r>
        <w:instrText>evaluated</w:instrText>
      </w:r>
      <w:r w:rsidRPr="009D0048">
        <w:rPr>
          <w:lang w:val="ru-RU"/>
        </w:rPr>
        <w:instrText xml:space="preserve"> </w:instrText>
      </w:r>
      <w:r>
        <w:instrText>in</w:instrText>
      </w:r>
      <w:r w:rsidRPr="009D0048">
        <w:rPr>
          <w:lang w:val="ru-RU"/>
        </w:rPr>
        <w:instrText xml:space="preserve"> 5-</w:instrText>
      </w:r>
      <w:r>
        <w:instrText>fold</w:instrText>
      </w:r>
      <w:r w:rsidRPr="009D0048">
        <w:rPr>
          <w:lang w:val="ru-RU"/>
        </w:rPr>
        <w:instrText xml:space="preserve"> </w:instrText>
      </w:r>
      <w:r>
        <w:instrText>cross</w:instrText>
      </w:r>
      <w:r w:rsidRPr="009D0048">
        <w:rPr>
          <w:lang w:val="ru-RU"/>
        </w:rPr>
        <w:instrText>-</w:instrText>
      </w:r>
      <w:r>
        <w:instrText>validation</w:instrText>
      </w:r>
      <w:r w:rsidRPr="009D0048">
        <w:rPr>
          <w:lang w:val="ru-RU"/>
        </w:rPr>
        <w:instrText xml:space="preserve">. </w:instrText>
      </w:r>
      <w:r>
        <w:instrText>Judging</w:instrText>
      </w:r>
      <w:r w:rsidRPr="009D0048">
        <w:rPr>
          <w:lang w:val="ru-RU"/>
        </w:rPr>
        <w:instrText xml:space="preserve"> </w:instrText>
      </w:r>
      <w:r>
        <w:instrText>by</w:instrText>
      </w:r>
      <w:r w:rsidRPr="009D0048">
        <w:rPr>
          <w:lang w:val="ru-RU"/>
        </w:rPr>
        <w:instrText xml:space="preserve"> </w:instrText>
      </w:r>
      <w:r>
        <w:instrText>the</w:instrText>
      </w:r>
      <w:r w:rsidRPr="009D0048">
        <w:rPr>
          <w:lang w:val="ru-RU"/>
        </w:rPr>
        <w:instrText xml:space="preserve"> </w:instrText>
      </w:r>
      <w:r>
        <w:instrText>Mathew</w:instrText>
      </w:r>
      <w:r w:rsidRPr="009D0048">
        <w:rPr>
          <w:lang w:val="ru-RU"/>
        </w:rPr>
        <w:instrText>’</w:instrText>
      </w:r>
      <w:r>
        <w:instrText>s</w:instrText>
      </w:r>
      <w:r w:rsidRPr="009D0048">
        <w:rPr>
          <w:lang w:val="ru-RU"/>
        </w:rPr>
        <w:instrText xml:space="preserve"> </w:instrText>
      </w:r>
      <w:r>
        <w:instrText>Correlation</w:instrText>
      </w:r>
      <w:r w:rsidRPr="009D0048">
        <w:rPr>
          <w:lang w:val="ru-RU"/>
        </w:rPr>
        <w:instrText xml:space="preserve"> </w:instrText>
      </w:r>
      <w:r>
        <w:instrText>Coefficient</w:instrText>
      </w:r>
      <w:r w:rsidRPr="009D0048">
        <w:rPr>
          <w:lang w:val="ru-RU"/>
        </w:rPr>
        <w:instrText xml:space="preserve"> (</w:instrText>
      </w:r>
      <w:r>
        <w:instrText>MCC</w:instrText>
      </w:r>
      <w:r w:rsidRPr="009D0048">
        <w:rPr>
          <w:lang w:val="ru-RU"/>
        </w:rPr>
        <w:instrText xml:space="preserve">), </w:instrText>
      </w:r>
      <w:r>
        <w:instrText>optimal</w:instrText>
      </w:r>
      <w:r w:rsidRPr="009D0048">
        <w:rPr>
          <w:lang w:val="ru-RU"/>
        </w:rPr>
        <w:instrText xml:space="preserve"> </w:instrText>
      </w:r>
      <w:r>
        <w:instrText>cleavage</w:instrText>
      </w:r>
      <w:r w:rsidRPr="009D0048">
        <w:rPr>
          <w:lang w:val="ru-RU"/>
        </w:rPr>
        <w:instrText xml:space="preserve"> </w:instrText>
      </w:r>
      <w:r>
        <w:instrText>models</w:instrText>
      </w:r>
      <w:r w:rsidRPr="009D0048">
        <w:rPr>
          <w:lang w:val="ru-RU"/>
        </w:rPr>
        <w:instrText xml:space="preserve"> </w:instrText>
      </w:r>
      <w:r>
        <w:instrText>for</w:instrText>
      </w:r>
      <w:r w:rsidRPr="009D0048">
        <w:rPr>
          <w:lang w:val="ru-RU"/>
        </w:rPr>
        <w:instrText xml:space="preserve"> </w:instrText>
      </w:r>
      <w:r>
        <w:instrText>the</w:instrText>
      </w:r>
      <w:r w:rsidRPr="009D0048">
        <w:rPr>
          <w:lang w:val="ru-RU"/>
        </w:rPr>
        <w:instrText xml:space="preserve"> </w:instrText>
      </w:r>
      <w:r>
        <w:instrText>proteasome</w:instrText>
      </w:r>
      <w:r w:rsidRPr="009D0048">
        <w:rPr>
          <w:lang w:val="ru-RU"/>
        </w:rPr>
        <w:instrText xml:space="preserve"> (</w:instrText>
      </w:r>
      <w:r>
        <w:instrText>MCC</w:instrText>
      </w:r>
      <w:r w:rsidRPr="009D0048">
        <w:rPr>
          <w:lang w:val="ru-RU"/>
        </w:rPr>
        <w:instrText xml:space="preserve"> = 0.43 ± 0.07) </w:instrText>
      </w:r>
      <w:r>
        <w:instrText>and</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MCC</w:instrText>
      </w:r>
      <w:r w:rsidRPr="009D0048">
        <w:rPr>
          <w:lang w:val="ru-RU"/>
        </w:rPr>
        <w:instrText xml:space="preserve"> = 0.36 ± 0.06) </w:instrText>
      </w:r>
      <w:r>
        <w:instrText>were</w:instrText>
      </w:r>
      <w:r w:rsidRPr="009D0048">
        <w:rPr>
          <w:lang w:val="ru-RU"/>
        </w:rPr>
        <w:instrText xml:space="preserve"> </w:instrText>
      </w:r>
      <w:r>
        <w:instrText>obtained</w:instrText>
      </w:r>
      <w:r w:rsidRPr="009D0048">
        <w:rPr>
          <w:lang w:val="ru-RU"/>
        </w:rPr>
        <w:instrText xml:space="preserve"> </w:instrText>
      </w:r>
      <w:r>
        <w:instrText>from</w:instrText>
      </w:r>
      <w:r w:rsidRPr="009D0048">
        <w:rPr>
          <w:lang w:val="ru-RU"/>
        </w:rPr>
        <w:instrText xml:space="preserve"> 12-</w:instrText>
      </w:r>
      <w:r>
        <w:instrText>residue</w:instrText>
      </w:r>
      <w:r w:rsidRPr="009D0048">
        <w:rPr>
          <w:lang w:val="ru-RU"/>
        </w:rPr>
        <w:instrText xml:space="preserve"> </w:instrText>
      </w:r>
      <w:r>
        <w:instrText>peptide</w:instrText>
      </w:r>
      <w:r w:rsidRPr="009D0048">
        <w:rPr>
          <w:lang w:val="ru-RU"/>
        </w:rPr>
        <w:instrText xml:space="preserve"> </w:instrText>
      </w:r>
      <w:r>
        <w:instrText>fragments</w:instrText>
      </w:r>
      <w:r w:rsidRPr="009D0048">
        <w:rPr>
          <w:lang w:val="ru-RU"/>
        </w:rPr>
        <w:instrText xml:space="preserve">. </w:instrText>
      </w:r>
      <w:r>
        <w:instrText>Using</w:instrText>
      </w:r>
      <w:r w:rsidRPr="009D0048">
        <w:rPr>
          <w:lang w:val="ru-RU"/>
        </w:rPr>
        <w:instrText xml:space="preserve"> </w:instrText>
      </w:r>
      <w:r>
        <w:instrText>an</w:instrText>
      </w:r>
      <w:r w:rsidRPr="009D0048">
        <w:rPr>
          <w:lang w:val="ru-RU"/>
        </w:rPr>
        <w:instrText xml:space="preserve"> </w:instrText>
      </w:r>
      <w:r>
        <w:instrText>independent</w:instrText>
      </w:r>
      <w:r w:rsidRPr="009D0048">
        <w:rPr>
          <w:lang w:val="ru-RU"/>
        </w:rPr>
        <w:instrText xml:space="preserve"> </w:instrText>
      </w:r>
      <w:r>
        <w:instrText>dataset</w:instrText>
      </w:r>
      <w:r w:rsidRPr="009D0048">
        <w:rPr>
          <w:lang w:val="ru-RU"/>
        </w:rPr>
        <w:instrText xml:space="preserve"> </w:instrText>
      </w:r>
      <w:r>
        <w:instrText>consisting</w:instrText>
      </w:r>
      <w:r w:rsidRPr="009D0048">
        <w:rPr>
          <w:lang w:val="ru-RU"/>
        </w:rPr>
        <w:instrText xml:space="preserve"> </w:instrText>
      </w:r>
      <w:r>
        <w:instrText>of</w:instrText>
      </w:r>
      <w:r w:rsidRPr="009D0048">
        <w:rPr>
          <w:lang w:val="ru-RU"/>
        </w:rPr>
        <w:instrText xml:space="preserve"> 137 </w:instrText>
      </w:r>
      <w:r>
        <w:instrText>HIV</w:instrText>
      </w:r>
      <w:r w:rsidRPr="009D0048">
        <w:rPr>
          <w:lang w:val="ru-RU"/>
        </w:rPr>
        <w:instrText>1-</w:instrText>
      </w:r>
      <w:r>
        <w:instrText>specific</w:instrText>
      </w:r>
      <w:r w:rsidRPr="009D0048">
        <w:rPr>
          <w:lang w:val="ru-RU"/>
        </w:rPr>
        <w:instrText xml:space="preserve">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and</w:instrText>
      </w:r>
      <w:r w:rsidRPr="009D0048">
        <w:rPr>
          <w:lang w:val="ru-RU"/>
        </w:rPr>
        <w:instrText xml:space="preserve"> </w:instrText>
      </w:r>
      <w:r>
        <w:instrText>proteasome</w:instrText>
      </w:r>
      <w:r w:rsidRPr="009D0048">
        <w:rPr>
          <w:lang w:val="ru-RU"/>
        </w:rPr>
        <w:instrText xml:space="preserve"> </w:instrText>
      </w:r>
      <w:r>
        <w:instrText>cleavage</w:instrText>
      </w:r>
      <w:r w:rsidRPr="009D0048">
        <w:rPr>
          <w:lang w:val="ru-RU"/>
        </w:rPr>
        <w:instrText xml:space="preserve"> </w:instrText>
      </w:r>
      <w:r>
        <w:instrText>models</w:instrText>
      </w:r>
      <w:r w:rsidRPr="009D0048">
        <w:rPr>
          <w:lang w:val="ru-RU"/>
        </w:rPr>
        <w:instrText xml:space="preserve"> </w:instrText>
      </w:r>
      <w:r>
        <w:instrText>achieved</w:instrText>
      </w:r>
      <w:r w:rsidRPr="009D0048">
        <w:rPr>
          <w:lang w:val="ru-RU"/>
        </w:rPr>
        <w:instrText xml:space="preserve"> </w:instrText>
      </w:r>
      <w:r>
        <w:instrText>MCC</w:instrText>
      </w:r>
      <w:r w:rsidRPr="009D0048">
        <w:rPr>
          <w:lang w:val="ru-RU"/>
        </w:rPr>
        <w:instrText xml:space="preserve"> </w:instrText>
      </w:r>
      <w:r>
        <w:instrText>values</w:instrText>
      </w:r>
      <w:r w:rsidRPr="009D0048">
        <w:rPr>
          <w:lang w:val="ru-RU"/>
        </w:rPr>
        <w:instrText xml:space="preserve"> </w:instrText>
      </w:r>
      <w:r>
        <w:instrText>of</w:instrText>
      </w:r>
      <w:r w:rsidRPr="009D0048">
        <w:rPr>
          <w:lang w:val="ru-RU"/>
        </w:rPr>
        <w:instrText xml:space="preserve"> 0.30 </w:instrText>
      </w:r>
      <w:r>
        <w:instrText>and</w:instrText>
      </w:r>
      <w:r w:rsidRPr="009D0048">
        <w:rPr>
          <w:lang w:val="ru-RU"/>
        </w:rPr>
        <w:instrText xml:space="preserve"> 0.18, </w:instrText>
      </w:r>
      <w:r>
        <w:instrText>respectively</w:instrText>
      </w:r>
      <w:r w:rsidRPr="009D0048">
        <w:rPr>
          <w:lang w:val="ru-RU"/>
        </w:rPr>
        <w:instrText xml:space="preserve">, </w:instrText>
      </w:r>
      <w:r>
        <w:instrText>comparatively</w:instrText>
      </w:r>
      <w:r w:rsidRPr="009D0048">
        <w:rPr>
          <w:lang w:val="ru-RU"/>
        </w:rPr>
        <w:instrText xml:space="preserve"> </w:instrText>
      </w:r>
      <w:r>
        <w:instrText>better</w:instrText>
      </w:r>
      <w:r w:rsidRPr="009D0048">
        <w:rPr>
          <w:lang w:val="ru-RU"/>
        </w:rPr>
        <w:instrText xml:space="preserve"> </w:instrText>
      </w:r>
      <w:r>
        <w:instrText>than</w:instrText>
      </w:r>
      <w:r w:rsidRPr="009D0048">
        <w:rPr>
          <w:lang w:val="ru-RU"/>
        </w:rPr>
        <w:instrText xml:space="preserve"> </w:instrText>
      </w:r>
      <w:r>
        <w:instrText>those</w:instrText>
      </w:r>
      <w:r w:rsidRPr="009D0048">
        <w:rPr>
          <w:lang w:val="ru-RU"/>
        </w:rPr>
        <w:instrText xml:space="preserve"> </w:instrText>
      </w:r>
      <w:r>
        <w:instrText>achieved</w:instrText>
      </w:r>
      <w:r w:rsidRPr="009D0048">
        <w:rPr>
          <w:lang w:val="ru-RU"/>
        </w:rPr>
        <w:instrText xml:space="preserve"> </w:instrText>
      </w:r>
      <w:r>
        <w:instrText>by</w:instrText>
      </w:r>
      <w:r w:rsidRPr="009D0048">
        <w:rPr>
          <w:lang w:val="ru-RU"/>
        </w:rPr>
        <w:instrText xml:space="preserve"> </w:instrText>
      </w:r>
      <w:r>
        <w:instrText>related</w:instrText>
      </w:r>
      <w:r w:rsidRPr="009D0048">
        <w:rPr>
          <w:lang w:val="ru-RU"/>
        </w:rPr>
        <w:instrText xml:space="preserve"> </w:instrText>
      </w:r>
      <w:r>
        <w:instrText>methods</w:instrText>
      </w:r>
      <w:r w:rsidRPr="009D0048">
        <w:rPr>
          <w:lang w:val="ru-RU"/>
        </w:rPr>
        <w:instrText xml:space="preserve">. </w:instrText>
      </w:r>
      <w:r>
        <w:instrText>Using</w:instrText>
      </w:r>
      <w:r w:rsidRPr="009D0048">
        <w:rPr>
          <w:lang w:val="ru-RU"/>
        </w:rPr>
        <w:instrText xml:space="preserve"> </w:instrText>
      </w:r>
      <w:r>
        <w:instrText>ROC</w:instrText>
      </w:r>
      <w:r w:rsidRPr="009D0048">
        <w:rPr>
          <w:lang w:val="ru-RU"/>
        </w:rPr>
        <w:instrText xml:space="preserve"> </w:instrText>
      </w:r>
      <w:r>
        <w:instrText>analyses</w:instrText>
      </w:r>
      <w:r w:rsidRPr="009D0048">
        <w:rPr>
          <w:lang w:val="ru-RU"/>
        </w:rPr>
        <w:instrText xml:space="preserve">, </w:instrText>
      </w:r>
      <w:r>
        <w:instrText>we</w:instrText>
      </w:r>
      <w:r w:rsidRPr="009D0048">
        <w:rPr>
          <w:lang w:val="ru-RU"/>
        </w:rPr>
        <w:instrText xml:space="preserve"> </w:instrText>
      </w:r>
      <w:r>
        <w:instrText>have</w:instrText>
      </w:r>
      <w:r w:rsidRPr="009D0048">
        <w:rPr>
          <w:lang w:val="ru-RU"/>
        </w:rPr>
        <w:instrText xml:space="preserve"> </w:instrText>
      </w:r>
      <w:r>
        <w:instrText>also</w:instrText>
      </w:r>
      <w:r w:rsidRPr="009D0048">
        <w:rPr>
          <w:lang w:val="ru-RU"/>
        </w:rPr>
        <w:instrText xml:space="preserve"> </w:instrText>
      </w:r>
      <w:r>
        <w:instrText>shown</w:instrText>
      </w:r>
      <w:r w:rsidRPr="009D0048">
        <w:rPr>
          <w:lang w:val="ru-RU"/>
        </w:rPr>
        <w:instrText xml:space="preserve"> </w:instrText>
      </w:r>
      <w:r>
        <w:instrText>that</w:instrText>
      </w:r>
      <w:r w:rsidRPr="009D0048">
        <w:rPr>
          <w:lang w:val="ru-RU"/>
        </w:rPr>
        <w:instrText xml:space="preserve">, </w:instrText>
      </w:r>
      <w:r>
        <w:instrText>combined</w:instrText>
      </w:r>
      <w:r w:rsidRPr="009D0048">
        <w:rPr>
          <w:lang w:val="ru-RU"/>
        </w:rPr>
        <w:instrText xml:space="preserve"> </w:instrText>
      </w:r>
      <w:r>
        <w:instrText>with</w:instrText>
      </w:r>
      <w:r w:rsidRPr="009D0048">
        <w:rPr>
          <w:lang w:val="ru-RU"/>
        </w:rPr>
        <w:instrText xml:space="preserve"> </w:instrText>
      </w:r>
      <w:r>
        <w:instrText>MHCI</w:instrText>
      </w:r>
      <w:r w:rsidRPr="009D0048">
        <w:rPr>
          <w:lang w:val="ru-RU"/>
        </w:rPr>
        <w:instrText>-</w:instrText>
      </w:r>
      <w:r>
        <w:instrText>peptide</w:instrText>
      </w:r>
      <w:r w:rsidRPr="009D0048">
        <w:rPr>
          <w:lang w:val="ru-RU"/>
        </w:rPr>
        <w:instrText xml:space="preserve"> </w:instrText>
      </w:r>
      <w:r>
        <w:instrText>binding</w:instrText>
      </w:r>
      <w:r w:rsidRPr="009D0048">
        <w:rPr>
          <w:lang w:val="ru-RU"/>
        </w:rPr>
        <w:instrText xml:space="preserve"> </w:instrText>
      </w:r>
      <w:r>
        <w:instrText>predictions</w:instrText>
      </w:r>
      <w:r w:rsidRPr="009D0048">
        <w:rPr>
          <w:lang w:val="ru-RU"/>
        </w:rPr>
        <w:instrText xml:space="preserve">, </w:instrText>
      </w:r>
      <w:r>
        <w:instrText>cleavage</w:instrText>
      </w:r>
      <w:r w:rsidRPr="009D0048">
        <w:rPr>
          <w:lang w:val="ru-RU"/>
        </w:rPr>
        <w:instrText xml:space="preserve"> </w:instrText>
      </w:r>
      <w:r>
        <w:instrText>predictions</w:instrText>
      </w:r>
      <w:r w:rsidRPr="009D0048">
        <w:rPr>
          <w:lang w:val="ru-RU"/>
        </w:rPr>
        <w:instrText xml:space="preserve"> </w:instrText>
      </w:r>
      <w:r>
        <w:instrText>by</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and</w:instrText>
      </w:r>
      <w:r w:rsidRPr="009D0048">
        <w:rPr>
          <w:lang w:val="ru-RU"/>
        </w:rPr>
        <w:instrText xml:space="preserve"> </w:instrText>
      </w:r>
      <w:r>
        <w:instrText>proteasome</w:instrText>
      </w:r>
      <w:r w:rsidRPr="009D0048">
        <w:rPr>
          <w:lang w:val="ru-RU"/>
        </w:rPr>
        <w:instrText xml:space="preserve"> </w:instrText>
      </w:r>
      <w:r>
        <w:instrText>models</w:instrText>
      </w:r>
      <w:r w:rsidRPr="009D0048">
        <w:rPr>
          <w:lang w:val="ru-RU"/>
        </w:rPr>
        <w:instrText xml:space="preserve"> </w:instrText>
      </w:r>
      <w:r>
        <w:instrText>significantly</w:instrText>
      </w:r>
      <w:r w:rsidRPr="009D0048">
        <w:rPr>
          <w:lang w:val="ru-RU"/>
        </w:rPr>
        <w:instrText xml:space="preserve"> </w:instrText>
      </w:r>
      <w:r>
        <w:instrText>increase</w:instrText>
      </w:r>
      <w:r w:rsidRPr="009D0048">
        <w:rPr>
          <w:lang w:val="ru-RU"/>
        </w:rPr>
        <w:instrText xml:space="preserve"> </w:instrText>
      </w:r>
      <w:r>
        <w:instrText>the</w:instrText>
      </w:r>
      <w:r w:rsidRPr="009D0048">
        <w:rPr>
          <w:lang w:val="ru-RU"/>
        </w:rPr>
        <w:instrText xml:space="preserve"> </w:instrText>
      </w:r>
      <w:r>
        <w:instrText>discovery</w:instrText>
      </w:r>
      <w:r w:rsidRPr="009D0048">
        <w:rPr>
          <w:lang w:val="ru-RU"/>
        </w:rPr>
        <w:instrText xml:space="preserve"> </w:instrText>
      </w:r>
      <w:r>
        <w:instrText>rate</w:instrText>
      </w:r>
      <w:r w:rsidRPr="009D0048">
        <w:rPr>
          <w:lang w:val="ru-RU"/>
        </w:rPr>
        <w:instrText xml:space="preserve"> </w:instrText>
      </w:r>
      <w:r>
        <w:instrText>of</w:instrText>
      </w:r>
      <w:r w:rsidRPr="009D0048">
        <w:rPr>
          <w:lang w:val="ru-RU"/>
        </w:rPr>
        <w:instrText xml:space="preserve">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restricted</w:instrText>
      </w:r>
      <w:r w:rsidRPr="009D0048">
        <w:rPr>
          <w:lang w:val="ru-RU"/>
        </w:rPr>
        <w:instrText xml:space="preserve"> </w:instrText>
      </w:r>
      <w:r>
        <w:instrText>by</w:instrText>
      </w:r>
      <w:r w:rsidRPr="009D0048">
        <w:rPr>
          <w:lang w:val="ru-RU"/>
        </w:rPr>
        <w:instrText xml:space="preserve"> </w:instrText>
      </w:r>
      <w:r>
        <w:instrText>different</w:instrText>
      </w:r>
      <w:r w:rsidRPr="009D0048">
        <w:rPr>
          <w:lang w:val="ru-RU"/>
        </w:rPr>
        <w:instrText xml:space="preserve"> </w:instrText>
      </w:r>
      <w:r>
        <w:instrText>MHCI</w:instrText>
      </w:r>
      <w:r w:rsidRPr="009D0048">
        <w:rPr>
          <w:lang w:val="ru-RU"/>
        </w:rPr>
        <w:instrText xml:space="preserve"> </w:instrText>
      </w:r>
      <w:r>
        <w:instrText>molecules</w:instrText>
      </w:r>
      <w:r w:rsidRPr="009D0048">
        <w:rPr>
          <w:lang w:val="ru-RU"/>
        </w:rPr>
        <w:instrText xml:space="preserve">, </w:instrText>
      </w:r>
      <w:r>
        <w:instrText>including</w:instrText>
      </w:r>
      <w:r w:rsidRPr="009D0048">
        <w:rPr>
          <w:lang w:val="ru-RU"/>
        </w:rPr>
        <w:instrText xml:space="preserve"> </w:instrText>
      </w:r>
      <w:r>
        <w:instrText>A</w:instrText>
      </w:r>
      <w:r w:rsidRPr="009D0048">
        <w:rPr>
          <w:lang w:val="ru-RU"/>
        </w:rPr>
        <w:instrText xml:space="preserve">*0201, </w:instrText>
      </w:r>
      <w:r>
        <w:instrText>A</w:instrText>
      </w:r>
      <w:r w:rsidRPr="009D0048">
        <w:rPr>
          <w:lang w:val="ru-RU"/>
        </w:rPr>
        <w:instrText xml:space="preserve">*0301, </w:instrText>
      </w:r>
      <w:r>
        <w:instrText>A</w:instrText>
      </w:r>
      <w:r w:rsidRPr="009D0048">
        <w:rPr>
          <w:lang w:val="ru-RU"/>
        </w:rPr>
        <w:instrText xml:space="preserve">*2402, </w:instrText>
      </w:r>
      <w:r>
        <w:instrText>B</w:instrText>
      </w:r>
      <w:r w:rsidRPr="009D0048">
        <w:rPr>
          <w:lang w:val="ru-RU"/>
        </w:rPr>
        <w:instrText xml:space="preserve">*0702, </w:instrText>
      </w:r>
      <w:r>
        <w:instrText>B</w:instrText>
      </w:r>
      <w:r w:rsidRPr="009D0048">
        <w:rPr>
          <w:lang w:val="ru-RU"/>
        </w:rPr>
        <w:instrText>*2705.\</w:instrText>
      </w:r>
      <w:r>
        <w:instrText>nConclusions</w:instrText>
      </w:r>
      <w:r w:rsidRPr="009D0048">
        <w:rPr>
          <w:lang w:val="ru-RU"/>
        </w:rPr>
        <w:instrText xml:space="preserve">: </w:instrText>
      </w:r>
      <w:r>
        <w:instrText>We</w:instrText>
      </w:r>
      <w:r w:rsidRPr="009D0048">
        <w:rPr>
          <w:lang w:val="ru-RU"/>
        </w:rPr>
        <w:instrText xml:space="preserve"> </w:instrText>
      </w:r>
      <w:r>
        <w:instrText>have</w:instrText>
      </w:r>
      <w:r w:rsidRPr="009D0048">
        <w:rPr>
          <w:lang w:val="ru-RU"/>
        </w:rPr>
        <w:instrText xml:space="preserve"> </w:instrText>
      </w:r>
      <w:r>
        <w:instrText>developed</w:instrText>
      </w:r>
      <w:r w:rsidRPr="009D0048">
        <w:rPr>
          <w:lang w:val="ru-RU"/>
        </w:rPr>
        <w:instrText xml:space="preserve"> </w:instrText>
      </w:r>
      <w:r>
        <w:instrText>models</w:instrText>
      </w:r>
      <w:r w:rsidRPr="009D0048">
        <w:rPr>
          <w:lang w:val="ru-RU"/>
        </w:rPr>
        <w:instrText xml:space="preserve"> </w:instrText>
      </w:r>
      <w:r>
        <w:instrText>that</w:instrText>
      </w:r>
      <w:r w:rsidRPr="009D0048">
        <w:rPr>
          <w:lang w:val="ru-RU"/>
        </w:rPr>
        <w:instrText xml:space="preserve"> </w:instrText>
      </w:r>
      <w:r>
        <w:instrText>are</w:instrText>
      </w:r>
      <w:r w:rsidRPr="009D0048">
        <w:rPr>
          <w:lang w:val="ru-RU"/>
        </w:rPr>
        <w:instrText xml:space="preserve"> </w:instrText>
      </w:r>
      <w:r>
        <w:instrText>specific</w:instrText>
      </w:r>
      <w:r w:rsidRPr="009D0048">
        <w:rPr>
          <w:lang w:val="ru-RU"/>
        </w:rPr>
        <w:instrText xml:space="preserve"> </w:instrText>
      </w:r>
      <w:r>
        <w:instrText>to</w:instrText>
      </w:r>
      <w:r w:rsidRPr="009D0048">
        <w:rPr>
          <w:lang w:val="ru-RU"/>
        </w:rPr>
        <w:instrText xml:space="preserve"> </w:instrText>
      </w:r>
      <w:r>
        <w:instrText>predict</w:instrText>
      </w:r>
      <w:r w:rsidRPr="009D0048">
        <w:rPr>
          <w:lang w:val="ru-RU"/>
        </w:rPr>
        <w:instrText xml:space="preserve"> </w:instrText>
      </w:r>
      <w:r>
        <w:instrText>cleavage</w:instrText>
      </w:r>
      <w:r w:rsidRPr="009D0048">
        <w:rPr>
          <w:lang w:val="ru-RU"/>
        </w:rPr>
        <w:instrText xml:space="preserve"> </w:instrText>
      </w:r>
      <w:r>
        <w:instrText>by</w:instrText>
      </w:r>
      <w:r w:rsidRPr="009D0048">
        <w:rPr>
          <w:lang w:val="ru-RU"/>
        </w:rPr>
        <w:instrText xml:space="preserve"> </w:instrText>
      </w:r>
      <w:r>
        <w:instrText>the</w:instrText>
      </w:r>
      <w:r w:rsidRPr="009D0048">
        <w:rPr>
          <w:lang w:val="ru-RU"/>
        </w:rPr>
        <w:instrText xml:space="preserve"> </w:instrText>
      </w:r>
      <w:r>
        <w:instrText>proteasome</w:instrText>
      </w:r>
      <w:r w:rsidRPr="009D0048">
        <w:rPr>
          <w:lang w:val="ru-RU"/>
        </w:rPr>
        <w:instrText xml:space="preserve"> </w:instrText>
      </w:r>
      <w:r>
        <w:instrText>and</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These</w:instrText>
      </w:r>
      <w:r w:rsidRPr="009D0048">
        <w:rPr>
          <w:lang w:val="ru-RU"/>
        </w:rPr>
        <w:instrText xml:space="preserve"> </w:instrText>
      </w:r>
      <w:r>
        <w:instrText>models</w:instrText>
      </w:r>
      <w:r w:rsidRPr="009D0048">
        <w:rPr>
          <w:lang w:val="ru-RU"/>
        </w:rPr>
        <w:instrText xml:space="preserve"> </w:instrText>
      </w:r>
      <w:r>
        <w:instrText>ought</w:instrText>
      </w:r>
      <w:r w:rsidRPr="009D0048">
        <w:rPr>
          <w:lang w:val="ru-RU"/>
        </w:rPr>
        <w:instrText xml:space="preserve"> </w:instrText>
      </w:r>
      <w:r>
        <w:instrText>to</w:instrText>
      </w:r>
      <w:r w:rsidRPr="009D0048">
        <w:rPr>
          <w:lang w:val="ru-RU"/>
        </w:rPr>
        <w:instrText xml:space="preserve"> </w:instrText>
      </w:r>
      <w:r>
        <w:instrText>be</w:instrText>
      </w:r>
      <w:r w:rsidRPr="009D0048">
        <w:rPr>
          <w:lang w:val="ru-RU"/>
        </w:rPr>
        <w:instrText xml:space="preserve"> </w:instrText>
      </w:r>
      <w:r>
        <w:instrText>instrumental</w:instrText>
      </w:r>
      <w:r w:rsidRPr="009D0048">
        <w:rPr>
          <w:lang w:val="ru-RU"/>
        </w:rPr>
        <w:instrText xml:space="preserve"> </w:instrText>
      </w:r>
      <w:r>
        <w:instrText>to</w:instrText>
      </w:r>
      <w:r w:rsidRPr="009D0048">
        <w:rPr>
          <w:lang w:val="ru-RU"/>
        </w:rPr>
        <w:instrText xml:space="preserve"> </w:instrText>
      </w:r>
      <w:r>
        <w:instrText>identify</w:instrText>
      </w:r>
      <w:r w:rsidRPr="009D0048">
        <w:rPr>
          <w:lang w:val="ru-RU"/>
        </w:rPr>
        <w:instrText xml:space="preserve"> </w:instrText>
      </w:r>
      <w:r>
        <w:instrText>protective</w:instrText>
      </w:r>
      <w:r w:rsidRPr="009D0048">
        <w:rPr>
          <w:lang w:val="ru-RU"/>
        </w:rPr>
        <w:instrText xml:space="preserve"> </w:instrText>
      </w:r>
      <w:r>
        <w:instrText>CD</w:instrText>
      </w:r>
      <w:r w:rsidRPr="009D0048">
        <w:rPr>
          <w:lang w:val="ru-RU"/>
        </w:rPr>
        <w:instrText xml:space="preserve">8 </w:instrText>
      </w:r>
      <w:r>
        <w:instrText>T</w:instrText>
      </w:r>
      <w:r w:rsidRPr="009D0048">
        <w:rPr>
          <w:lang w:val="ru-RU"/>
        </w:rPr>
        <w:instrText xml:space="preserve"> </w:instrText>
      </w:r>
      <w:r>
        <w:instrText>cell</w:instrText>
      </w:r>
      <w:r w:rsidRPr="009D0048">
        <w:rPr>
          <w:lang w:val="ru-RU"/>
        </w:rPr>
        <w:instrText xml:space="preserve"> </w:instrText>
      </w:r>
      <w:r>
        <w:instrText>epitopes</w:instrText>
      </w:r>
      <w:r w:rsidRPr="009D0048">
        <w:rPr>
          <w:lang w:val="ru-RU"/>
        </w:rPr>
        <w:instrText xml:space="preserve"> </w:instrText>
      </w:r>
      <w:r>
        <w:instrText>and</w:instrText>
      </w:r>
      <w:r w:rsidRPr="009D0048">
        <w:rPr>
          <w:lang w:val="ru-RU"/>
        </w:rPr>
        <w:instrText xml:space="preserve"> </w:instrText>
      </w:r>
      <w:r>
        <w:instrText>are</w:instrText>
      </w:r>
      <w:r w:rsidRPr="009D0048">
        <w:rPr>
          <w:lang w:val="ru-RU"/>
        </w:rPr>
        <w:instrText xml:space="preserve"> </w:instrText>
      </w:r>
      <w:r>
        <w:instrText>readily</w:instrText>
      </w:r>
      <w:r w:rsidRPr="009D0048">
        <w:rPr>
          <w:lang w:val="ru-RU"/>
        </w:rPr>
        <w:instrText xml:space="preserve"> </w:instrText>
      </w:r>
      <w:r>
        <w:instrText>available</w:instrText>
      </w:r>
      <w:r w:rsidRPr="009D0048">
        <w:rPr>
          <w:lang w:val="ru-RU"/>
        </w:rPr>
        <w:instrText xml:space="preserve"> </w:instrText>
      </w:r>
      <w:r>
        <w:instrText>for</w:instrText>
      </w:r>
      <w:r w:rsidRPr="009D0048">
        <w:rPr>
          <w:lang w:val="ru-RU"/>
        </w:rPr>
        <w:instrText xml:space="preserve"> </w:instrText>
      </w:r>
      <w:r>
        <w:instrText>free</w:instrText>
      </w:r>
      <w:r w:rsidRPr="009D0048">
        <w:rPr>
          <w:lang w:val="ru-RU"/>
        </w:rPr>
        <w:instrText xml:space="preserve"> </w:instrText>
      </w:r>
      <w:r>
        <w:instrText>public</w:instrText>
      </w:r>
      <w:r w:rsidRPr="009D0048">
        <w:rPr>
          <w:lang w:val="ru-RU"/>
        </w:rPr>
        <w:instrText xml:space="preserve"> </w:instrText>
      </w:r>
      <w:r>
        <w:instrText>use</w:instrText>
      </w:r>
      <w:r w:rsidRPr="009D0048">
        <w:rPr>
          <w:lang w:val="ru-RU"/>
        </w:rPr>
        <w:instrText xml:space="preserve"> </w:instrText>
      </w:r>
      <w:r>
        <w:instrText>at</w:instrText>
      </w:r>
      <w:r w:rsidRPr="009D0048">
        <w:rPr>
          <w:lang w:val="ru-RU"/>
        </w:rPr>
        <w:instrText xml:space="preserve"> </w:instrText>
      </w:r>
      <w:r>
        <w:instrText>http</w:instrText>
      </w:r>
      <w:r w:rsidRPr="009D0048">
        <w:rPr>
          <w:lang w:val="ru-RU"/>
        </w:rPr>
        <w:instrText>://</w:instrText>
      </w:r>
      <w:r>
        <w:instrText>imed</w:instrText>
      </w:r>
      <w:r w:rsidRPr="009D0048">
        <w:rPr>
          <w:lang w:val="ru-RU"/>
        </w:rPr>
        <w:instrText>.</w:instrText>
      </w:r>
      <w:r>
        <w:instrText>med</w:instrText>
      </w:r>
      <w:r w:rsidRPr="009D0048">
        <w:rPr>
          <w:lang w:val="ru-RU"/>
        </w:rPr>
        <w:instrText>.</w:instrText>
      </w:r>
      <w:r>
        <w:instrText>ucm</w:instrText>
      </w:r>
      <w:r w:rsidRPr="009D0048">
        <w:rPr>
          <w:lang w:val="ru-RU"/>
        </w:rPr>
        <w:instrText>.</w:instrText>
      </w:r>
      <w:r>
        <w:instrText>es</w:instrText>
      </w:r>
      <w:r w:rsidRPr="009D0048">
        <w:rPr>
          <w:lang w:val="ru-RU"/>
        </w:rPr>
        <w:instrText>/</w:instrText>
      </w:r>
      <w:r>
        <w:instrText>Tools</w:instrText>
      </w:r>
      <w:r w:rsidRPr="009D0048">
        <w:rPr>
          <w:lang w:val="ru-RU"/>
        </w:rPr>
        <w:instrText>/</w:instrText>
      </w:r>
      <w:r>
        <w:instrText>PCPS</w:instrText>
      </w:r>
      <w:r w:rsidRPr="009D0048">
        <w:rPr>
          <w:lang w:val="ru-RU"/>
        </w:rPr>
        <w:instrText>/.","</w:instrText>
      </w:r>
      <w:r>
        <w:instrText>container</w:instrText>
      </w:r>
      <w:r w:rsidRPr="009D0048">
        <w:rPr>
          <w:lang w:val="ru-RU"/>
        </w:rPr>
        <w:instrText>-</w:instrText>
      </w:r>
      <w:r>
        <w:instrText>title</w:instrText>
      </w:r>
      <w:r w:rsidRPr="009D0048">
        <w:rPr>
          <w:lang w:val="ru-RU"/>
        </w:rPr>
        <w:instrText>":"</w:instrText>
      </w:r>
      <w:r>
        <w:instrText>BMC</w:instrText>
      </w:r>
      <w:r w:rsidRPr="009D0048">
        <w:rPr>
          <w:lang w:val="ru-RU"/>
        </w:rPr>
        <w:instrText xml:space="preserve"> </w:instrText>
      </w:r>
      <w:r>
        <w:instrText>Bioinformatics</w:instrText>
      </w:r>
      <w:r w:rsidRPr="009D0048">
        <w:rPr>
          <w:lang w:val="ru-RU"/>
        </w:rPr>
        <w:instrText>","</w:instrText>
      </w:r>
      <w:r>
        <w:instrText>DOI</w:instrText>
      </w:r>
      <w:r w:rsidRPr="009D0048">
        <w:rPr>
          <w:lang w:val="ru-RU"/>
        </w:rPr>
        <w:instrText>":"10.1186/1471-2105-11-479","</w:instrText>
      </w:r>
      <w:r>
        <w:instrText>ISSN</w:instrText>
      </w:r>
      <w:r w:rsidRPr="009D0048">
        <w:rPr>
          <w:lang w:val="ru-RU"/>
        </w:rPr>
        <w:instrText>":"1471-2105","</w:instrText>
      </w:r>
      <w:r>
        <w:instrText>issue</w:instrText>
      </w:r>
      <w:r w:rsidRPr="009D0048">
        <w:rPr>
          <w:lang w:val="ru-RU"/>
        </w:rPr>
        <w:instrText>":"1","</w:instrText>
      </w:r>
      <w:r>
        <w:instrText>journalAbbreviation</w:instrText>
      </w:r>
      <w:r w:rsidRPr="009D0048">
        <w:rPr>
          <w:lang w:val="ru-RU"/>
        </w:rPr>
        <w:instrText>":"</w:instrText>
      </w:r>
      <w:r>
        <w:instrText>BMC</w:instrText>
      </w:r>
      <w:r w:rsidRPr="009D0048">
        <w:rPr>
          <w:lang w:val="ru-RU"/>
        </w:rPr>
        <w:instrText xml:space="preserve"> </w:instrText>
      </w:r>
      <w:r>
        <w:instrText>Bioinformatics</w:instrText>
      </w:r>
      <w:r w:rsidRPr="009D0048">
        <w:rPr>
          <w:lang w:val="ru-RU"/>
        </w:rPr>
        <w:instrText>","</w:instrText>
      </w:r>
      <w:r>
        <w:instrText>language</w:instrText>
      </w:r>
      <w:r w:rsidRPr="009D0048">
        <w:rPr>
          <w:lang w:val="ru-RU"/>
        </w:rPr>
        <w:instrText>":"</w:instrText>
      </w:r>
      <w:r>
        <w:instrText>en</w:instrText>
      </w:r>
      <w:r w:rsidRPr="009D0048">
        <w:rPr>
          <w:lang w:val="ru-RU"/>
        </w:rPr>
        <w:instrText>","</w:instrText>
      </w:r>
      <w:r>
        <w:instrText>page</w:instrText>
      </w:r>
      <w:r w:rsidRPr="009D0048">
        <w:rPr>
          <w:lang w:val="ru-RU"/>
        </w:rPr>
        <w:instrText>":"479","</w:instrText>
      </w:r>
      <w:r>
        <w:instrText>source</w:instrText>
      </w:r>
      <w:r w:rsidRPr="009D0048">
        <w:rPr>
          <w:lang w:val="ru-RU"/>
        </w:rPr>
        <w:instrText>":"</w:instrText>
      </w:r>
      <w:r>
        <w:instrText>DOI</w:instrText>
      </w:r>
      <w:r w:rsidRPr="009D0048">
        <w:rPr>
          <w:lang w:val="ru-RU"/>
        </w:rPr>
        <w:instrText>.</w:instrText>
      </w:r>
      <w:r>
        <w:instrText>org</w:instrText>
      </w:r>
      <w:r w:rsidRPr="009D0048">
        <w:rPr>
          <w:lang w:val="ru-RU"/>
        </w:rPr>
        <w:instrText xml:space="preserve"> (</w:instrText>
      </w:r>
      <w:r>
        <w:instrText>Crossref</w:instrText>
      </w:r>
      <w:r w:rsidRPr="009D0048">
        <w:rPr>
          <w:lang w:val="ru-RU"/>
        </w:rPr>
        <w:instrText>)","</w:instrText>
      </w:r>
      <w:r>
        <w:instrText>title</w:instrText>
      </w:r>
      <w:r w:rsidRPr="009D0048">
        <w:rPr>
          <w:lang w:val="ru-RU"/>
        </w:rPr>
        <w:instrText>":"</w:instrText>
      </w:r>
      <w:r>
        <w:instrText>Computational</w:instrText>
      </w:r>
      <w:r w:rsidRPr="009D0048">
        <w:rPr>
          <w:lang w:val="ru-RU"/>
        </w:rPr>
        <w:instrText xml:space="preserve"> </w:instrText>
      </w:r>
      <w:r>
        <w:instrText>analysis</w:instrText>
      </w:r>
      <w:r w:rsidRPr="009D0048">
        <w:rPr>
          <w:lang w:val="ru-RU"/>
        </w:rPr>
        <w:instrText xml:space="preserve"> </w:instrText>
      </w:r>
      <w:r>
        <w:instrText>and</w:instrText>
      </w:r>
      <w:r w:rsidRPr="009D0048">
        <w:rPr>
          <w:lang w:val="ru-RU"/>
        </w:rPr>
        <w:instrText xml:space="preserve"> </w:instrText>
      </w:r>
      <w:r>
        <w:instrText>modeling</w:instrText>
      </w:r>
      <w:r w:rsidRPr="009D0048">
        <w:rPr>
          <w:lang w:val="ru-RU"/>
        </w:rPr>
        <w:instrText xml:space="preserve"> </w:instrText>
      </w:r>
      <w:r>
        <w:instrText>of</w:instrText>
      </w:r>
      <w:r w:rsidRPr="009D0048">
        <w:rPr>
          <w:lang w:val="ru-RU"/>
        </w:rPr>
        <w:instrText xml:space="preserve"> </w:instrText>
      </w:r>
      <w:r>
        <w:instrText>cleavage</w:instrText>
      </w:r>
      <w:r w:rsidRPr="009D0048">
        <w:rPr>
          <w:lang w:val="ru-RU"/>
        </w:rPr>
        <w:instrText xml:space="preserve"> </w:instrText>
      </w:r>
      <w:r>
        <w:instrText>by</w:instrText>
      </w:r>
      <w:r w:rsidRPr="009D0048">
        <w:rPr>
          <w:lang w:val="ru-RU"/>
        </w:rPr>
        <w:instrText xml:space="preserve"> </w:instrText>
      </w:r>
      <w:r>
        <w:instrText>the</w:instrText>
      </w:r>
      <w:r w:rsidRPr="009D0048">
        <w:rPr>
          <w:lang w:val="ru-RU"/>
        </w:rPr>
        <w:instrText xml:space="preserve"> </w:instrText>
      </w:r>
      <w:r>
        <w:instrText>immunoproteasome</w:instrText>
      </w:r>
      <w:r w:rsidRPr="009D0048">
        <w:rPr>
          <w:lang w:val="ru-RU"/>
        </w:rPr>
        <w:instrText xml:space="preserve"> </w:instrText>
      </w:r>
      <w:r>
        <w:instrText>and</w:instrText>
      </w:r>
      <w:r w:rsidRPr="009D0048">
        <w:rPr>
          <w:lang w:val="ru-RU"/>
        </w:rPr>
        <w:instrText xml:space="preserve"> </w:instrText>
      </w:r>
      <w:r>
        <w:instrText>the</w:instrText>
      </w:r>
      <w:r w:rsidRPr="009D0048">
        <w:rPr>
          <w:lang w:val="ru-RU"/>
        </w:rPr>
        <w:instrText xml:space="preserve"> </w:instrText>
      </w:r>
      <w:r>
        <w:instrText>constitutive</w:instrText>
      </w:r>
      <w:r w:rsidRPr="009D0048">
        <w:rPr>
          <w:lang w:val="ru-RU"/>
        </w:rPr>
        <w:instrText xml:space="preserve"> </w:instrText>
      </w:r>
      <w:r>
        <w:instrText>proteasome</w:instrText>
      </w:r>
      <w:r w:rsidRPr="009D0048">
        <w:rPr>
          <w:lang w:val="ru-RU"/>
        </w:rPr>
        <w:instrText>","</w:instrText>
      </w:r>
      <w:r>
        <w:instrText>volume</w:instrText>
      </w:r>
      <w:r w:rsidRPr="009D0048">
        <w:rPr>
          <w:lang w:val="ru-RU"/>
        </w:rPr>
        <w:instrText>":"11","</w:instrText>
      </w:r>
      <w:r>
        <w:instrText>author</w:instrText>
      </w:r>
      <w:r w:rsidRPr="009D0048">
        <w:rPr>
          <w:lang w:val="ru-RU"/>
        </w:rPr>
        <w:instrText>":[{"</w:instrText>
      </w:r>
      <w:r>
        <w:instrText>family</w:instrText>
      </w:r>
      <w:r w:rsidRPr="009D0048">
        <w:rPr>
          <w:lang w:val="ru-RU"/>
        </w:rPr>
        <w:instrText>":"</w:instrText>
      </w:r>
      <w:r>
        <w:instrText>Diez</w:instrText>
      </w:r>
      <w:r w:rsidRPr="009D0048">
        <w:rPr>
          <w:lang w:val="ru-RU"/>
        </w:rPr>
        <w:instrText>-</w:instrText>
      </w:r>
      <w:r>
        <w:instrText>Rivero</w:instrText>
      </w:r>
      <w:r w:rsidRPr="009D0048">
        <w:rPr>
          <w:lang w:val="ru-RU"/>
        </w:rPr>
        <w:instrText>","</w:instrText>
      </w:r>
      <w:r>
        <w:instrText>given</w:instrText>
      </w:r>
      <w:r w:rsidRPr="009D0048">
        <w:rPr>
          <w:lang w:val="ru-RU"/>
        </w:rPr>
        <w:instrText>":"</w:instrText>
      </w:r>
      <w:r>
        <w:instrText>Carmen</w:instrText>
      </w:r>
      <w:r w:rsidRPr="009D0048">
        <w:rPr>
          <w:lang w:val="ru-RU"/>
        </w:rPr>
        <w:instrText xml:space="preserve"> </w:instrText>
      </w:r>
      <w:r>
        <w:instrText>M</w:instrText>
      </w:r>
      <w:r w:rsidRPr="009D0048">
        <w:rPr>
          <w:lang w:val="ru-RU"/>
        </w:rPr>
        <w:instrText>"},{"</w:instrText>
      </w:r>
      <w:r>
        <w:instrText>family</w:instrText>
      </w:r>
      <w:r w:rsidRPr="009D0048">
        <w:rPr>
          <w:lang w:val="ru-RU"/>
        </w:rPr>
        <w:instrText>":"</w:instrText>
      </w:r>
      <w:r>
        <w:instrText>Lafuente</w:instrText>
      </w:r>
      <w:r w:rsidRPr="009D0048">
        <w:rPr>
          <w:lang w:val="ru-RU"/>
        </w:rPr>
        <w:instrText>","</w:instrText>
      </w:r>
      <w:r>
        <w:instrText>given</w:instrText>
      </w:r>
      <w:r w:rsidRPr="009D0048">
        <w:rPr>
          <w:lang w:val="ru-RU"/>
        </w:rPr>
        <w:instrText>":"</w:instrText>
      </w:r>
      <w:r>
        <w:instrText>Esther</w:instrText>
      </w:r>
      <w:r w:rsidRPr="009D0048">
        <w:rPr>
          <w:lang w:val="ru-RU"/>
        </w:rPr>
        <w:instrText xml:space="preserve"> </w:instrText>
      </w:r>
      <w:r>
        <w:instrText>M</w:instrText>
      </w:r>
      <w:r w:rsidRPr="009D0048">
        <w:rPr>
          <w:lang w:val="ru-RU"/>
        </w:rPr>
        <w:instrText>"},{"</w:instrText>
      </w:r>
      <w:r>
        <w:instrText>family</w:instrText>
      </w:r>
      <w:r w:rsidRPr="009D0048">
        <w:rPr>
          <w:lang w:val="ru-RU"/>
        </w:rPr>
        <w:instrText>":</w:instrText>
      </w:r>
      <w:r w:rsidRPr="009D0048">
        <w:rPr>
          <w:lang w:val="ru-RU"/>
          <w:rPrChange w:id="1548" w:author="Антон Смирнов" w:date="2023-05-23T16:00:00Z">
            <w:rPr/>
          </w:rPrChange>
        </w:rPr>
        <w:instrText>"</w:instrText>
      </w:r>
      <w:r>
        <w:instrText>Reche</w:instrText>
      </w:r>
      <w:r w:rsidRPr="009D0048">
        <w:rPr>
          <w:lang w:val="ru-RU"/>
          <w:rPrChange w:id="1549" w:author="Антон Смирнов" w:date="2023-05-23T16:00:00Z">
            <w:rPr/>
          </w:rPrChange>
        </w:rPr>
        <w:instrText>","</w:instrText>
      </w:r>
      <w:r>
        <w:instrText>given</w:instrText>
      </w:r>
      <w:r w:rsidRPr="009D0048">
        <w:rPr>
          <w:lang w:val="ru-RU"/>
          <w:rPrChange w:id="1550" w:author="Антон Смирнов" w:date="2023-05-23T16:00:00Z">
            <w:rPr/>
          </w:rPrChange>
        </w:rPr>
        <w:instrText>":"</w:instrText>
      </w:r>
      <w:r>
        <w:instrText>Pedro</w:instrText>
      </w:r>
      <w:r w:rsidRPr="009D0048">
        <w:rPr>
          <w:lang w:val="ru-RU"/>
          <w:rPrChange w:id="1551" w:author="Антон Смирнов" w:date="2023-05-23T16:00:00Z">
            <w:rPr/>
          </w:rPrChange>
        </w:rPr>
        <w:instrText xml:space="preserve"> </w:instrText>
      </w:r>
      <w:r>
        <w:instrText>A</w:instrText>
      </w:r>
      <w:r w:rsidRPr="009D0048">
        <w:rPr>
          <w:lang w:val="ru-RU"/>
          <w:rPrChange w:id="1552" w:author="Антон Смирнов" w:date="2023-05-23T16:00:00Z">
            <w:rPr/>
          </w:rPrChange>
        </w:rPr>
        <w:instrText>"}],"</w:instrText>
      </w:r>
      <w:r>
        <w:instrText>issued</w:instrText>
      </w:r>
      <w:r w:rsidRPr="009D0048">
        <w:rPr>
          <w:lang w:val="ru-RU"/>
          <w:rPrChange w:id="1553" w:author="Антон Смирнов" w:date="2023-05-23T16:00:00Z">
            <w:rPr/>
          </w:rPrChange>
        </w:rPr>
        <w:instrText>":{"</w:instrText>
      </w:r>
      <w:r>
        <w:instrText>date</w:instrText>
      </w:r>
      <w:r w:rsidRPr="009D0048">
        <w:rPr>
          <w:lang w:val="ru-RU"/>
          <w:rPrChange w:id="1554" w:author="Антон Смирнов" w:date="2023-05-23T16:00:00Z">
            <w:rPr/>
          </w:rPrChange>
        </w:rPr>
        <w:instrText>-</w:instrText>
      </w:r>
      <w:r>
        <w:instrText>parts</w:instrText>
      </w:r>
      <w:r w:rsidRPr="009D0048">
        <w:rPr>
          <w:lang w:val="ru-RU"/>
          <w:rPrChange w:id="1555" w:author="Антон Смирнов" w:date="2023-05-23T16:00:00Z">
            <w:rPr/>
          </w:rPrChange>
        </w:rPr>
        <w:instrText>":[["2010",12]]}}}],"</w:instrText>
      </w:r>
      <w:r>
        <w:instrText>schema</w:instrText>
      </w:r>
      <w:r w:rsidRPr="009D0048">
        <w:rPr>
          <w:lang w:val="ru-RU"/>
          <w:rPrChange w:id="1556" w:author="Антон Смирнов" w:date="2023-05-23T16:00:00Z">
            <w:rPr/>
          </w:rPrChange>
        </w:rPr>
        <w:instrText>":"</w:instrText>
      </w:r>
      <w:r>
        <w:instrText>https</w:instrText>
      </w:r>
      <w:r w:rsidRPr="009D0048">
        <w:rPr>
          <w:lang w:val="ru-RU"/>
          <w:rPrChange w:id="1557" w:author="Антон Смирнов" w:date="2023-05-23T16:00:00Z">
            <w:rPr/>
          </w:rPrChange>
        </w:rPr>
        <w:instrText>://</w:instrText>
      </w:r>
      <w:r>
        <w:instrText>github</w:instrText>
      </w:r>
      <w:r w:rsidRPr="009D0048">
        <w:rPr>
          <w:lang w:val="ru-RU"/>
          <w:rPrChange w:id="1558" w:author="Антон Смирнов" w:date="2023-05-23T16:00:00Z">
            <w:rPr/>
          </w:rPrChange>
        </w:rPr>
        <w:instrText>.</w:instrText>
      </w:r>
      <w:r>
        <w:instrText>com</w:instrText>
      </w:r>
      <w:r w:rsidRPr="009D0048">
        <w:rPr>
          <w:lang w:val="ru-RU"/>
          <w:rPrChange w:id="1559" w:author="Антон Смирнов" w:date="2023-05-23T16:00:00Z">
            <w:rPr/>
          </w:rPrChange>
        </w:rPr>
        <w:instrText>/</w:instrText>
      </w:r>
      <w:r>
        <w:instrText>citation</w:instrText>
      </w:r>
      <w:r w:rsidRPr="009D0048">
        <w:rPr>
          <w:lang w:val="ru-RU"/>
          <w:rPrChange w:id="1560" w:author="Антон Смирнов" w:date="2023-05-23T16:00:00Z">
            <w:rPr/>
          </w:rPrChange>
        </w:rPr>
        <w:instrText>-</w:instrText>
      </w:r>
      <w:r>
        <w:instrText>style</w:instrText>
      </w:r>
      <w:r w:rsidRPr="009D0048">
        <w:rPr>
          <w:lang w:val="ru-RU"/>
          <w:rPrChange w:id="1561" w:author="Антон Смирнов" w:date="2023-05-23T16:00:00Z">
            <w:rPr/>
          </w:rPrChange>
        </w:rPr>
        <w:instrText>-</w:instrText>
      </w:r>
      <w:r>
        <w:instrText>language</w:instrText>
      </w:r>
      <w:r w:rsidRPr="009D0048">
        <w:rPr>
          <w:lang w:val="ru-RU"/>
          <w:rPrChange w:id="1562" w:author="Антон Смирнов" w:date="2023-05-23T16:00:00Z">
            <w:rPr/>
          </w:rPrChange>
        </w:rPr>
        <w:instrText>/</w:instrText>
      </w:r>
      <w:r>
        <w:instrText>schema</w:instrText>
      </w:r>
      <w:r w:rsidRPr="009D0048">
        <w:rPr>
          <w:lang w:val="ru-RU"/>
          <w:rPrChange w:id="1563" w:author="Антон Смирнов" w:date="2023-05-23T16:00:00Z">
            <w:rPr/>
          </w:rPrChange>
        </w:rPr>
        <w:instrText>/</w:instrText>
      </w:r>
      <w:r>
        <w:instrText>raw</w:instrText>
      </w:r>
      <w:r w:rsidRPr="009D0048">
        <w:rPr>
          <w:lang w:val="ru-RU"/>
          <w:rPrChange w:id="1564" w:author="Антон Смирнов" w:date="2023-05-23T16:00:00Z">
            <w:rPr/>
          </w:rPrChange>
        </w:rPr>
        <w:instrText>/</w:instrText>
      </w:r>
      <w:r>
        <w:instrText>master</w:instrText>
      </w:r>
      <w:r w:rsidRPr="009D0048">
        <w:rPr>
          <w:lang w:val="ru-RU"/>
          <w:rPrChange w:id="1565" w:author="Антон Смирнов" w:date="2023-05-23T16:00:00Z">
            <w:rPr/>
          </w:rPrChange>
        </w:rPr>
        <w:instrText>/</w:instrText>
      </w:r>
      <w:r>
        <w:instrText>csl</w:instrText>
      </w:r>
      <w:r w:rsidRPr="009D0048">
        <w:rPr>
          <w:lang w:val="ru-RU"/>
          <w:rPrChange w:id="1566" w:author="Антон Смирнов" w:date="2023-05-23T16:00:00Z">
            <w:rPr/>
          </w:rPrChange>
        </w:rPr>
        <w:instrText>-</w:instrText>
      </w:r>
      <w:r>
        <w:instrText>citation</w:instrText>
      </w:r>
      <w:r w:rsidRPr="009D0048">
        <w:rPr>
          <w:lang w:val="ru-RU"/>
          <w:rPrChange w:id="1567" w:author="Антон Смирнов" w:date="2023-05-23T16:00:00Z">
            <w:rPr/>
          </w:rPrChange>
        </w:rPr>
        <w:instrText>.</w:instrText>
      </w:r>
      <w:r>
        <w:instrText>json</w:instrText>
      </w:r>
      <w:r w:rsidRPr="009D0048">
        <w:rPr>
          <w:lang w:val="ru-RU"/>
          <w:rPrChange w:id="1568" w:author="Антон Смирнов" w:date="2023-05-23T16:00:00Z">
            <w:rPr/>
          </w:rPrChange>
        </w:rPr>
        <w:instrText xml:space="preserve">"} </w:instrText>
      </w:r>
      <w:r>
        <w:fldChar w:fldCharType="separate"/>
      </w:r>
      <w:r w:rsidRPr="009D0048">
        <w:rPr>
          <w:rFonts w:cs="Times New Roman"/>
          <w:lang w:val="ru-RU"/>
          <w:rPrChange w:id="1569" w:author="Антон Смирнов" w:date="2023-05-23T16:00:00Z">
            <w:rPr>
              <w:rFonts w:cs="Times New Roman"/>
            </w:rPr>
          </w:rPrChange>
        </w:rPr>
        <w:t>[79]</w:t>
      </w:r>
      <w:r>
        <w:fldChar w:fldCharType="end"/>
      </w:r>
      <w:ins w:id="1570" w:author="Антон Смирнов" w:date="2023-05-23T15:58:00Z">
        <w:r w:rsidRPr="009D0048">
          <w:rPr>
            <w:lang w:val="ru-RU"/>
            <w:rPrChange w:id="1571" w:author="Антон Смирнов" w:date="2023-05-23T15:58:00Z">
              <w:rPr/>
            </w:rPrChange>
          </w:rPr>
          <w:t>.</w:t>
        </w:r>
      </w:ins>
      <w:ins w:id="1572" w:author="Антон Смирнов" w:date="2023-05-23T15:59:00Z">
        <w:r w:rsidRPr="009D0048">
          <w:rPr>
            <w:lang w:val="ru-RU"/>
            <w:rPrChange w:id="1573" w:author="Антон Смирнов" w:date="2023-05-23T16:00:00Z">
              <w:rPr/>
            </w:rPrChange>
          </w:rPr>
          <w:t xml:space="preserve"> </w:t>
        </w:r>
      </w:ins>
      <w:ins w:id="1574" w:author="Антон Смирнов" w:date="2023-05-23T16:00:00Z">
        <w:r>
          <w:rPr>
            <w:lang w:val="ru-RU"/>
          </w:rPr>
          <w:t>Исх</w:t>
        </w:r>
      </w:ins>
      <w:ins w:id="1575" w:author="Антон Смирнов" w:date="2023-05-23T16:01:00Z">
        <w:r>
          <w:rPr>
            <w:lang w:val="ru-RU"/>
          </w:rPr>
          <w:t>одный набор данных скомпилирован из двух источников</w:t>
        </w:r>
      </w:ins>
      <w:r>
        <w:rPr>
          <w:lang w:val="ru-RU"/>
        </w:rPr>
        <w:fldChar w:fldCharType="begin"/>
      </w:r>
      <w:r>
        <w:rPr>
          <w:lang w:val="ru-RU"/>
        </w:rPr>
        <w:instrText xml:space="preserve"> ADDIN ZOTERO_ITEM CSL_CITATION {"citationID":"fRfzj04L","properties":{"formattedCitation":"[77, 101]","plainCitation":"[77, 101]","noteIndex":0},"citationItems":[{"id":335,"uris":["http://zotero.org/users/10071278/items/QGWQN2KL"],"itemData":{"id":335,"type":"article-journal","container-title":"Immunome Research","DOI":"10.1186/1745-7580-1-4","ISSN":"17457580","issue":"1","journalAbbreviation":"Immunome Res","page":"4","source":"DOI.org (Crossref)","title":"AntiJen: a quantitative immunology database integrating functional, thermodynamic, kinetic, biophysical, and cellular data","volume":"1","author":[{"family":"Toseland","given":"Christopher P"},{"family":"Clayton","given":"Debra J"},{"family":"McSparron","given":"Helen"},{"family":"Hemsley","given":"Shelley L"},{"family":"Blythe","given":"Martin J"},{"family":"Paine","given":"Kelly"},{"family":"Doytchinova","given":"Irini A"},{"family":"Guan","given":"Pingping"},{"family":"Hattotuwagama","given":"Channa K"},{"family":"Flower","given":"Darren R"}],"issued":{"date-parts":[["2005"]]}}},{"id":608,"uris":["http://zotero.org/users/10071278/items/YUYMT5GU"],"itemData":{"id":608,"type":"article-journal","abstract":"Abstract\n            Efficiency of presentation of a peptide epitope by a MHC class I molecule depends on two parameters: its binding to the MHC molecule and its generation by intracellular Ag processing. In contrast to the former parameter, the mechanisms underlying peptide selection in Ag processing are poorly understood. Peptide translocation by the TAP transporter is required for presentation of most epitopes and may modulate peptide supply to MHC class I molecules. To study the role of human TAP for peptide presentation by individual HLA class I molecules, we generated artificial neural networks capable of predicting the affinity of TAP for random sequence 9-mer peptides. Using neural network-based predictions of TAP affinity, we found that peptides eluted from three different HLA class I molecules had higher TAP affinities than control peptides with equal binding affinities for the same HLA class I molecules, suggesting that human TAP may contribute to epitope selection. In simulated TAP binding experiments with 408 HLA class I binding peptides, HLA class I molecules differed significantly with respect to TAP affinities of their ligands. As a result, some class I molecules, especially HLA-B27, may be particularly efficient in presentation of cytosolic peptides with low concentrations, while most class I molecules may predominantly present abundant cytosolic peptides.","container-title":"The Journal of Immunology","DOI":"10.4049/jimmunol.161.2.617","ISSN":"0022-1767, 1550-6606","issue":"2","language":"en","page":"617-624","source":"DOI.org (Crossref)","title":"Relationship Between Peptide Selectivities of Human Transporters Associated with Antigen Processing and HLA Class I Molecules","volume":"161","author":[{"family":"Daniel","given":"Soizic"},{"family":"Brusic","given":"Vladimir"},{"family":"Caillat-Zucman","given":"Sophie"},{"family":"Petrovsky","given":"Nicolai"},{"family":"Harrison","given":"Leonard"},{"family":"Riganelli","given":"Daniela"},{"family":"Sinigaglia","given":"Francesco"},{"family":"Gallazzi","given":"Fabio"},{"family":"Hammer","given":"Jürgen"},{"family":"Van Endert","given":"Peter M."}],"issued":{"date-parts":[["1998",7,15]]}}}],"schema":"https://github.com/citation-style-language/schema/raw/master/csl-citation.json"} </w:instrText>
      </w:r>
      <w:r>
        <w:rPr>
          <w:lang w:val="ru-RU"/>
        </w:rPr>
        <w:fldChar w:fldCharType="separate"/>
      </w:r>
      <w:r w:rsidRPr="009D0048">
        <w:rPr>
          <w:rFonts w:cs="Times New Roman"/>
          <w:lang w:val="ru-RU"/>
          <w:rPrChange w:id="1576" w:author="Антон Смирнов" w:date="2023-05-23T16:02:00Z">
            <w:rPr>
              <w:rFonts w:cs="Times New Roman"/>
            </w:rPr>
          </w:rPrChange>
        </w:rPr>
        <w:t>[77, 101]</w:t>
      </w:r>
      <w:r>
        <w:rPr>
          <w:lang w:val="ru-RU"/>
        </w:rPr>
        <w:fldChar w:fldCharType="end"/>
      </w:r>
      <w:ins w:id="1577" w:author="Антон Смирнов" w:date="2023-05-23T16:06:00Z">
        <w:r w:rsidR="009E7ACD">
          <w:rPr>
            <w:lang w:val="ru-RU"/>
          </w:rPr>
          <w:t xml:space="preserve"> и значение меры активности – концентрации </w:t>
        </w:r>
        <w:proofErr w:type="spellStart"/>
        <w:r w:rsidR="009E7ACD">
          <w:rPr>
            <w:lang w:val="ru-RU"/>
          </w:rPr>
          <w:t>полумаксимального</w:t>
        </w:r>
        <w:proofErr w:type="spellEnd"/>
        <w:r w:rsidR="009E7ACD">
          <w:rPr>
            <w:lang w:val="ru-RU"/>
          </w:rPr>
          <w:t xml:space="preserve"> ингибирования (</w:t>
        </w:r>
        <w:r w:rsidR="009E7ACD">
          <w:t>IC</w:t>
        </w:r>
        <w:r w:rsidR="009E7ACD" w:rsidRPr="009E7ACD">
          <w:rPr>
            <w:vertAlign w:val="subscript"/>
            <w:lang w:val="ru-RU"/>
            <w:rPrChange w:id="1578" w:author="Антон Смирнов" w:date="2023-05-23T16:06:00Z">
              <w:rPr>
                <w:vertAlign w:val="subscript"/>
              </w:rPr>
            </w:rPrChange>
          </w:rPr>
          <w:t>50</w:t>
        </w:r>
        <w:r w:rsidR="009E7ACD">
          <w:rPr>
            <w:lang w:val="ru-RU"/>
          </w:rPr>
          <w:t>)</w:t>
        </w:r>
      </w:ins>
      <w:ins w:id="1579" w:author="Антон Смирнов" w:date="2023-05-23T16:07:00Z">
        <w:r w:rsidR="009E7ACD" w:rsidRPr="009E7ACD">
          <w:rPr>
            <w:lang w:val="ru-RU"/>
            <w:rPrChange w:id="1580" w:author="Антон Смирнов" w:date="2023-05-23T16:07:00Z">
              <w:rPr/>
            </w:rPrChange>
          </w:rPr>
          <w:t xml:space="preserve"> </w:t>
        </w:r>
        <w:r w:rsidR="009E7ACD">
          <w:rPr>
            <w:lang w:val="ru-RU"/>
          </w:rPr>
          <w:t xml:space="preserve">относительно пептида </w:t>
        </w:r>
        <w:r w:rsidR="009E7ACD">
          <w:t>RRYNASTEL</w:t>
        </w:r>
        <w:r w:rsidR="009E7ACD">
          <w:rPr>
            <w:lang w:val="ru-RU"/>
          </w:rPr>
          <w:t xml:space="preserve"> – был представлен в логарифмическом масштабе по основанию 2.</w:t>
        </w:r>
      </w:ins>
      <w:ins w:id="1581" w:author="Антон Смирнов" w:date="2023-05-23T16:40:00Z">
        <w:r w:rsidR="001720CC">
          <w:rPr>
            <w:lang w:val="ru-RU"/>
          </w:rPr>
          <w:t xml:space="preserve"> Эти значения были измерены на микросомах, приготовленных из клеточной </w:t>
        </w:r>
      </w:ins>
      <w:ins w:id="1582" w:author="Антон Смирнов" w:date="2023-05-23T16:41:00Z">
        <w:r w:rsidR="001720CC">
          <w:rPr>
            <w:lang w:val="ru-RU"/>
          </w:rPr>
          <w:t xml:space="preserve">линии </w:t>
        </w:r>
        <w:r w:rsidR="001720CC">
          <w:t>Sf</w:t>
        </w:r>
        <w:r w:rsidR="001720CC" w:rsidRPr="001720CC">
          <w:rPr>
            <w:lang w:val="ru-RU"/>
            <w:rPrChange w:id="1583" w:author="Антон Смирнов" w:date="2023-05-23T16:41:00Z">
              <w:rPr/>
            </w:rPrChange>
          </w:rPr>
          <w:t xml:space="preserve">9, </w:t>
        </w:r>
        <w:r w:rsidR="001720CC">
          <w:rPr>
            <w:lang w:val="ru-RU"/>
          </w:rPr>
          <w:t xml:space="preserve">где </w:t>
        </w:r>
        <w:proofErr w:type="spellStart"/>
        <w:r w:rsidR="001720CC">
          <w:rPr>
            <w:lang w:val="ru-RU"/>
          </w:rPr>
          <w:t>референсный</w:t>
        </w:r>
        <w:proofErr w:type="spellEnd"/>
        <w:r w:rsidR="001720CC">
          <w:rPr>
            <w:lang w:val="ru-RU"/>
          </w:rPr>
          <w:t xml:space="preserve"> пептид был поме</w:t>
        </w:r>
      </w:ins>
      <w:ins w:id="1584" w:author="Антон Смирнов" w:date="2023-05-23T16:42:00Z">
        <w:r w:rsidR="001720CC">
          <w:rPr>
            <w:lang w:val="ru-RU"/>
          </w:rPr>
          <w:t xml:space="preserve">чен </w:t>
        </w:r>
        <w:r w:rsidR="001720CC" w:rsidRPr="001720CC">
          <w:rPr>
            <w:vertAlign w:val="superscript"/>
            <w:lang w:val="ru-RU"/>
            <w:rPrChange w:id="1585" w:author="Антон Смирнов" w:date="2023-05-23T16:42:00Z">
              <w:rPr>
                <w:lang w:val="ru-RU"/>
              </w:rPr>
            </w:rPrChange>
          </w:rPr>
          <w:t>125</w:t>
        </w:r>
        <w:r w:rsidR="001720CC">
          <w:t>I</w:t>
        </w:r>
        <w:r w:rsidR="001720CC" w:rsidRPr="001720CC">
          <w:rPr>
            <w:lang w:val="ru-RU"/>
            <w:rPrChange w:id="1586" w:author="Антон Смирнов" w:date="2023-05-23T16:42:00Z">
              <w:rPr/>
            </w:rPrChange>
          </w:rPr>
          <w:t xml:space="preserve"> </w:t>
        </w:r>
        <w:r w:rsidR="001720CC">
          <w:rPr>
            <w:lang w:val="ru-RU"/>
          </w:rPr>
          <w:t>по остатку тирозина</w:t>
        </w:r>
      </w:ins>
      <w:r w:rsidR="001720CC">
        <w:rPr>
          <w:lang w:val="ru-RU"/>
        </w:rPr>
        <w:fldChar w:fldCharType="begin"/>
      </w:r>
      <w:r w:rsidR="001720CC">
        <w:rPr>
          <w:lang w:val="ru-RU"/>
        </w:rPr>
        <w:instrText xml:space="preserve"> ADDIN ZOTERO_ITEM CSL_CITATION {"citationID":"g4DEnwnm","properties":{"formattedCitation":"[101]","plainCitation":"[101]","noteIndex":0},"citationItems":[{"id":608,"uris":["http://zotero.org/users/10071278/items/YUYMT5GU"],"itemData":{"id":608,"type":"article-journal","abstract":"Abstract\n            Efficiency of presentation of a peptide epitope by a MHC class I molecule depends on two parameters: its binding to the MHC molecule and its generation by intracellular Ag processing. In contrast to the former parameter, the mechanisms underlying peptide selection in Ag processing are poorly understood. Peptide translocation by the TAP transporter is required for presentation of most epitopes and may modulate peptide supply to MHC class I molecules. To study the role of human TAP for peptide presentation by individual HLA class I molecules, we generated artificial neural networks capable of predicting the affinity of TAP for random sequence 9-mer peptides. Using neural network-based predictions of TAP affinity, we found that peptides eluted from three different HLA class I molecules had higher TAP affinities than control peptides with equal binding affinities for the same HLA class I molecules, suggesting that human TAP may contribute to epitope selection. In simulated TAP binding experiments with 408 HLA class I binding peptides, HLA class I molecules differed significantly with respect to TAP affinities of their ligands. As a result, some class I molecules, especially HLA-B27, may be particularly efficient in presentation of cytosolic peptides with low concentrations, while most class I molecules may predominantly present abundant cytosolic peptides.","container-title":"The Journal of Immunology","DOI":"10.4049/jimmunol.161.2.617","ISSN":"0022-1767, 1550-6606","issue":"2","language":"en","page":"617-624","source":"DOI.org (Crossref)","title":"Relationship Between Peptide Selectivities of Human Transporters Associated with Antigen Processing and HLA Class I Molecules","volume":"161","author":[{"family":"Daniel","given":"Soizic"},{"family":"Brusic","given":"Vladimir"},{"family":"Caillat-Zucman","given":"Sophie"},{"family":"Petrovsky","given":"Nicolai"},{"family":"Harrison","given":"Leonard"},{"family":"Riganelli","given":"Daniela"},{"family":"Sinigaglia","given":"Francesco"},{"family":"Gallazzi","given":"Fabio"},{"family":"Hammer","given":"Jürgen"},{"family":"Van Endert","given":"Peter M."}],"issued":{"date-parts":[["1998",7,15]]}}}],"schema":"https://github.com/citation-style-language/schema/raw/master/csl-citation.json"} </w:instrText>
      </w:r>
      <w:r w:rsidR="001720CC">
        <w:rPr>
          <w:lang w:val="ru-RU"/>
        </w:rPr>
        <w:fldChar w:fldCharType="separate"/>
      </w:r>
      <w:r w:rsidR="001720CC" w:rsidRPr="001720CC">
        <w:rPr>
          <w:rFonts w:cs="Times New Roman"/>
        </w:rPr>
        <w:t>[101]</w:t>
      </w:r>
      <w:r w:rsidR="001720CC">
        <w:rPr>
          <w:lang w:val="ru-RU"/>
        </w:rPr>
        <w:fldChar w:fldCharType="end"/>
      </w:r>
      <w:ins w:id="1587" w:author="Антон Смирнов" w:date="2023-05-23T16:42:00Z">
        <w:r w:rsidR="001720CC">
          <w:rPr>
            <w:lang w:val="ru-RU"/>
          </w:rPr>
          <w:t>.</w:t>
        </w:r>
      </w:ins>
      <w:ins w:id="1588" w:author="Антон Смирнов" w:date="2023-05-23T16:40:00Z">
        <w:r w:rsidR="001720CC">
          <w:rPr>
            <w:lang w:val="ru-RU"/>
          </w:rPr>
          <w:t xml:space="preserve"> Относительное</w:t>
        </w:r>
      </w:ins>
      <w:ins w:id="1589" w:author="Антон Смирнов" w:date="2023-05-23T16:10:00Z">
        <w:r w:rsidR="009E7ACD">
          <w:rPr>
            <w:lang w:val="ru-RU"/>
          </w:rPr>
          <w:t xml:space="preserve"> </w:t>
        </w:r>
      </w:ins>
      <w:ins w:id="1590" w:author="Антон Смирнов" w:date="2023-05-23T16:17:00Z">
        <w:r w:rsidR="00E57B48">
          <w:t>IC</w:t>
        </w:r>
        <w:r w:rsidR="00E57B48" w:rsidRPr="00BE76AA">
          <w:rPr>
            <w:vertAlign w:val="subscript"/>
            <w:lang w:val="ru-RU"/>
          </w:rPr>
          <w:t>50</w:t>
        </w:r>
        <w:r w:rsidR="00E57B48">
          <w:rPr>
            <w:vertAlign w:val="subscript"/>
            <w:lang w:val="ru-RU"/>
          </w:rPr>
          <w:t xml:space="preserve"> </w:t>
        </w:r>
        <w:r w:rsidR="00E57B48">
          <w:rPr>
            <w:lang w:val="ru-RU"/>
          </w:rPr>
          <w:t xml:space="preserve">изменяется от 0,1 до </w:t>
        </w:r>
      </w:ins>
      <w:ins w:id="1591" w:author="Антон Смирнов" w:date="2023-05-23T16:18:00Z">
        <w:r w:rsidR="00E57B48">
          <w:rPr>
            <w:lang w:val="ru-RU"/>
          </w:rPr>
          <w:t xml:space="preserve">338 </w:t>
        </w:r>
        <w:proofErr w:type="spellStart"/>
        <w:r w:rsidR="00E57B48">
          <w:rPr>
            <w:lang w:val="ru-RU"/>
          </w:rPr>
          <w:t>нМ</w:t>
        </w:r>
      </w:ins>
      <w:proofErr w:type="spellEnd"/>
      <w:ins w:id="1592" w:author="Антон Смирнов" w:date="2023-05-23T16:20:00Z">
        <w:r w:rsidR="00E57B48">
          <w:rPr>
            <w:lang w:val="ru-RU"/>
          </w:rPr>
          <w:t xml:space="preserve">, что не позволяет отделить </w:t>
        </w:r>
      </w:ins>
      <w:ins w:id="1593" w:author="Антон Смирнов" w:date="2023-05-23T16:21:00Z">
        <w:r w:rsidR="00E57B48">
          <w:rPr>
            <w:lang w:val="ru-RU"/>
          </w:rPr>
          <w:t>нам активные пептиды от неактивных, так как порог для неактивных пептидов, рекомендуемый в литературе</w:t>
        </w:r>
      </w:ins>
      <w:ins w:id="1594" w:author="Антон Смирнов" w:date="2023-05-23T16:25:00Z">
        <w:r w:rsidR="00E57B48">
          <w:rPr>
            <w:lang w:val="ru-RU"/>
          </w:rPr>
          <w:t xml:space="preserve"> равен 500 </w:t>
        </w:r>
        <w:proofErr w:type="spellStart"/>
        <w:r w:rsidR="00E57B48">
          <w:rPr>
            <w:lang w:val="ru-RU"/>
          </w:rPr>
          <w:t>нМ</w:t>
        </w:r>
        <w:proofErr w:type="spellEnd"/>
        <w:r w:rsidR="00E57B48">
          <w:rPr>
            <w:lang w:val="ru-RU"/>
          </w:rPr>
          <w:t xml:space="preserve"> </w:t>
        </w:r>
      </w:ins>
      <w:r w:rsidR="00E57B48">
        <w:rPr>
          <w:lang w:val="ru-RU"/>
        </w:rPr>
        <w:fldChar w:fldCharType="begin"/>
      </w:r>
      <w:r w:rsidR="00E57B48">
        <w:rPr>
          <w:lang w:val="ru-RU"/>
        </w:rPr>
        <w:instrText xml:space="preserve"> ADDIN ZOTERO_ITEM CSL_CITATION {"citationID":"rCTgKcjF","properties":{"formattedCitation":"[102]","plainCitation":"[102]","noteIndex":0},"citationItems":[{"id":610,"uris":["http://zotero.org/users/10071278/items/M986X4ZJ"],"itemData":{"id":610,"type":"article-journal","container-title":"PLOS Computational Biology","DOI":"10.1371/journal.pcbi.1006457","ISSN":"1553-7358","issue":"11","journalAbbreviation":"PLoS Comput Biol","language":"en","page":"e1006457","source":"DOI.org (Crossref)","title":"Systematically benchmarking peptide-MHC binding predictors: From synthetic to naturally processed epitopes","title-short":"Systematically benchmarking peptide-MHC binding predictors","volume":"14","author":[{"family":"Zhao","given":"Weilong"},{"family":"Sher","given":"Xinwei"}],"editor":[{"family":"Peters","given":"Bjoern"}],"issued":{"date-parts":[["2018",11,8]]}}}],"schema":"https://github.com/citation-style-language/schema/raw/master/csl-citation.json"} </w:instrText>
      </w:r>
      <w:r w:rsidR="00E57B48">
        <w:rPr>
          <w:lang w:val="ru-RU"/>
        </w:rPr>
        <w:fldChar w:fldCharType="separate"/>
      </w:r>
      <w:r w:rsidR="00E57B48" w:rsidRPr="00E57B48">
        <w:rPr>
          <w:rFonts w:cs="Times New Roman"/>
          <w:lang w:val="ru-RU"/>
        </w:rPr>
        <w:t>[102]</w:t>
      </w:r>
      <w:r w:rsidR="00E57B48">
        <w:rPr>
          <w:lang w:val="ru-RU"/>
        </w:rPr>
        <w:fldChar w:fldCharType="end"/>
      </w:r>
      <w:ins w:id="1595" w:author="Антон Смирнов" w:date="2023-05-23T16:27:00Z">
        <w:r w:rsidR="006A69AF">
          <w:rPr>
            <w:lang w:val="ru-RU"/>
          </w:rPr>
          <w:t>.</w:t>
        </w:r>
      </w:ins>
      <w:ins w:id="1596" w:author="Антон Смирнов" w:date="2023-05-23T16:34:00Z">
        <w:r w:rsidR="006A69AF" w:rsidRPr="006A69AF">
          <w:rPr>
            <w:lang w:val="ru-RU"/>
            <w:rPrChange w:id="1597" w:author="Антон Смирнов" w:date="2023-05-23T16:34:00Z">
              <w:rPr/>
            </w:rPrChange>
          </w:rPr>
          <w:t xml:space="preserve"> </w:t>
        </w:r>
        <w:r w:rsidR="006A69AF">
          <w:rPr>
            <w:lang w:val="ru-RU"/>
          </w:rPr>
          <w:t xml:space="preserve">Поэтому </w:t>
        </w:r>
      </w:ins>
      <w:ins w:id="1598" w:author="Антон Смирнов" w:date="2023-05-23T16:35:00Z">
        <w:r w:rsidR="006A69AF">
          <w:rPr>
            <w:lang w:val="ru-RU"/>
          </w:rPr>
          <w:t xml:space="preserve">модель разделяет </w:t>
        </w:r>
      </w:ins>
      <w:proofErr w:type="spellStart"/>
      <w:ins w:id="1599" w:author="Антон Смирнов" w:date="2023-05-23T16:36:00Z">
        <w:r w:rsidR="006A69AF">
          <w:rPr>
            <w:lang w:val="ru-RU"/>
          </w:rPr>
          <w:t>сильноактивные</w:t>
        </w:r>
        <w:proofErr w:type="spellEnd"/>
        <w:r w:rsidR="006A69AF">
          <w:rPr>
            <w:lang w:val="ru-RU"/>
          </w:rPr>
          <w:t xml:space="preserve"> пептиды от слабоактивных и неактивных по порогу в 100 </w:t>
        </w:r>
        <w:proofErr w:type="spellStart"/>
        <w:r w:rsidR="006A69AF">
          <w:rPr>
            <w:lang w:val="ru-RU"/>
          </w:rPr>
          <w:t>нМ</w:t>
        </w:r>
        <w:proofErr w:type="spellEnd"/>
        <w:r w:rsidR="006A69AF">
          <w:rPr>
            <w:lang w:val="ru-RU"/>
          </w:rPr>
          <w:t xml:space="preserve">, несколько большему принятому в литературе (50 </w:t>
        </w:r>
        <w:proofErr w:type="spellStart"/>
        <w:r w:rsidR="006A69AF">
          <w:rPr>
            <w:lang w:val="ru-RU"/>
          </w:rPr>
          <w:t>нМ</w:t>
        </w:r>
        <w:proofErr w:type="spellEnd"/>
        <w:r w:rsidR="006A69AF">
          <w:rPr>
            <w:lang w:val="ru-RU"/>
          </w:rPr>
          <w:t>)</w:t>
        </w:r>
      </w:ins>
      <w:r w:rsidR="006A69AF">
        <w:rPr>
          <w:lang w:val="ru-RU"/>
        </w:rPr>
        <w:fldChar w:fldCharType="begin"/>
      </w:r>
      <w:r w:rsidR="006A69AF">
        <w:rPr>
          <w:lang w:val="ru-RU"/>
        </w:rPr>
        <w:instrText xml:space="preserve"> ADDIN ZOTERO_ITEM CSL_CITATION {"citationID":"ClYf3XKX","properties":{"formattedCitation":"[102]","plainCitation":"[102]","noteIndex":0},"citationItems":[{"id":610,"uris":["http://zotero.org/users/10071278/items/M986X4ZJ"],"itemData":{"id":610,"type":"article-journal","container-title":"PLOS Computational Biology","DOI":"10.1371/journal.pcbi.1006457","ISSN":"1553-7358","issue":"11","journalAbbreviation":"PLoS Comput Biol","language":"en","page":"e1006457","source":"DOI.org (Crossref)","title":"Systematically benchmarking peptide-MHC binding predictors: From synthetic to naturally processed epitopes","title-short":"Systematically benchmarking peptide-MHC binding predictors","volume":"14","author":[{"family":"Zhao","given":"Weilong"},{"family":"Sher","given":"Xinwei"}],"editor":[{"family":"Peters","given":"Bjoern"}],"issued":{"date-parts":[["2018",11,8]]}}}],"schema":"https://github.com/citation-style-language/schema/raw/master/csl-citation.json"} </w:instrText>
      </w:r>
      <w:r w:rsidR="006A69AF">
        <w:rPr>
          <w:lang w:val="ru-RU"/>
        </w:rPr>
        <w:fldChar w:fldCharType="separate"/>
      </w:r>
      <w:r w:rsidR="006A69AF" w:rsidRPr="006A69AF">
        <w:rPr>
          <w:rFonts w:cs="Times New Roman"/>
          <w:lang w:val="ru-RU"/>
          <w:rPrChange w:id="1600" w:author="Антон Смирнов" w:date="2023-05-23T16:37:00Z">
            <w:rPr>
              <w:rFonts w:cs="Times New Roman"/>
            </w:rPr>
          </w:rPrChange>
        </w:rPr>
        <w:t>[102]</w:t>
      </w:r>
      <w:r w:rsidR="006A69AF">
        <w:rPr>
          <w:lang w:val="ru-RU"/>
        </w:rPr>
        <w:fldChar w:fldCharType="end"/>
      </w:r>
      <w:ins w:id="1601" w:author="Антон Смирнов" w:date="2023-05-23T16:37:00Z">
        <w:r w:rsidR="006A69AF" w:rsidRPr="006A69AF">
          <w:rPr>
            <w:lang w:val="ru-RU"/>
            <w:rPrChange w:id="1602" w:author="Антон Смирнов" w:date="2023-05-23T16:37:00Z">
              <w:rPr/>
            </w:rPrChange>
          </w:rPr>
          <w:t>.</w:t>
        </w:r>
        <w:r w:rsidR="006A69AF">
          <w:rPr>
            <w:lang w:val="ru-RU"/>
          </w:rPr>
          <w:t xml:space="preserve"> Порог был увеличен для </w:t>
        </w:r>
      </w:ins>
      <w:ins w:id="1603" w:author="Антон Смирнов" w:date="2023-05-23T16:39:00Z">
        <w:r w:rsidR="001720CC">
          <w:rPr>
            <w:lang w:val="ru-RU"/>
          </w:rPr>
          <w:t xml:space="preserve">уменьшения доли ложно отрицательных результатов. </w:t>
        </w:r>
      </w:ins>
      <w:del w:id="1604" w:author="Антон Смирнов" w:date="2023-05-23T16:29:00Z">
        <w:r w:rsidR="006A69AF" w:rsidDel="006A69AF">
          <w:rPr>
            <w:lang w:val="ru-RU"/>
          </w:rPr>
          <w:fldChar w:fldCharType="begin"/>
        </w:r>
        <w:r w:rsidR="006A69AF" w:rsidDel="006A69AF">
          <w:rPr>
            <w:lang w:val="ru-RU"/>
          </w:rPr>
          <w:delInstrText xml:space="preserve"> ADDIN ZOTERO_ITEM CSL_CITATION {"citationID":"our7dpK4","properties":{"formattedCitation":"[102]","plainCitation":"[102]","noteIndex":0},"citationItems":[{"id":610,"uris":["http://zotero.org/users/10071278/items/M986X4ZJ"],"itemData":{"id":610,"type":"article-journal","container-title":"PLOS Computational Biology","DOI":"10.1371/journal.pcbi.1006457","ISSN":"1553-7358","issue":"11","journalAbbreviation":"PLoS Comput Biol","language":"en","page":"e1006457","source":"DOI.org (Crossref)","title":"Systematically benchmarking peptide-MHC binding predictors: From synthetic to naturally processed epitopes","title-short":"Systematically benchmarking peptide-MHC binding predictors","volume":"14","author":[{"family":"Zhao","given":"Weilong"},{"family":"Sher","given":"Xinwei"}],"editor":[{"family":"Peters","given":"Bjoern"}],"issued":{"date-parts":[["2018",11,8]]}}}],"schema":"https://github.com/citation-style-language/schema/raw/master/csl-citation.json"} </w:delInstrText>
        </w:r>
        <w:r w:rsidR="006A69AF" w:rsidDel="006A69AF">
          <w:rPr>
            <w:lang w:val="ru-RU"/>
          </w:rPr>
          <w:fldChar w:fldCharType="separate"/>
        </w:r>
        <w:r w:rsidR="006A69AF" w:rsidRPr="006A69AF" w:rsidDel="006A69AF">
          <w:rPr>
            <w:rFonts w:cs="Times New Roman"/>
            <w:lang w:val="ru-RU"/>
            <w:rPrChange w:id="1605" w:author="Антон Смирнов" w:date="2023-05-23T16:28:00Z">
              <w:rPr>
                <w:rFonts w:cs="Times New Roman"/>
              </w:rPr>
            </w:rPrChange>
          </w:rPr>
          <w:delText>[102]</w:delText>
        </w:r>
        <w:r w:rsidR="006A69AF" w:rsidDel="006A69AF">
          <w:rPr>
            <w:lang w:val="ru-RU"/>
          </w:rPr>
          <w:fldChar w:fldCharType="end"/>
        </w:r>
      </w:del>
    </w:p>
    <w:p w14:paraId="1DB16C92" w14:textId="05595B76" w:rsidR="008903DD" w:rsidRDefault="008903DD" w:rsidP="008903DD">
      <w:pPr>
        <w:pStyle w:val="3"/>
        <w:rPr>
          <w:ins w:id="1606" w:author="Антон Смирнов" w:date="2023-05-23T16:44:00Z"/>
        </w:rPr>
      </w:pPr>
      <w:bookmarkStart w:id="1607" w:name="_Toc135773615"/>
      <w:ins w:id="1608" w:author="Антон Смирнов" w:date="2023-05-23T16:44:00Z">
        <w:r w:rsidRPr="008903DD">
          <w:rPr>
            <w:lang w:val="ru-RU"/>
            <w:rPrChange w:id="1609" w:author="Антон Смирнов" w:date="2023-05-23T16:44:00Z">
              <w:rPr/>
            </w:rPrChange>
          </w:rPr>
          <w:t xml:space="preserve">2.1.3 </w:t>
        </w:r>
        <w:r>
          <w:rPr>
            <w:lang w:val="ru-RU"/>
          </w:rPr>
          <w:t xml:space="preserve">Модель прогноза связывания с </w:t>
        </w:r>
        <w:r>
          <w:t>HLA</w:t>
        </w:r>
        <w:bookmarkEnd w:id="1607"/>
      </w:ins>
    </w:p>
    <w:p w14:paraId="50166F8B" w14:textId="6483DC1B" w:rsidR="008903DD" w:rsidRDefault="008903DD" w:rsidP="008903DD">
      <w:pPr>
        <w:pStyle w:val="a0"/>
        <w:rPr>
          <w:ins w:id="1610" w:author="Антон Смирнов" w:date="2023-05-23T17:58:00Z"/>
          <w:lang w:val="ru-RU"/>
        </w:rPr>
      </w:pPr>
      <w:ins w:id="1611" w:author="Антон Смирнов" w:date="2023-05-23T16:47:00Z">
        <w:r>
          <w:rPr>
            <w:lang w:val="ru-RU"/>
          </w:rPr>
          <w:t>Данные для обучения и ва</w:t>
        </w:r>
      </w:ins>
      <w:ins w:id="1612" w:author="Антон Смирнов" w:date="2023-05-23T16:48:00Z">
        <w:r>
          <w:rPr>
            <w:lang w:val="ru-RU"/>
          </w:rPr>
          <w:t xml:space="preserve">лидации модели были взяты из </w:t>
        </w:r>
        <w:r>
          <w:t>IEDB</w:t>
        </w:r>
        <w:r w:rsidR="00B51F40" w:rsidRPr="00B51F40">
          <w:rPr>
            <w:lang w:val="ru-RU"/>
            <w:rPrChange w:id="1613" w:author="Антон Смирнов" w:date="2023-05-23T16:48:00Z">
              <w:rPr/>
            </w:rPrChange>
          </w:rPr>
          <w:t xml:space="preserve"> </w:t>
        </w:r>
        <w:r w:rsidR="00B51F40">
          <w:rPr>
            <w:lang w:val="ru-RU"/>
          </w:rPr>
          <w:t xml:space="preserve">и статьи про сервис </w:t>
        </w:r>
        <w:proofErr w:type="spellStart"/>
        <w:r w:rsidR="00B51F40">
          <w:t>MHCflurry</w:t>
        </w:r>
      </w:ins>
      <w:proofErr w:type="spellEnd"/>
      <w:ins w:id="1614" w:author="Антон Смирнов" w:date="2023-05-23T16:50:00Z">
        <w:r w:rsidR="00B51F40">
          <w:rPr>
            <w:lang w:val="ru-RU"/>
          </w:rPr>
          <w:t xml:space="preserve"> </w:t>
        </w:r>
      </w:ins>
      <w:r w:rsidR="00B51F40">
        <w:fldChar w:fldCharType="begin"/>
      </w:r>
      <w:r w:rsidR="00B51F40">
        <w:rPr>
          <w:lang w:val="ru-RU"/>
        </w:rPr>
        <w:instrText xml:space="preserve"> ADDIN ZOTERO_ITEM CSL_CITATION {"citationID":"OFPyguE3","properties":{"formattedCitation":"[94]","plainCitation":"[94]","noteIndex":0},"citationItems":[{"id":91,"uris":["http://zotero.org/users/10071278/items/UE37RRUC"],"itemData":{"id":91,"type":"article-journal","abstract":"Computational prediction of the peptides presented on major histocompatibility complex (MHC) class I proteins is an important tool for studying T cell immunity. The data available to develop such predictors have expanded with the use of mass spectrometry to identify naturally presented MHC ligands. In addition to elucidating binding motifs, the identiﬁed ligands also reﬂect the antigen processing steps that occur prior to MHC binding. Here, we developed an integrated predictor of MHC class I presentation that combines new models for MHC class I binding and antigen processing. Considering only peptides ﬁrst predicted by the binding model to bind strongly to MHC, the antigen processing model is trained to discriminate published mass spectrometry-identiﬁed MHC class I ligands from unobserved peptides. The integrated model outperformed the two individual components as well as NetMHCpan 4.0 and MixMHCpred 2.0.2 on held-out mass spectrometry experiments. Our predictors are implemented in the open source MHCﬂurry package, version 2.0 (github.com/openvax/mhcﬂurry).","container-title":"Cell Systems","DOI":"10.1016/j.cels.2020.06.010","ISSN":"24054712","issue":"1","journalAbbreviation":"Cell Systems","language":"en","page":"42-48.e7","source":"DOI.org (Crossref)","title":"MHCflurry 2.0: Improved Pan-Allele Prediction of MHC Class I-Presented Peptides by Incorporating Antigen Processing","title-short":"MHCflurry 2.0","volume":"11","author":[{"family":"O’Donnell","given":"Timothy J."},{"family":"Rubinsteyn","given":"Alex"},{"family":"Laserson","given":"Uri"}],"issued":{"date-parts":[["2020",7]]}}}],"schema":"https://github.com/citation-style-language/schema/raw/master/csl-citation.json"} </w:instrText>
      </w:r>
      <w:r w:rsidR="00B51F40">
        <w:fldChar w:fldCharType="separate"/>
      </w:r>
      <w:r w:rsidR="00B51F40" w:rsidRPr="00B51F40">
        <w:rPr>
          <w:rFonts w:cs="Times New Roman"/>
          <w:lang w:val="ru-RU"/>
        </w:rPr>
        <w:t>[94]</w:t>
      </w:r>
      <w:r w:rsidR="00B51F40">
        <w:fldChar w:fldCharType="end"/>
      </w:r>
      <w:ins w:id="1615" w:author="Антон Смирнов" w:date="2023-05-23T16:49:00Z">
        <w:r w:rsidR="00B51F40" w:rsidRPr="00B51F40">
          <w:rPr>
            <w:lang w:val="ru-RU"/>
            <w:rPrChange w:id="1616" w:author="Антон Смирнов" w:date="2023-05-23T16:49:00Z">
              <w:rPr/>
            </w:rPrChange>
          </w:rPr>
          <w:t>.</w:t>
        </w:r>
        <w:r w:rsidR="00B51F40">
          <w:rPr>
            <w:lang w:val="ru-RU"/>
          </w:rPr>
          <w:t xml:space="preserve"> </w:t>
        </w:r>
      </w:ins>
      <w:ins w:id="1617" w:author="Антон Смирнов" w:date="2023-05-23T17:07:00Z">
        <w:r w:rsidR="005516A5">
          <w:rPr>
            <w:lang w:val="ru-RU"/>
          </w:rPr>
          <w:t xml:space="preserve">Для извлечения данных из </w:t>
        </w:r>
        <w:r w:rsidR="005516A5">
          <w:t>IEDB</w:t>
        </w:r>
        <w:r w:rsidR="005516A5" w:rsidRPr="005516A5">
          <w:rPr>
            <w:lang w:val="ru-RU"/>
            <w:rPrChange w:id="1618" w:author="Антон Смирнов" w:date="2023-05-23T17:07:00Z">
              <w:rPr/>
            </w:rPrChange>
          </w:rPr>
          <w:t xml:space="preserve"> </w:t>
        </w:r>
        <w:r w:rsidR="005516A5">
          <w:rPr>
            <w:lang w:val="ru-RU"/>
          </w:rPr>
          <w:t xml:space="preserve">был написан </w:t>
        </w:r>
        <w:r w:rsidR="005516A5">
          <w:t>SQL</w:t>
        </w:r>
        <w:r w:rsidR="005516A5" w:rsidRPr="005516A5">
          <w:rPr>
            <w:lang w:val="ru-RU"/>
            <w:rPrChange w:id="1619" w:author="Антон Смирнов" w:date="2023-05-23T17:07:00Z">
              <w:rPr/>
            </w:rPrChange>
          </w:rPr>
          <w:t xml:space="preserve"> </w:t>
        </w:r>
        <w:r w:rsidR="005516A5">
          <w:rPr>
            <w:lang w:val="ru-RU"/>
          </w:rPr>
          <w:t>скрипт, аналогичный</w:t>
        </w:r>
      </w:ins>
      <w:ins w:id="1620" w:author="Антон Смирнов" w:date="2023-05-23T17:08:00Z">
        <w:r w:rsidR="005516A5">
          <w:rPr>
            <w:lang w:val="ru-RU"/>
          </w:rPr>
          <w:t xml:space="preserve"> такому для извлечения данных для протеасомы. </w:t>
        </w:r>
      </w:ins>
      <w:ins w:id="1621" w:author="Антон Смирнов" w:date="2023-05-23T16:53:00Z">
        <w:r w:rsidR="00B51F40">
          <w:rPr>
            <w:lang w:val="ru-RU"/>
          </w:rPr>
          <w:t xml:space="preserve">Данные, как и в случае с протеасомой, двух типов: </w:t>
        </w:r>
        <w:r w:rsidR="00B51F40" w:rsidRPr="00B51F40">
          <w:rPr>
            <w:i/>
            <w:iCs/>
            <w:rPrChange w:id="1622" w:author="Антон Смирнов" w:date="2023-05-23T16:54:00Z">
              <w:rPr/>
            </w:rPrChange>
          </w:rPr>
          <w:t>in</w:t>
        </w:r>
        <w:r w:rsidR="00B51F40" w:rsidRPr="00B51F40">
          <w:rPr>
            <w:i/>
            <w:iCs/>
            <w:lang w:val="ru-RU"/>
            <w:rPrChange w:id="1623" w:author="Антон Смирнов" w:date="2023-05-23T16:54:00Z">
              <w:rPr/>
            </w:rPrChange>
          </w:rPr>
          <w:t xml:space="preserve"> </w:t>
        </w:r>
        <w:r w:rsidR="00B51F40" w:rsidRPr="00B51F40">
          <w:rPr>
            <w:i/>
            <w:iCs/>
            <w:rPrChange w:id="1624" w:author="Антон Смирнов" w:date="2023-05-23T16:54:00Z">
              <w:rPr/>
            </w:rPrChange>
          </w:rPr>
          <w:t>vitro</w:t>
        </w:r>
        <w:r w:rsidR="00B51F40" w:rsidRPr="00B51F40">
          <w:rPr>
            <w:lang w:val="ru-RU"/>
            <w:rPrChange w:id="1625" w:author="Антон Смирнов" w:date="2023-05-23T16:53:00Z">
              <w:rPr/>
            </w:rPrChange>
          </w:rPr>
          <w:t xml:space="preserve"> </w:t>
        </w:r>
        <w:r w:rsidR="00B51F40">
          <w:rPr>
            <w:lang w:val="ru-RU"/>
          </w:rPr>
          <w:t xml:space="preserve">и </w:t>
        </w:r>
        <w:r w:rsidR="00B51F40" w:rsidRPr="00B51F40">
          <w:rPr>
            <w:i/>
            <w:iCs/>
            <w:rPrChange w:id="1626" w:author="Антон Смирнов" w:date="2023-05-23T16:54:00Z">
              <w:rPr/>
            </w:rPrChange>
          </w:rPr>
          <w:t>in</w:t>
        </w:r>
        <w:r w:rsidR="00B51F40" w:rsidRPr="00B51F40">
          <w:rPr>
            <w:i/>
            <w:iCs/>
            <w:lang w:val="ru-RU"/>
            <w:rPrChange w:id="1627" w:author="Антон Смирнов" w:date="2023-05-23T16:54:00Z">
              <w:rPr/>
            </w:rPrChange>
          </w:rPr>
          <w:t xml:space="preserve"> </w:t>
        </w:r>
        <w:r w:rsidR="00B51F40" w:rsidRPr="00B51F40">
          <w:rPr>
            <w:i/>
            <w:iCs/>
            <w:rPrChange w:id="1628" w:author="Антон Смирнов" w:date="2023-05-23T16:54:00Z">
              <w:rPr/>
            </w:rPrChange>
          </w:rPr>
          <w:t>vivo</w:t>
        </w:r>
        <w:r w:rsidR="00B51F40" w:rsidRPr="00B51F40">
          <w:rPr>
            <w:lang w:val="ru-RU"/>
            <w:rPrChange w:id="1629" w:author="Антон Смирнов" w:date="2023-05-23T16:53:00Z">
              <w:rPr/>
            </w:rPrChange>
          </w:rPr>
          <w:t>.</w:t>
        </w:r>
      </w:ins>
      <w:ins w:id="1630" w:author="Антон Смирнов" w:date="2023-05-23T16:56:00Z">
        <w:r w:rsidR="00B51F40" w:rsidRPr="00B51F40">
          <w:rPr>
            <w:lang w:val="ru-RU"/>
            <w:rPrChange w:id="1631" w:author="Антон Смирнов" w:date="2023-05-23T16:56:00Z">
              <w:rPr/>
            </w:rPrChange>
          </w:rPr>
          <w:t xml:space="preserve"> </w:t>
        </w:r>
      </w:ins>
      <w:commentRangeStart w:id="1632"/>
      <w:ins w:id="1633" w:author="Антон Смирнов" w:date="2023-05-23T16:57:00Z">
        <w:r w:rsidR="00B51F40">
          <w:rPr>
            <w:lang w:val="ru-RU"/>
          </w:rPr>
          <w:t>Здесь эти данные можно объединить, так как</w:t>
        </w:r>
      </w:ins>
      <w:ins w:id="1634" w:author="Антон Смирнов" w:date="2023-05-23T16:58:00Z">
        <w:r w:rsidR="005516A5" w:rsidRPr="005516A5">
          <w:rPr>
            <w:lang w:val="ru-RU"/>
            <w:rPrChange w:id="1635" w:author="Антон Смирнов" w:date="2023-05-23T16:58:00Z">
              <w:rPr/>
            </w:rPrChange>
          </w:rPr>
          <w:t xml:space="preserve"> </w:t>
        </w:r>
        <w:r w:rsidR="005516A5">
          <w:rPr>
            <w:lang w:val="ru-RU"/>
          </w:rPr>
          <w:t xml:space="preserve">и </w:t>
        </w:r>
        <w:r w:rsidR="005516A5" w:rsidRPr="005516A5">
          <w:rPr>
            <w:i/>
            <w:iCs/>
            <w:rPrChange w:id="1636" w:author="Антон Смирнов" w:date="2023-05-23T16:59:00Z">
              <w:rPr/>
            </w:rPrChange>
          </w:rPr>
          <w:t>in</w:t>
        </w:r>
        <w:r w:rsidR="005516A5" w:rsidRPr="005516A5">
          <w:rPr>
            <w:i/>
            <w:iCs/>
            <w:lang w:val="ru-RU"/>
            <w:rPrChange w:id="1637" w:author="Антон Смирнов" w:date="2023-05-23T16:59:00Z">
              <w:rPr/>
            </w:rPrChange>
          </w:rPr>
          <w:t xml:space="preserve"> </w:t>
        </w:r>
        <w:r w:rsidR="005516A5" w:rsidRPr="005516A5">
          <w:rPr>
            <w:i/>
            <w:iCs/>
            <w:rPrChange w:id="1638" w:author="Антон Смирнов" w:date="2023-05-23T16:59:00Z">
              <w:rPr/>
            </w:rPrChange>
          </w:rPr>
          <w:t>vitro</w:t>
        </w:r>
        <w:r w:rsidR="005516A5" w:rsidRPr="005516A5">
          <w:rPr>
            <w:lang w:val="ru-RU"/>
            <w:rPrChange w:id="1639" w:author="Антон Смирнов" w:date="2023-05-23T16:58:00Z">
              <w:rPr/>
            </w:rPrChange>
          </w:rPr>
          <w:t xml:space="preserve">, </w:t>
        </w:r>
        <w:r w:rsidR="005516A5">
          <w:rPr>
            <w:lang w:val="ru-RU"/>
          </w:rPr>
          <w:t xml:space="preserve">и </w:t>
        </w:r>
        <w:r w:rsidR="005516A5" w:rsidRPr="005516A5">
          <w:rPr>
            <w:i/>
            <w:iCs/>
            <w:rPrChange w:id="1640" w:author="Антон Смирнов" w:date="2023-05-23T16:59:00Z">
              <w:rPr/>
            </w:rPrChange>
          </w:rPr>
          <w:t>in</w:t>
        </w:r>
        <w:r w:rsidR="005516A5" w:rsidRPr="005516A5">
          <w:rPr>
            <w:i/>
            <w:iCs/>
            <w:lang w:val="ru-RU"/>
            <w:rPrChange w:id="1641" w:author="Антон Смирнов" w:date="2023-05-23T16:59:00Z">
              <w:rPr/>
            </w:rPrChange>
          </w:rPr>
          <w:t xml:space="preserve"> </w:t>
        </w:r>
        <w:r w:rsidR="005516A5" w:rsidRPr="005516A5">
          <w:rPr>
            <w:i/>
            <w:iCs/>
            <w:rPrChange w:id="1642" w:author="Антон Смирнов" w:date="2023-05-23T16:59:00Z">
              <w:rPr/>
            </w:rPrChange>
          </w:rPr>
          <w:t>vivo</w:t>
        </w:r>
        <w:r w:rsidR="005516A5" w:rsidRPr="005516A5">
          <w:rPr>
            <w:lang w:val="ru-RU"/>
            <w:rPrChange w:id="1643" w:author="Антон Смирнов" w:date="2023-05-23T16:58:00Z">
              <w:rPr/>
            </w:rPrChange>
          </w:rPr>
          <w:t xml:space="preserve"> </w:t>
        </w:r>
      </w:ins>
      <w:ins w:id="1644" w:author="Антон Смирнов" w:date="2023-05-23T16:59:00Z">
        <w:r w:rsidR="005516A5">
          <w:rPr>
            <w:lang w:val="ru-RU"/>
          </w:rPr>
          <w:t>результа</w:t>
        </w:r>
      </w:ins>
      <w:ins w:id="1645" w:author="Антон Смирнов" w:date="2023-05-23T17:00:00Z">
        <w:r w:rsidR="005516A5">
          <w:rPr>
            <w:lang w:val="ru-RU"/>
          </w:rPr>
          <w:t>ты определены в ходе непосредственного измерения</w:t>
        </w:r>
        <w:r w:rsidR="005516A5" w:rsidRPr="005516A5">
          <w:rPr>
            <w:lang w:val="ru-RU"/>
            <w:rPrChange w:id="1646" w:author="Антон Смирнов" w:date="2023-05-23T17:00:00Z">
              <w:rPr/>
            </w:rPrChange>
          </w:rPr>
          <w:t>.</w:t>
        </w:r>
      </w:ins>
      <w:commentRangeEnd w:id="1632"/>
      <w:ins w:id="1647" w:author="Антон Смирнов" w:date="2023-05-23T17:02:00Z">
        <w:r w:rsidR="005516A5">
          <w:rPr>
            <w:rStyle w:val="aff2"/>
            <w:rFonts w:asciiTheme="minorHAnsi" w:hAnsiTheme="minorHAnsi"/>
          </w:rPr>
          <w:commentReference w:id="1632"/>
        </w:r>
      </w:ins>
      <w:ins w:id="1648" w:author="Антон Смирнов" w:date="2023-05-23T17:04:00Z">
        <w:r w:rsidR="005516A5">
          <w:rPr>
            <w:lang w:val="ru-RU"/>
          </w:rPr>
          <w:t xml:space="preserve"> </w:t>
        </w:r>
      </w:ins>
      <w:ins w:id="1649" w:author="Антон Смирнов" w:date="2023-05-23T17:06:00Z">
        <w:r w:rsidR="005516A5">
          <w:rPr>
            <w:lang w:val="ru-RU"/>
          </w:rPr>
          <w:t xml:space="preserve">Для некоторых данных представлен качественный результат: активен или неактивен – для </w:t>
        </w:r>
      </w:ins>
      <w:ins w:id="1650" w:author="Антон Смирнов" w:date="2023-05-23T17:07:00Z">
        <w:r w:rsidR="005516A5">
          <w:rPr>
            <w:lang w:val="ru-RU"/>
          </w:rPr>
          <w:lastRenderedPageBreak/>
          <w:t>некоторых конкретное значение аффинности</w:t>
        </w:r>
      </w:ins>
      <w:ins w:id="1651" w:author="Антон Смирнов" w:date="2023-05-23T17:14:00Z">
        <w:r w:rsidR="00E63C19">
          <w:rPr>
            <w:lang w:val="ru-RU"/>
          </w:rPr>
          <w:t>. Записи, для которых аффинность представлена в других единицах измерения, были отфильтрованы.</w:t>
        </w:r>
      </w:ins>
      <w:ins w:id="1652" w:author="Антон Смирнов" w:date="2023-05-23T17:16:00Z">
        <w:r w:rsidR="00E63C19">
          <w:rPr>
            <w:lang w:val="ru-RU"/>
          </w:rPr>
          <w:t xml:space="preserve"> Также были отфильтрованы записи, в комментариях к которым присутствовали ключевые слова </w:t>
        </w:r>
      </w:ins>
      <w:ins w:id="1653" w:author="Антон Смирнов" w:date="2023-05-23T17:17:00Z">
        <w:r w:rsidR="00E63C19" w:rsidRPr="00BE76AA">
          <w:rPr>
            <w:lang w:val="ru-RU"/>
          </w:rPr>
          <w:t>“</w:t>
        </w:r>
        <w:r w:rsidR="00E63C19">
          <w:t>bad</w:t>
        </w:r>
        <w:r w:rsidR="00E63C19" w:rsidRPr="00BE76AA">
          <w:rPr>
            <w:lang w:val="ru-RU"/>
          </w:rPr>
          <w:t>”, “</w:t>
        </w:r>
        <w:r w:rsidR="00E63C19">
          <w:t>did</w:t>
        </w:r>
        <w:r w:rsidR="00E63C19" w:rsidRPr="00BE76AA">
          <w:rPr>
            <w:lang w:val="ru-RU"/>
          </w:rPr>
          <w:t xml:space="preserve"> </w:t>
        </w:r>
        <w:r w:rsidR="00E63C19">
          <w:t>not</w:t>
        </w:r>
        <w:r w:rsidR="00E63C19" w:rsidRPr="00BE76AA">
          <w:rPr>
            <w:lang w:val="ru-RU"/>
          </w:rPr>
          <w:t>”, “</w:t>
        </w:r>
        <w:r w:rsidR="00E63C19">
          <w:t>TAP</w:t>
        </w:r>
        <w:r w:rsidR="00E63C19" w:rsidRPr="00BE76AA">
          <w:rPr>
            <w:lang w:val="ru-RU"/>
          </w:rPr>
          <w:t xml:space="preserve"> </w:t>
        </w:r>
        <w:r w:rsidR="00E63C19">
          <w:t>deficient</w:t>
        </w:r>
        <w:r w:rsidR="00E63C19" w:rsidRPr="00BE76AA">
          <w:rPr>
            <w:lang w:val="ru-RU"/>
          </w:rPr>
          <w:t>”, “</w:t>
        </w:r>
        <w:r w:rsidR="00E63C19">
          <w:t>predict</w:t>
        </w:r>
        <w:r w:rsidR="00E63C19" w:rsidRPr="00BE76AA">
          <w:rPr>
            <w:lang w:val="ru-RU"/>
          </w:rPr>
          <w:t>”, “</w:t>
        </w:r>
        <w:r w:rsidR="00E63C19">
          <w:t>ERAP</w:t>
        </w:r>
        <w:r w:rsidR="00E63C19" w:rsidRPr="00BE76AA">
          <w:rPr>
            <w:lang w:val="ru-RU"/>
          </w:rPr>
          <w:t xml:space="preserve">1 </w:t>
        </w:r>
        <w:r w:rsidR="00E63C19">
          <w:t>silencing</w:t>
        </w:r>
        <w:r w:rsidR="00E63C19" w:rsidRPr="00BE76AA">
          <w:rPr>
            <w:lang w:val="ru-RU"/>
          </w:rPr>
          <w:t>”</w:t>
        </w:r>
        <w:r w:rsidR="00E63C19" w:rsidRPr="00E63C19">
          <w:rPr>
            <w:lang w:val="ru-RU"/>
            <w:rPrChange w:id="1654" w:author="Антон Смирнов" w:date="2023-05-23T17:17:00Z">
              <w:rPr/>
            </w:rPrChange>
          </w:rPr>
          <w:t>, “</w:t>
        </w:r>
        <w:r w:rsidR="00E63C19">
          <w:t>non</w:t>
        </w:r>
        <w:r w:rsidR="00E63C19" w:rsidRPr="00E63C19">
          <w:rPr>
            <w:lang w:val="ru-RU"/>
            <w:rPrChange w:id="1655" w:author="Антон Смирнов" w:date="2023-05-23T17:17:00Z">
              <w:rPr/>
            </w:rPrChange>
          </w:rPr>
          <w:t>-</w:t>
        </w:r>
        <w:r w:rsidR="00E63C19">
          <w:t>immunogenic</w:t>
        </w:r>
        <w:r w:rsidR="00E63C19" w:rsidRPr="00E63C19">
          <w:rPr>
            <w:lang w:val="ru-RU"/>
            <w:rPrChange w:id="1656" w:author="Антон Смирнов" w:date="2023-05-23T17:17:00Z">
              <w:rPr/>
            </w:rPrChange>
          </w:rPr>
          <w:t xml:space="preserve">”; </w:t>
        </w:r>
      </w:ins>
      <w:ins w:id="1657" w:author="Антон Смирнов" w:date="2023-05-23T17:18:00Z">
        <w:r w:rsidR="00E63C19">
          <w:rPr>
            <w:lang w:val="ru-RU"/>
          </w:rPr>
          <w:t>содержащие неполные или неправильно записанные последовательности пептидов</w:t>
        </w:r>
      </w:ins>
      <w:ins w:id="1658" w:author="Антон Смирнов" w:date="2023-05-23T17:46:00Z">
        <w:r w:rsidR="00153E6A">
          <w:rPr>
            <w:lang w:val="ru-RU"/>
          </w:rPr>
          <w:t>, не</w:t>
        </w:r>
      </w:ins>
      <w:ins w:id="1659" w:author="Антон Смирнов" w:date="2023-05-23T17:47:00Z">
        <w:r w:rsidR="00153E6A">
          <w:rPr>
            <w:lang w:val="ru-RU"/>
          </w:rPr>
          <w:t xml:space="preserve">полно записанные </w:t>
        </w:r>
        <w:r w:rsidR="00153E6A">
          <w:t>HLA</w:t>
        </w:r>
        <w:r w:rsidR="00153E6A" w:rsidRPr="00153E6A">
          <w:rPr>
            <w:lang w:val="ru-RU"/>
            <w:rPrChange w:id="1660" w:author="Антон Смирнов" w:date="2023-05-23T17:47:00Z">
              <w:rPr/>
            </w:rPrChange>
          </w:rPr>
          <w:t xml:space="preserve"> </w:t>
        </w:r>
        <w:r w:rsidR="00153E6A">
          <w:rPr>
            <w:lang w:val="ru-RU"/>
          </w:rPr>
          <w:t xml:space="preserve">аллели, то есть записи, которые не позволяют однозначно идентифицировать последовательность </w:t>
        </w:r>
      </w:ins>
      <w:ins w:id="1661" w:author="Антон Смирнов" w:date="2023-05-23T17:48:00Z">
        <w:r w:rsidR="00153E6A">
          <w:rPr>
            <w:rFonts w:cs="Times New Roman"/>
            <w:lang w:val="ru-RU"/>
          </w:rPr>
          <w:t>α</w:t>
        </w:r>
        <w:r w:rsidR="00153E6A" w:rsidRPr="00153E6A">
          <w:rPr>
            <w:lang w:val="ru-RU"/>
            <w:rPrChange w:id="1662" w:author="Антон Смирнов" w:date="2023-05-23T17:48:00Z">
              <w:rPr/>
            </w:rPrChange>
          </w:rPr>
          <w:t>-</w:t>
        </w:r>
        <w:r w:rsidR="00153E6A">
          <w:rPr>
            <w:lang w:val="ru-RU"/>
          </w:rPr>
          <w:t xml:space="preserve">цепи </w:t>
        </w:r>
        <w:r w:rsidR="00153E6A">
          <w:t>HLA</w:t>
        </w:r>
        <w:r w:rsidR="00153E6A" w:rsidRPr="00153E6A">
          <w:rPr>
            <w:lang w:val="ru-RU"/>
            <w:rPrChange w:id="1663" w:author="Антон Смирнов" w:date="2023-05-23T17:48:00Z">
              <w:rPr/>
            </w:rPrChange>
          </w:rPr>
          <w:t xml:space="preserve"> </w:t>
        </w:r>
        <w:r w:rsidR="00153E6A">
          <w:t>I</w:t>
        </w:r>
      </w:ins>
      <w:ins w:id="1664" w:author="Антон Смирнов" w:date="2023-05-23T17:51:00Z">
        <w:r w:rsidR="00153E6A">
          <w:rPr>
            <w:lang w:val="ru-RU"/>
          </w:rPr>
          <w:t xml:space="preserve">. </w:t>
        </w:r>
      </w:ins>
      <w:ins w:id="1665" w:author="Антон Смирнов" w:date="2023-05-23T17:52:00Z">
        <w:r w:rsidR="00153E6A">
          <w:rPr>
            <w:lang w:val="ru-RU"/>
          </w:rPr>
          <w:t>Пептиды были разделены по аллель-специфичному порогу</w:t>
        </w:r>
      </w:ins>
      <w:r w:rsidR="00153E6A">
        <w:rPr>
          <w:lang w:val="ru-RU"/>
        </w:rPr>
        <w:fldChar w:fldCharType="begin"/>
      </w:r>
      <w:r w:rsidR="00153E6A">
        <w:rPr>
          <w:lang w:val="ru-RU"/>
        </w:rPr>
        <w:instrText xml:space="preserve"> ADDIN ZOTERO_ITEM CSL_CITATION {"citationID":"qEFdTPqL","properties":{"formattedCitation":"[103]","plainCitation":"[103]","noteIndex":0},"citationItems":[{"id":612,"uris":["http://zotero.org/users/10071278/items/GXRGGGTI"],"itemData":{"id":612,"type":"article-journal","abstract":"Abstract\n            Prediction of HLA binding affinity is widely used to identify candidate T cell epitopes, and an affinity of 500 nM is routinely used as a threshold for peptide selection. However, the fraction (percentage) of peptides predicted to bind with affinities of 500 nM varies by allele. For example, of a large collection of </w:instrText>
      </w:r>
      <w:r w:rsidR="00153E6A">
        <w:rPr>
          <w:rFonts w:ascii="Cambria Math" w:hAnsi="Cambria Math" w:cs="Cambria Math"/>
          <w:lang w:val="ru-RU"/>
        </w:rPr>
        <w:instrText>∼</w:instrText>
      </w:r>
      <w:r w:rsidR="00153E6A">
        <w:rPr>
          <w:lang w:val="ru-RU"/>
        </w:rPr>
        <w:instrText>30,000 dengue virus</w:instrText>
      </w:r>
      <w:r w:rsidR="00153E6A">
        <w:rPr>
          <w:rFonts w:cs="Times New Roman"/>
          <w:lang w:val="ru-RU"/>
        </w:rPr>
        <w:instrText>–</w:instrText>
      </w:r>
      <w:r w:rsidR="00153E6A">
        <w:rPr>
          <w:lang w:val="ru-RU"/>
        </w:rPr>
        <w:instrText xml:space="preserve">derived peptides only 0.3% were predicted to bind HLA A*0101, wheras nearly 5% were predicted for A*0201. This striking difference could not be ascribed to variation in accuracy of the algorithms used, as predicted values closely correlated with affinity measured in vitro with purified HLA molecules. These data raised the question whether different alleles would also vary in terms of epitope repertoire size, defined as the number of associated epitopes or, alternatively, whether alleles vary drastically in terms of the affinity threshold associated with immunogenicity. To address this issue, strains of HLA transgenic mice with wide (A*0201), intermediate (B*0702), or narrow (A*0101) repertoires were immunized with peptides of varying binding affinity and relative percentile ranking. The results show that absolute binding capacity is a better predictor of immunogenicity, and analysis of epitopes from the Immune Epitope Database revealed that predictive efficacy is increased using allele-specific affinity thresholds. Finally, we investigated the genetic and structural basis of the phenomenon. Although no stringent correlate was defined, on average HLA B alleles are associated with significantly narrower repertoires than are HLA A alleles.","container-title":"The Journal of Immunology","DOI":"10.4049/jimmunol.1302101","ISSN":"0022-1767, 1550-6606","issue":"12","language":"en","page":"5831-5839","source":"DOI.org (Crossref)","title":"HLA Class I Alleles Are Associated with Peptide-Binding Repertoires of Different Size, Affinity, and Immunogenicity","volume":"191","author":[{"family":"Paul","given":"Sinu"},{"family":"Weiskopf","given":"Daniela"},{"family":"Angelo","given":"Michael A."},{"family":"Sidney","given":"John"},{"family":"Peters","given":"Bjoern"},{"family":"Sette","given":"Alessandro"}],"issued":{"date-parts":[["2013",12,15]]}}}],"schema":"https://github.com/citation-style-language/schema/raw/master/csl-citation.json"} </w:instrText>
      </w:r>
      <w:r w:rsidR="00153E6A">
        <w:rPr>
          <w:lang w:val="ru-RU"/>
        </w:rPr>
        <w:fldChar w:fldCharType="separate"/>
      </w:r>
      <w:r w:rsidR="00153E6A" w:rsidRPr="00153E6A">
        <w:rPr>
          <w:rFonts w:cs="Times New Roman"/>
          <w:lang w:val="ru-RU"/>
        </w:rPr>
        <w:t>[103]</w:t>
      </w:r>
      <w:r w:rsidR="00153E6A">
        <w:rPr>
          <w:lang w:val="ru-RU"/>
        </w:rPr>
        <w:fldChar w:fldCharType="end"/>
      </w:r>
      <w:ins w:id="1666" w:author="Антон Смирнов" w:date="2023-05-23T17:54:00Z">
        <w:r w:rsidR="00153E6A" w:rsidRPr="00153E6A">
          <w:rPr>
            <w:lang w:val="ru-RU"/>
            <w:rPrChange w:id="1667" w:author="Антон Смирнов" w:date="2023-05-23T17:54:00Z">
              <w:rPr/>
            </w:rPrChange>
          </w:rPr>
          <w:t xml:space="preserve">, </w:t>
        </w:r>
        <w:r w:rsidR="00153E6A">
          <w:rPr>
            <w:lang w:val="ru-RU"/>
          </w:rPr>
          <w:t>если же такой</w:t>
        </w:r>
        <w:r w:rsidR="00647406">
          <w:rPr>
            <w:lang w:val="ru-RU"/>
          </w:rPr>
          <w:t xml:space="preserve"> не известен, то по рекомендуемому в литературе в 500 </w:t>
        </w:r>
        <w:proofErr w:type="spellStart"/>
        <w:r w:rsidR="00647406">
          <w:rPr>
            <w:lang w:val="ru-RU"/>
          </w:rPr>
          <w:t>нМ</w:t>
        </w:r>
      </w:ins>
      <w:proofErr w:type="spellEnd"/>
      <w:r w:rsidR="00647406">
        <w:rPr>
          <w:lang w:val="ru-RU"/>
        </w:rPr>
        <w:fldChar w:fldCharType="begin"/>
      </w:r>
      <w:r w:rsidR="00647406">
        <w:rPr>
          <w:lang w:val="ru-RU"/>
        </w:rPr>
        <w:instrText xml:space="preserve"> ADDIN ZOTERO_ITEM CSL_CITATION {"citationID":"IsxjZfbF","properties":{"formattedCitation":"[104]","plainCitation":"[104]","noteIndex":0},"citationItems":[{"id":614,"uris":["http://zotero.org/users/10071278/items/IJAQXPQW"],"itemData":{"id":614,"type":"article-journal","abstract":"The relationship between binding affinity for HLA class I molecules and immunogenicity of discrete peptide epitopes has been analyzed in two different experimental approaches. In the first approach, the immunogenicity of potential epitopes ranging in MHC binding affinity over a 10,000-fold range was analyzed in HLA-A*0201 transgenic mice. In the second approach, the antigenicity of approximately 100 different hepatitis B virus (HBV)-derived potential epitopes, all carrying A*0201 binding motifs, was assessed by using PBL of acute hepatitis patients. In both cases, it was found that an affinity threshold of approximately 500 nM (preferably 50 nM or less) apparently determines the capacity of a peptide epitope to elicit a CTL response. These data correlate well with class I binding affinity measurements of either naturally processed peptides or previously described T cell epitopes. Taken together, these data have important implications for the selection of epitopes for peptide-based vaccines, and also formally demonstrate the crucial role of determinant selection in the shaping of T cell responses. Because in most (but not all) cases, high affinity peptides seem to be immunogenic, our data also suggest that holes in the functional T cell repertoire, if they exist, may be relatively rare.","container-title":"Journal of Immunology (Baltimore, Md.: 1950)","ISSN":"0022-1767","issue":"12","journalAbbreviation":"J Immunol","language":"eng","note":"PMID: 7527444","page":"5586-5592","source":"PubMed","title":"The relationship between class I binding affinity and immunogenicity of potential cytotoxic T cell epitopes","volume":"153","author":[{"family":"Sette","given":"A."},{"family":"Vitiello","given":"A."},{"family":"Reherman","given":"B."},{"family":"Fowler","given":"P."},{"family":"Nayersina","given":"R."},{"family":"Kast","given":"W. M."},{"family":"Melief","given":"C. J."},{"family":"Oseroff","given":"C."},{"family":"Yuan","given":"L."},{"family":"Ruppert","given":"J."},{"family":"Sidney","given":"J."},{"family":"Guercio","given":"M. F.","non-dropping-particle":"del"},{"family":"Southwood","given":"S."},{"family":"Kubo","given":"R. T."},{"family":"Chesnut","given":"R. W."},{"family":"Grey","given":"H. M."},{"family":"Chisari","given":"F. V."}],"issued":{"date-parts":[["1994",12,15]]}}}],"schema":"https://github.com/citation-style-language/schema/raw/master/csl-citation.json"} </w:instrText>
      </w:r>
      <w:r w:rsidR="00647406">
        <w:rPr>
          <w:lang w:val="ru-RU"/>
        </w:rPr>
        <w:fldChar w:fldCharType="separate"/>
      </w:r>
      <w:r w:rsidR="00647406" w:rsidRPr="00647406">
        <w:rPr>
          <w:rFonts w:cs="Times New Roman"/>
          <w:lang w:val="ru-RU"/>
        </w:rPr>
        <w:t>[104]</w:t>
      </w:r>
      <w:r w:rsidR="00647406">
        <w:rPr>
          <w:lang w:val="ru-RU"/>
        </w:rPr>
        <w:fldChar w:fldCharType="end"/>
      </w:r>
      <w:ins w:id="1668" w:author="Антон Смирнов" w:date="2023-05-23T17:55:00Z">
        <w:r w:rsidR="00647406" w:rsidRPr="00647406">
          <w:rPr>
            <w:lang w:val="ru-RU"/>
            <w:rPrChange w:id="1669" w:author="Антон Смирнов" w:date="2023-05-23T17:56:00Z">
              <w:rPr/>
            </w:rPrChange>
          </w:rPr>
          <w:t>.</w:t>
        </w:r>
      </w:ins>
      <w:ins w:id="1670" w:author="Антон Смирнов" w:date="2023-05-23T17:56:00Z">
        <w:r w:rsidR="00647406" w:rsidRPr="00647406">
          <w:rPr>
            <w:lang w:val="ru-RU"/>
            <w:rPrChange w:id="1671" w:author="Антон Смирнов" w:date="2023-05-23T17:56:00Z">
              <w:rPr/>
            </w:rPrChange>
          </w:rPr>
          <w:t xml:space="preserve"> </w:t>
        </w:r>
        <w:r w:rsidR="00647406">
          <w:rPr>
            <w:lang w:val="ru-RU"/>
          </w:rPr>
          <w:t>Неактивные пептиды были отфильтрованы</w:t>
        </w:r>
      </w:ins>
      <w:ins w:id="1672" w:author="Антон Смирнов" w:date="2023-05-23T17:57:00Z">
        <w:r w:rsidR="00647406">
          <w:rPr>
            <w:lang w:val="ru-RU"/>
          </w:rPr>
          <w:t>. Это связано с особенностью работы программы, используемой для моделирования.</w:t>
        </w:r>
      </w:ins>
    </w:p>
    <w:p w14:paraId="319FEDE6" w14:textId="39B38A6D" w:rsidR="00C6573C" w:rsidRDefault="00C6573C" w:rsidP="00C6573C">
      <w:pPr>
        <w:pStyle w:val="2"/>
        <w:rPr>
          <w:ins w:id="1673" w:author="Антон Смирнов" w:date="2023-05-23T18:01:00Z"/>
        </w:rPr>
      </w:pPr>
      <w:bookmarkStart w:id="1674" w:name="_Toc135773616"/>
      <w:ins w:id="1675" w:author="Антон Смирнов" w:date="2023-05-23T17:58:00Z">
        <w:r>
          <w:rPr>
            <w:lang w:val="ru-RU"/>
          </w:rPr>
          <w:t xml:space="preserve">2.2. Программа </w:t>
        </w:r>
        <w:proofErr w:type="spellStart"/>
        <w:r>
          <w:t>MultiPASS</w:t>
        </w:r>
      </w:ins>
      <w:bookmarkEnd w:id="1674"/>
      <w:proofErr w:type="spellEnd"/>
    </w:p>
    <w:p w14:paraId="54056CA2" w14:textId="44F3EB30" w:rsidR="00A97629" w:rsidRPr="00E67701" w:rsidRDefault="00C6573C" w:rsidP="00E11DF9">
      <w:pPr>
        <w:pStyle w:val="a0"/>
        <w:rPr>
          <w:ins w:id="1676" w:author="Антон Смирнов" w:date="2023-05-23T18:41:00Z"/>
          <w:lang w:val="ru-RU"/>
          <w:rPrChange w:id="1677" w:author="Антон Смирнов" w:date="2023-05-23T18:50:00Z">
            <w:rPr>
              <w:ins w:id="1678" w:author="Антон Смирнов" w:date="2023-05-23T18:41:00Z"/>
              <w:lang w:val="ru-RU"/>
            </w:rPr>
          </w:rPrChange>
        </w:rPr>
      </w:pPr>
      <w:ins w:id="1679" w:author="Антон Смирнов" w:date="2023-05-23T18:01:00Z">
        <w:r>
          <w:rPr>
            <w:lang w:val="ru-RU"/>
          </w:rPr>
          <w:t xml:space="preserve">Программа </w:t>
        </w:r>
        <w:proofErr w:type="spellStart"/>
        <w:r>
          <w:t>Mu</w:t>
        </w:r>
      </w:ins>
      <w:ins w:id="1680" w:author="Антон Смирнов" w:date="2023-05-23T18:02:00Z">
        <w:r>
          <w:t>ltiPASS</w:t>
        </w:r>
        <w:proofErr w:type="spellEnd"/>
        <w:r w:rsidRPr="00C6573C">
          <w:rPr>
            <w:lang w:val="ru-RU"/>
            <w:rPrChange w:id="1681" w:author="Антон Смирнов" w:date="2023-05-23T18:02:00Z">
              <w:rPr/>
            </w:rPrChange>
          </w:rPr>
          <w:t xml:space="preserve"> – </w:t>
        </w:r>
        <w:r>
          <w:rPr>
            <w:lang w:val="ru-RU"/>
          </w:rPr>
          <w:t>коммерческая программа, разработанная в Институте биомедицинской химии им.</w:t>
        </w:r>
      </w:ins>
      <w:ins w:id="1682" w:author="Антон Смирнов" w:date="2023-05-23T18:03:00Z">
        <w:r>
          <w:rPr>
            <w:lang w:val="ru-RU"/>
          </w:rPr>
          <w:t xml:space="preserve"> В.Н. </w:t>
        </w:r>
        <w:proofErr w:type="spellStart"/>
        <w:r>
          <w:rPr>
            <w:lang w:val="ru-RU"/>
          </w:rPr>
          <w:t>Ореховича</w:t>
        </w:r>
        <w:proofErr w:type="spellEnd"/>
        <w:r>
          <w:rPr>
            <w:lang w:val="ru-RU"/>
          </w:rPr>
          <w:t>. Является</w:t>
        </w:r>
        <w:r w:rsidRPr="00E11DF9">
          <w:rPr>
            <w:lang w:val="ru-RU"/>
            <w:rPrChange w:id="1683" w:author="Антон Смирнов" w:date="2023-05-23T18:04:00Z">
              <w:rPr>
                <w:lang w:val="ru-RU"/>
              </w:rPr>
            </w:rPrChange>
          </w:rPr>
          <w:t xml:space="preserve"> </w:t>
        </w:r>
        <w:r>
          <w:rPr>
            <w:lang w:val="ru-RU"/>
          </w:rPr>
          <w:t>модификацией</w:t>
        </w:r>
        <w:r w:rsidRPr="00E11DF9">
          <w:rPr>
            <w:lang w:val="ru-RU"/>
            <w:rPrChange w:id="1684" w:author="Антон Смирнов" w:date="2023-05-23T18:04:00Z">
              <w:rPr>
                <w:lang w:val="ru-RU"/>
              </w:rPr>
            </w:rPrChange>
          </w:rPr>
          <w:t xml:space="preserve"> </w:t>
        </w:r>
        <w:r>
          <w:rPr>
            <w:lang w:val="ru-RU"/>
          </w:rPr>
          <w:t>программы</w:t>
        </w:r>
        <w:r w:rsidRPr="00E11DF9">
          <w:rPr>
            <w:lang w:val="ru-RU"/>
            <w:rPrChange w:id="1685" w:author="Антон Смирнов" w:date="2023-05-23T18:04:00Z">
              <w:rPr>
                <w:lang w:val="ru-RU"/>
              </w:rPr>
            </w:rPrChange>
          </w:rPr>
          <w:t xml:space="preserve"> </w:t>
        </w:r>
        <w:r>
          <w:t>Prediction</w:t>
        </w:r>
        <w:r w:rsidRPr="00E11DF9">
          <w:rPr>
            <w:lang w:val="ru-RU"/>
            <w:rPrChange w:id="1686" w:author="Антон Смирнов" w:date="2023-05-23T18:04:00Z">
              <w:rPr/>
            </w:rPrChange>
          </w:rPr>
          <w:t xml:space="preserve"> </w:t>
        </w:r>
        <w:r>
          <w:t>of</w:t>
        </w:r>
        <w:r w:rsidRPr="00E11DF9">
          <w:rPr>
            <w:lang w:val="ru-RU"/>
            <w:rPrChange w:id="1687" w:author="Антон Смирнов" w:date="2023-05-23T18:04:00Z">
              <w:rPr/>
            </w:rPrChange>
          </w:rPr>
          <w:t xml:space="preserve"> </w:t>
        </w:r>
        <w:r>
          <w:t>Activity</w:t>
        </w:r>
        <w:r w:rsidRPr="00E11DF9">
          <w:rPr>
            <w:lang w:val="ru-RU"/>
            <w:rPrChange w:id="1688" w:author="Антон Смирнов" w:date="2023-05-23T18:04:00Z">
              <w:rPr/>
            </w:rPrChange>
          </w:rPr>
          <w:t xml:space="preserve"> </w:t>
        </w:r>
        <w:r>
          <w:t>S</w:t>
        </w:r>
      </w:ins>
      <w:ins w:id="1689" w:author="Антон Смирнов" w:date="2023-05-23T18:04:00Z">
        <w:r>
          <w:t>pectra</w:t>
        </w:r>
        <w:r w:rsidRPr="00E11DF9">
          <w:rPr>
            <w:lang w:val="ru-RU"/>
            <w:rPrChange w:id="1690" w:author="Антон Смирнов" w:date="2023-05-23T18:04:00Z">
              <w:rPr/>
            </w:rPrChange>
          </w:rPr>
          <w:t xml:space="preserve"> </w:t>
        </w:r>
        <w:r>
          <w:t>for</w:t>
        </w:r>
        <w:r w:rsidRPr="00E11DF9">
          <w:rPr>
            <w:lang w:val="ru-RU"/>
            <w:rPrChange w:id="1691" w:author="Антон Смирнов" w:date="2023-05-23T18:04:00Z">
              <w:rPr/>
            </w:rPrChange>
          </w:rPr>
          <w:t xml:space="preserve"> </w:t>
        </w:r>
        <w:r>
          <w:t>Substances</w:t>
        </w:r>
        <w:r w:rsidRPr="00E11DF9">
          <w:rPr>
            <w:lang w:val="ru-RU"/>
            <w:rPrChange w:id="1692" w:author="Антон Смирнов" w:date="2023-05-23T18:04:00Z">
              <w:rPr/>
            </w:rPrChange>
          </w:rPr>
          <w:t xml:space="preserve"> (</w:t>
        </w:r>
        <w:r>
          <w:t>PASS</w:t>
        </w:r>
        <w:r w:rsidRPr="00E11DF9">
          <w:rPr>
            <w:lang w:val="ru-RU"/>
            <w:rPrChange w:id="1693" w:author="Антон Смирнов" w:date="2023-05-23T18:04:00Z">
              <w:rPr/>
            </w:rPrChange>
          </w:rPr>
          <w:t>)</w:t>
        </w:r>
        <w:r w:rsidR="00E11DF9" w:rsidRPr="00E11DF9">
          <w:rPr>
            <w:lang w:val="ru-RU"/>
            <w:rPrChange w:id="1694" w:author="Антон Смирнов" w:date="2023-05-23T18:04:00Z">
              <w:rPr/>
            </w:rPrChange>
          </w:rPr>
          <w:t xml:space="preserve">, </w:t>
        </w:r>
        <w:r w:rsidR="00E11DF9">
          <w:rPr>
            <w:lang w:val="ru-RU"/>
          </w:rPr>
          <w:t>разработанной</w:t>
        </w:r>
        <w:r w:rsidR="00E11DF9" w:rsidRPr="00E11DF9">
          <w:rPr>
            <w:lang w:val="ru-RU"/>
            <w:rPrChange w:id="1695" w:author="Антон Смирнов" w:date="2023-05-23T18:04:00Z">
              <w:rPr>
                <w:lang w:val="ru-RU"/>
              </w:rPr>
            </w:rPrChange>
          </w:rPr>
          <w:t xml:space="preserve"> </w:t>
        </w:r>
        <w:r w:rsidR="00E11DF9">
          <w:rPr>
            <w:lang w:val="ru-RU"/>
          </w:rPr>
          <w:t>там</w:t>
        </w:r>
        <w:r w:rsidR="00E11DF9" w:rsidRPr="00E11DF9">
          <w:rPr>
            <w:lang w:val="ru-RU"/>
            <w:rPrChange w:id="1696" w:author="Антон Смирнов" w:date="2023-05-23T18:04:00Z">
              <w:rPr>
                <w:lang w:val="ru-RU"/>
              </w:rPr>
            </w:rPrChange>
          </w:rPr>
          <w:t xml:space="preserve"> </w:t>
        </w:r>
        <w:r w:rsidR="00E11DF9">
          <w:rPr>
            <w:lang w:val="ru-RU"/>
          </w:rPr>
          <w:t>же, приспособленной для работы с биологическими последовательностями (ДНК</w:t>
        </w:r>
      </w:ins>
      <w:ins w:id="1697" w:author="Антон Смирнов" w:date="2023-05-23T18:05:00Z">
        <w:r w:rsidR="00E11DF9">
          <w:rPr>
            <w:lang w:val="ru-RU"/>
          </w:rPr>
          <w:t xml:space="preserve">, РНК, белки). </w:t>
        </w:r>
      </w:ins>
      <w:ins w:id="1698" w:author="Антон Смирнов" w:date="2023-05-23T18:06:00Z">
        <w:r w:rsidR="00E11DF9">
          <w:rPr>
            <w:lang w:val="ru-RU"/>
          </w:rPr>
          <w:t xml:space="preserve">Эта программа работает </w:t>
        </w:r>
      </w:ins>
      <w:ins w:id="1699" w:author="Антон Смирнов" w:date="2023-05-23T18:07:00Z">
        <w:r w:rsidR="00E11DF9">
          <w:rPr>
            <w:lang w:val="ru-RU"/>
          </w:rPr>
          <w:t>с дескрипторами многоуровневых атомных окрестностей (</w:t>
        </w:r>
        <w:r w:rsidR="00E11DF9" w:rsidRPr="00E11DF9">
          <w:t>Multilevel</w:t>
        </w:r>
        <w:r w:rsidR="00E11DF9" w:rsidRPr="00E11DF9">
          <w:rPr>
            <w:lang w:val="ru-RU"/>
            <w:rPrChange w:id="1700" w:author="Антон Смирнов" w:date="2023-05-23T18:07:00Z">
              <w:rPr/>
            </w:rPrChange>
          </w:rPr>
          <w:t xml:space="preserve"> </w:t>
        </w:r>
        <w:r w:rsidR="00E11DF9" w:rsidRPr="00E11DF9">
          <w:t>Neighborhoods</w:t>
        </w:r>
        <w:r w:rsidR="00E11DF9" w:rsidRPr="00E11DF9">
          <w:rPr>
            <w:lang w:val="ru-RU"/>
            <w:rPrChange w:id="1701" w:author="Антон Смирнов" w:date="2023-05-23T18:07:00Z">
              <w:rPr/>
            </w:rPrChange>
          </w:rPr>
          <w:t xml:space="preserve"> </w:t>
        </w:r>
        <w:r w:rsidR="00E11DF9" w:rsidRPr="00E11DF9">
          <w:t>of</w:t>
        </w:r>
        <w:r w:rsidR="00E11DF9" w:rsidRPr="00E11DF9">
          <w:rPr>
            <w:lang w:val="ru-RU"/>
            <w:rPrChange w:id="1702" w:author="Антон Смирнов" w:date="2023-05-23T18:07:00Z">
              <w:rPr/>
            </w:rPrChange>
          </w:rPr>
          <w:t xml:space="preserve"> </w:t>
        </w:r>
        <w:r w:rsidR="00E11DF9" w:rsidRPr="00E11DF9">
          <w:t>Atoms</w:t>
        </w:r>
      </w:ins>
      <w:ins w:id="1703" w:author="Антон Смирнов" w:date="2023-05-23T18:08:00Z">
        <w:r w:rsidR="00E11DF9" w:rsidRPr="00E11DF9">
          <w:rPr>
            <w:lang w:val="ru-RU"/>
            <w:rPrChange w:id="1704" w:author="Антон Смирнов" w:date="2023-05-23T18:08:00Z">
              <w:rPr/>
            </w:rPrChange>
          </w:rPr>
          <w:t xml:space="preserve">, </w:t>
        </w:r>
        <w:r w:rsidR="00E11DF9">
          <w:t>MNA</w:t>
        </w:r>
      </w:ins>
      <w:ins w:id="1705" w:author="Антон Смирнов" w:date="2023-05-23T18:07:00Z">
        <w:r w:rsidR="00E11DF9" w:rsidRPr="00E11DF9">
          <w:rPr>
            <w:lang w:val="ru-RU"/>
            <w:rPrChange w:id="1706" w:author="Антон Смирнов" w:date="2023-05-23T18:07:00Z">
              <w:rPr/>
            </w:rPrChange>
          </w:rPr>
          <w:t>)</w:t>
        </w:r>
      </w:ins>
      <w:ins w:id="1707" w:author="Антон Смирнов" w:date="2023-05-23T18:08:00Z">
        <w:r w:rsidR="004227FE" w:rsidRPr="004227FE">
          <w:rPr>
            <w:lang w:val="ru-RU"/>
            <w:rPrChange w:id="1708" w:author="Антон Смирнов" w:date="2023-05-23T18:08:00Z">
              <w:rPr/>
            </w:rPrChange>
          </w:rPr>
          <w:t>.</w:t>
        </w:r>
      </w:ins>
      <w:ins w:id="1709" w:author="Антон Смирнов" w:date="2023-05-23T18:09:00Z">
        <w:r w:rsidR="004227FE" w:rsidRPr="004227FE">
          <w:rPr>
            <w:lang w:val="ru-RU"/>
            <w:rPrChange w:id="1710" w:author="Антон Смирнов" w:date="2023-05-23T18:09:00Z">
              <w:rPr/>
            </w:rPrChange>
          </w:rPr>
          <w:t xml:space="preserve"> </w:t>
        </w:r>
      </w:ins>
      <w:ins w:id="1711" w:author="Антон Смирнов" w:date="2023-05-23T18:11:00Z">
        <w:r w:rsidR="004227FE">
          <w:rPr>
            <w:lang w:val="ru-RU"/>
          </w:rPr>
          <w:t>Эти дескрипторы являются подструктурами исходной молекулы</w:t>
        </w:r>
      </w:ins>
      <w:ins w:id="1712" w:author="Антон Смирнов" w:date="2023-05-23T18:12:00Z">
        <w:r w:rsidR="004227FE">
          <w:rPr>
            <w:lang w:val="ru-RU"/>
          </w:rPr>
          <w:t>. Генерация происходит по рекурсивному алгоритму: нулевой уровень – атомы в</w:t>
        </w:r>
      </w:ins>
      <w:ins w:id="1713" w:author="Антон Смирнов" w:date="2023-05-23T18:13:00Z">
        <w:r w:rsidR="004227FE">
          <w:rPr>
            <w:lang w:val="ru-RU"/>
          </w:rPr>
          <w:t xml:space="preserve"> молекуле, первый уровень –</w:t>
        </w:r>
      </w:ins>
      <w:ins w:id="1714" w:author="Антон Смирнов" w:date="2023-05-23T18:15:00Z">
        <w:r w:rsidR="0051333C">
          <w:rPr>
            <w:lang w:val="ru-RU"/>
          </w:rPr>
          <w:t xml:space="preserve"> дескрипторы нулевого уровня и </w:t>
        </w:r>
      </w:ins>
      <w:ins w:id="1715" w:author="Антон Смирнов" w:date="2023-05-23T18:13:00Z">
        <w:r w:rsidR="004227FE">
          <w:rPr>
            <w:lang w:val="ru-RU"/>
          </w:rPr>
          <w:t xml:space="preserve">атомы, связанные с </w:t>
        </w:r>
      </w:ins>
      <w:ins w:id="1716" w:author="Антон Смирнов" w:date="2023-05-23T18:14:00Z">
        <w:r w:rsidR="004227FE">
          <w:rPr>
            <w:lang w:val="ru-RU"/>
          </w:rPr>
          <w:t xml:space="preserve"> дескриптором 0 уровня</w:t>
        </w:r>
        <w:r w:rsidR="0051333C">
          <w:rPr>
            <w:lang w:val="ru-RU"/>
          </w:rPr>
          <w:t xml:space="preserve"> непосредственно ковалентной связью, второй уровень </w:t>
        </w:r>
      </w:ins>
      <w:ins w:id="1717" w:author="Антон Смирнов" w:date="2023-05-23T18:15:00Z">
        <w:r w:rsidR="0051333C">
          <w:rPr>
            <w:lang w:val="ru-RU"/>
          </w:rPr>
          <w:t>–</w:t>
        </w:r>
      </w:ins>
      <w:ins w:id="1718" w:author="Антон Смирнов" w:date="2023-05-23T18:14:00Z">
        <w:r w:rsidR="0051333C">
          <w:rPr>
            <w:lang w:val="ru-RU"/>
          </w:rPr>
          <w:t xml:space="preserve"> </w:t>
        </w:r>
      </w:ins>
      <w:ins w:id="1719" w:author="Антон Смирнов" w:date="2023-05-23T18:15:00Z">
        <w:r w:rsidR="0051333C">
          <w:rPr>
            <w:lang w:val="ru-RU"/>
          </w:rPr>
          <w:t>дескрипторы первого уровня и атомы, связанные с атомами</w:t>
        </w:r>
      </w:ins>
      <w:ins w:id="1720" w:author="Антон Смирнов" w:date="2023-05-23T18:16:00Z">
        <w:r w:rsidR="0051333C">
          <w:rPr>
            <w:lang w:val="ru-RU"/>
          </w:rPr>
          <w:t xml:space="preserve"> из дескриптора первого уровня ковалентной связью</w:t>
        </w:r>
      </w:ins>
      <w:ins w:id="1721" w:author="Антон Смирнов" w:date="2023-05-23T18:17:00Z">
        <w:r w:rsidR="0051333C" w:rsidRPr="0051333C">
          <w:rPr>
            <w:lang w:val="ru-RU"/>
            <w:rPrChange w:id="1722" w:author="Антон Смирнов" w:date="2023-05-23T18:17:00Z">
              <w:rPr/>
            </w:rPrChange>
          </w:rPr>
          <w:t xml:space="preserve"> </w:t>
        </w:r>
        <w:r w:rsidR="0051333C">
          <w:rPr>
            <w:lang w:val="ru-RU"/>
          </w:rPr>
          <w:t xml:space="preserve">и так далее </w:t>
        </w:r>
      </w:ins>
      <w:r w:rsidR="0051333C">
        <w:rPr>
          <w:lang w:val="ru-RU"/>
        </w:rPr>
        <w:fldChar w:fldCharType="begin"/>
      </w:r>
      <w:r w:rsidR="0051333C">
        <w:rPr>
          <w:lang w:val="ru-RU"/>
        </w:rPr>
        <w:instrText xml:space="preserve"> ADDIN ZOTERO_ITEM CSL_CITATION {"citationID":"frgHcnxQ","properties":{"formattedCitation":"[105]","plainCitation":"[105]","noteIndex":0},"citationItems":[{"id":10,"uris":["http://zotero.org/users/10071278/items/H7R9N6N6"],"itemData":{"id":10,"type":"article-journal","abstract":"Recognition of the phosphorylation sites in proteins is required for reconstruction of regulatory processes in living systems. This task is complicated because the phosphorylation motifs in amino acid sequences are considerably degenerated. To improve the prediction efficacy researchers often use additional descriptors, which should reflect physicochemical features of site-surrounding regions. We have evaluated the reasonability of this approach by applying molecular descriptors (MNA) for structural presentation of the peptide segments. Comparative testing was performed using the prognostic method PASS and two input data types: sets of the MNA descriptors represented peptides as chemical structures and amino acid sequences written using a one-letter code. Training sets were classified in accordance with the established types of the enzymes (protein kinases), modifying corresponding phosphorylation sites. The accuracy estimates obtained by prognosis validation for various classes of substrates were significantly different with both the letters and molecular descriptors. In case of the letter description, the prognosis accuracy demonstrated less dependence on the length of peptides in the training set, while in the case of structural descriptors the accuracy level was determined by the peptide size and descriptor characteristics (MNA levels). The maximal prognosis accuracy related to various kinase families was achieved at different sizes of molecular fragments covered by the MNA descriptors of corresponding levels. This obviously reflected structural differences in surroundings of phosphorylation sites modified by various protein kinases. The use of molecular descriptors provided the prognostic results comparable with the results obtained using traditional letter representation. The prognosis accuracy demonstrated less dependence on the method describing site-surrounding peptides at higher accuracy rates. Applying the MNA descriptors it is possible to achieve better accuracy in the cases when the letter description cannot provide acceptable accuracy.","container-title":"Biomeditsinskaya Khimiya","DOI":"10.18097/PBMC20176305423","ISSN":"2310-6905, 2310-6972","issue":"5","journalAbbreviation":"BIOMED KHIM","language":"ru","page":"423-427","source":"DOI.org (Crossref)","title":"Application of molecular descriptors for recognition of phosphorylation sites in amino acid sequences","volume":"63","author":[{"family":"Karasev","given":"D.A."},{"family":"Savosina","given":"P.I."},{"family":"Sobolev","given":"B.N."},{"family":"Filimonov","given":"D.A."},{"family":"Lagunin","given":"A.A."}],"issued":{"date-parts":[["2017",10]]}}}],"schema":"https://github.com/citation-style-language/schema/raw/master/csl-citation.json"} </w:instrText>
      </w:r>
      <w:r w:rsidR="0051333C">
        <w:rPr>
          <w:lang w:val="ru-RU"/>
        </w:rPr>
        <w:fldChar w:fldCharType="separate"/>
      </w:r>
      <w:r w:rsidR="0051333C" w:rsidRPr="0051333C">
        <w:rPr>
          <w:rFonts w:cs="Times New Roman"/>
          <w:lang w:val="ru-RU"/>
        </w:rPr>
        <w:t>[105]</w:t>
      </w:r>
      <w:r w:rsidR="0051333C">
        <w:rPr>
          <w:lang w:val="ru-RU"/>
        </w:rPr>
        <w:fldChar w:fldCharType="end"/>
      </w:r>
      <w:ins w:id="1723" w:author="Антон Смирнов" w:date="2023-05-23T18:17:00Z">
        <w:r w:rsidR="0051333C">
          <w:rPr>
            <w:lang w:val="ru-RU"/>
          </w:rPr>
          <w:t>.</w:t>
        </w:r>
      </w:ins>
      <w:ins w:id="1724" w:author="Антон Смирнов" w:date="2023-05-23T18:21:00Z">
        <w:r w:rsidR="0051333C">
          <w:rPr>
            <w:lang w:val="ru-RU"/>
          </w:rPr>
          <w:t xml:space="preserve"> Такое множество дескрипторов учитывает тип атомов и порядок связей </w:t>
        </w:r>
      </w:ins>
      <w:ins w:id="1725" w:author="Антон Смирнов" w:date="2023-05-23T18:22:00Z">
        <w:r w:rsidR="0051333C">
          <w:rPr>
            <w:lang w:val="ru-RU"/>
          </w:rPr>
          <w:t xml:space="preserve">между ними, но не характер самих связей. </w:t>
        </w:r>
        <w:proofErr w:type="spellStart"/>
        <w:r w:rsidR="0051333C">
          <w:t>MultiPASS</w:t>
        </w:r>
        <w:proofErr w:type="spellEnd"/>
        <w:r w:rsidR="0051333C" w:rsidRPr="0055673C">
          <w:rPr>
            <w:lang w:val="ru-RU"/>
            <w:rPrChange w:id="1726" w:author="Антон Смирнов" w:date="2023-05-23T18:24:00Z">
              <w:rPr/>
            </w:rPrChange>
          </w:rPr>
          <w:t xml:space="preserve"> </w:t>
        </w:r>
        <w:r w:rsidR="0051333C">
          <w:rPr>
            <w:lang w:val="ru-RU"/>
          </w:rPr>
          <w:t>основан на</w:t>
        </w:r>
      </w:ins>
      <w:ins w:id="1727" w:author="Антон Смирнов" w:date="2023-05-23T18:24:00Z">
        <w:r w:rsidR="0051333C">
          <w:rPr>
            <w:lang w:val="ru-RU"/>
          </w:rPr>
          <w:t xml:space="preserve"> модифицированном</w:t>
        </w:r>
      </w:ins>
      <w:ins w:id="1728" w:author="Антон Смирнов" w:date="2023-05-23T18:22:00Z">
        <w:r w:rsidR="0051333C">
          <w:rPr>
            <w:lang w:val="ru-RU"/>
          </w:rPr>
          <w:t xml:space="preserve"> наивном Байесовском классификаторе</w:t>
        </w:r>
      </w:ins>
      <w:ins w:id="1729" w:author="Антон Смирнов" w:date="2023-05-23T18:23:00Z">
        <w:r w:rsidR="0051333C">
          <w:rPr>
            <w:lang w:val="ru-RU"/>
          </w:rPr>
          <w:t>.</w:t>
        </w:r>
      </w:ins>
      <w:ins w:id="1730" w:author="Антон Смирнов" w:date="2023-05-23T18:24:00Z">
        <w:r w:rsidR="0055673C">
          <w:rPr>
            <w:lang w:val="ru-RU"/>
          </w:rPr>
          <w:t xml:space="preserve"> Априорные вероятности и правдо</w:t>
        </w:r>
      </w:ins>
      <w:ins w:id="1731" w:author="Антон Смирнов" w:date="2023-05-23T18:25:00Z">
        <w:r w:rsidR="0055673C">
          <w:rPr>
            <w:lang w:val="ru-RU"/>
          </w:rPr>
          <w:t xml:space="preserve">подобия оцениваются по </w:t>
        </w:r>
        <w:r w:rsidR="0055673C">
          <w:rPr>
            <w:lang w:val="ru-RU"/>
          </w:rPr>
          <w:lastRenderedPageBreak/>
          <w:t>входной выборке</w:t>
        </w:r>
      </w:ins>
      <w:ins w:id="1732" w:author="Антон Смирнов" w:date="2023-05-23T18:30:00Z">
        <w:r w:rsidR="0055673C" w:rsidRPr="0055673C">
          <w:rPr>
            <w:lang w:val="ru-RU"/>
            <w:rPrChange w:id="1733" w:author="Антон Смирнов" w:date="2023-05-23T18:30:00Z">
              <w:rPr/>
            </w:rPrChange>
          </w:rPr>
          <w:t xml:space="preserve"> </w:t>
        </w:r>
        <w:r w:rsidR="0055673C">
          <w:rPr>
            <w:lang w:val="ru-RU"/>
          </w:rPr>
          <w:t>с использованием арксинус-преобразования Фишера</w:t>
        </w:r>
      </w:ins>
      <w:r w:rsidR="0055673C">
        <w:rPr>
          <w:lang w:val="ru-RU"/>
        </w:rPr>
        <w:fldChar w:fldCharType="begin"/>
      </w:r>
      <w:r w:rsidR="0055673C">
        <w:rPr>
          <w:lang w:val="ru-RU"/>
        </w:rPr>
        <w:instrText xml:space="preserve"> ADDIN ZOTERO_ITEM CSL_CITATION {"citationID":"27nvhrB9","properties":{"formattedCitation":"[106]","plainCitation":"[106]","noteIndex":0},"citationItems":[{"id":8,"uris":["http://zotero.org/users/10071278/items/ZFQFW2L3"],"itemData":{"id":8,"type":"article-journal","abstract":"The freely accessible web resource PASS Online is presented. This resource is designed for the prediction of the biological activity spectra of organic compounds based on their structural formulas for more than 4000 types of biological activity with average accuracy above 95% (http://www.way2drug.com/passonline). The prediction is based on an analysis of the structure-activity relationships in the training set containing information on the structure and biological activity of more than 300000 organic compounds. The possibilities and limitations of this approach are described. Recommendations are given for interpreting the prediction results. Examples are given for the practical use of the PASS Online web resource in order to establish priorities for chemical synthesis and biological testing of substances on the basis of prediction results. The further trends are considered for the using PASS Online as an Internet platform for joint projects of academic researchers for the search and development of new pharmaceutical agents.","container-title":"Chemistry of Heterocyclic Compounds","DOI":"10.1007/s10593-014-1496-1","ISSN":"0009-3122, 1573-8353","issue":"3","journalAbbreviation":"Chem Heterocycl Comp","language":"en","page":"444-457","source":"DOI.org (Crossref)","title":"Prediction of the Biological Activity Spectra of Organic Compounds Using the Pass Online Web Resource","volume":"50","author":[{"family":"Filimonov","given":"D. A."},{"family":"Lagunin","given":"A. A."},{"family":"Gloriozova","given":"T. A."},{"family":"Rudik","given":"A. V."},{"family":"Druzhilovskii","given":"D. S."},{"family":"Pogodin","given":"P. V."},{"family":"Poroikov","given":"V. V."}],"issued":{"date-parts":[["2014",6]]}}}],"schema":"https://github.com/citation-style-language/schema/raw/master/csl-citation.json"} </w:instrText>
      </w:r>
      <w:r w:rsidR="0055673C">
        <w:rPr>
          <w:lang w:val="ru-RU"/>
        </w:rPr>
        <w:fldChar w:fldCharType="separate"/>
      </w:r>
      <w:r w:rsidR="0055673C" w:rsidRPr="0055673C">
        <w:rPr>
          <w:rFonts w:cs="Times New Roman"/>
          <w:lang w:val="ru-RU"/>
          <w:rPrChange w:id="1734" w:author="Антон Смирнов" w:date="2023-05-23T18:32:00Z">
            <w:rPr>
              <w:rFonts w:cs="Times New Roman"/>
            </w:rPr>
          </w:rPrChange>
        </w:rPr>
        <w:t>[106]</w:t>
      </w:r>
      <w:r w:rsidR="0055673C">
        <w:rPr>
          <w:lang w:val="ru-RU"/>
        </w:rPr>
        <w:fldChar w:fldCharType="end"/>
      </w:r>
      <w:ins w:id="1735" w:author="Антон Смирнов" w:date="2023-05-23T18:25:00Z">
        <w:r w:rsidR="0055673C">
          <w:rPr>
            <w:lang w:val="ru-RU"/>
          </w:rPr>
          <w:t>.</w:t>
        </w:r>
      </w:ins>
      <w:ins w:id="1736" w:author="Антон Смирнов" w:date="2023-05-23T18:49:00Z">
        <w:r w:rsidR="00E67701">
          <w:rPr>
            <w:lang w:val="ru-RU"/>
          </w:rPr>
          <w:t xml:space="preserve"> </w:t>
        </w:r>
      </w:ins>
      <w:ins w:id="1737" w:author="Антон Смирнов" w:date="2023-05-23T19:44:00Z">
        <w:r w:rsidR="00C802FF">
          <w:rPr>
            <w:lang w:val="ru-RU"/>
          </w:rPr>
          <w:t>При наличии нескольких классов в обучающей вы</w:t>
        </w:r>
      </w:ins>
      <w:ins w:id="1738" w:author="Антон Смирнов" w:date="2023-05-23T19:45:00Z">
        <w:r w:rsidR="00C802FF">
          <w:rPr>
            <w:lang w:val="ru-RU"/>
          </w:rPr>
          <w:t xml:space="preserve">борке </w:t>
        </w:r>
        <w:proofErr w:type="spellStart"/>
        <w:r w:rsidR="00C802FF">
          <w:t>MultiPASS</w:t>
        </w:r>
        <w:proofErr w:type="spellEnd"/>
        <w:r w:rsidR="00C802FF" w:rsidRPr="00C802FF">
          <w:rPr>
            <w:lang w:val="ru-RU"/>
            <w:rPrChange w:id="1739" w:author="Антон Смирнов" w:date="2023-05-23T19:45:00Z">
              <w:rPr/>
            </w:rPrChange>
          </w:rPr>
          <w:t xml:space="preserve"> </w:t>
        </w:r>
        <w:r w:rsidR="00C802FF">
          <w:rPr>
            <w:lang w:val="ru-RU"/>
          </w:rPr>
          <w:t xml:space="preserve">берет за отрицательные примеры все примеры, которые не относятся к обучаемому классу. </w:t>
        </w:r>
      </w:ins>
      <w:ins w:id="1740" w:author="Антон Смирнов" w:date="2023-05-23T19:47:00Z">
        <w:r w:rsidR="005A12C5">
          <w:rPr>
            <w:lang w:val="ru-RU"/>
          </w:rPr>
          <w:t xml:space="preserve">На выходе </w:t>
        </w:r>
        <w:proofErr w:type="spellStart"/>
        <w:r w:rsidR="005A12C5">
          <w:t>MultiPASS</w:t>
        </w:r>
        <w:proofErr w:type="spellEnd"/>
        <w:r w:rsidR="005A12C5" w:rsidRPr="005A12C5">
          <w:rPr>
            <w:lang w:val="ru-RU"/>
            <w:rPrChange w:id="1741" w:author="Антон Смирнов" w:date="2023-05-23T19:47:00Z">
              <w:rPr/>
            </w:rPrChange>
          </w:rPr>
          <w:t xml:space="preserve"> </w:t>
        </w:r>
        <w:r w:rsidR="005A12C5">
          <w:rPr>
            <w:lang w:val="ru-RU"/>
          </w:rPr>
          <w:t xml:space="preserve">выдает </w:t>
        </w:r>
      </w:ins>
      <w:ins w:id="1742" w:author="Антон Смирнов" w:date="2023-05-23T19:48:00Z">
        <w:r w:rsidR="005A12C5">
          <w:rPr>
            <w:lang w:val="ru-RU"/>
          </w:rPr>
          <w:t>таблицу</w:t>
        </w:r>
      </w:ins>
      <w:ins w:id="1743" w:author="Антон Смирнов" w:date="2023-05-23T19:49:00Z">
        <w:r w:rsidR="005A12C5">
          <w:rPr>
            <w:lang w:val="ru-RU"/>
          </w:rPr>
          <w:t>, в которой для целевых веществ выставлен прогноз</w:t>
        </w:r>
      </w:ins>
      <w:ins w:id="1744" w:author="Антон Смирнов" w:date="2023-05-23T19:47:00Z">
        <w:r w:rsidR="005A12C5">
          <w:rPr>
            <w:lang w:val="ru-RU"/>
          </w:rPr>
          <w:t xml:space="preserve"> в диапазоне </w:t>
        </w:r>
        <w:r w:rsidR="005A12C5" w:rsidRPr="005A12C5">
          <w:rPr>
            <w:lang w:val="ru-RU"/>
            <w:rPrChange w:id="1745" w:author="Антон Смирнов" w:date="2023-05-23T19:47:00Z">
              <w:rPr/>
            </w:rPrChange>
          </w:rPr>
          <w:t xml:space="preserve">[-1;1]. </w:t>
        </w:r>
        <w:r w:rsidR="005A12C5" w:rsidRPr="005A12C5">
          <w:rPr>
            <w:lang w:val="ru-RU"/>
            <w:rPrChange w:id="1746" w:author="Антон Смирнов" w:date="2023-05-23T19:48:00Z">
              <w:rPr/>
            </w:rPrChange>
          </w:rPr>
          <w:t xml:space="preserve">-1 </w:t>
        </w:r>
      </w:ins>
      <w:ins w:id="1747" w:author="Антон Смирнов" w:date="2023-05-23T19:48:00Z">
        <w:r w:rsidR="005A12C5">
          <w:rPr>
            <w:lang w:val="ru-RU"/>
          </w:rPr>
          <w:t>означает, что программа уверена, что вещество не обладает этой активностью</w:t>
        </w:r>
      </w:ins>
      <w:ins w:id="1748" w:author="Антон Смирнов" w:date="2023-05-23T19:49:00Z">
        <w:r w:rsidR="005A12C5">
          <w:rPr>
            <w:lang w:val="ru-RU"/>
          </w:rPr>
          <w:t xml:space="preserve">, 1 означает </w:t>
        </w:r>
      </w:ins>
      <w:ins w:id="1749" w:author="Антон Смирнов" w:date="2023-05-23T19:50:00Z">
        <w:r w:rsidR="005A12C5">
          <w:rPr>
            <w:lang w:val="ru-RU"/>
          </w:rPr>
          <w:t xml:space="preserve">уверенность программы в обладании данным веществом </w:t>
        </w:r>
      </w:ins>
      <w:ins w:id="1750" w:author="Антон Смирнов" w:date="2023-05-23T19:51:00Z">
        <w:r w:rsidR="005A12C5">
          <w:rPr>
            <w:lang w:val="ru-RU"/>
          </w:rPr>
          <w:t>прогнозируемой активностью</w:t>
        </w:r>
      </w:ins>
      <w:ins w:id="1751" w:author="Антон Смирнов" w:date="2023-05-23T19:49:00Z">
        <w:r w:rsidR="005A12C5">
          <w:rPr>
            <w:lang w:val="ru-RU"/>
          </w:rPr>
          <w:t>.</w:t>
        </w:r>
      </w:ins>
      <w:ins w:id="1752" w:author="Антон Смирнов" w:date="2023-05-23T19:47:00Z">
        <w:r w:rsidR="005A12C5" w:rsidRPr="005A12C5">
          <w:rPr>
            <w:lang w:val="ru-RU"/>
            <w:rPrChange w:id="1753" w:author="Антон Смирнов" w:date="2023-05-23T19:47:00Z">
              <w:rPr/>
            </w:rPrChange>
          </w:rPr>
          <w:t xml:space="preserve"> </w:t>
        </w:r>
      </w:ins>
      <w:proofErr w:type="spellStart"/>
      <w:ins w:id="1754" w:author="Антон Смирнов" w:date="2023-05-23T18:49:00Z">
        <w:r w:rsidR="00E67701">
          <w:t>MultiPASS</w:t>
        </w:r>
        <w:proofErr w:type="spellEnd"/>
        <w:r w:rsidR="00E67701" w:rsidRPr="00C802FF">
          <w:rPr>
            <w:lang w:val="ru-RU"/>
            <w:rPrChange w:id="1755" w:author="Антон Смирнов" w:date="2023-05-23T19:44:00Z">
              <w:rPr/>
            </w:rPrChange>
          </w:rPr>
          <w:t xml:space="preserve"> </w:t>
        </w:r>
        <w:r w:rsidR="00E67701">
          <w:rPr>
            <w:lang w:val="ru-RU"/>
          </w:rPr>
          <w:t xml:space="preserve">работает только на операционной системе </w:t>
        </w:r>
        <w:r w:rsidR="00E67701">
          <w:t>Windows</w:t>
        </w:r>
      </w:ins>
      <w:ins w:id="1756" w:author="Антон Смирнов" w:date="2023-05-23T18:50:00Z">
        <w:r w:rsidR="00E67701" w:rsidRPr="00C802FF">
          <w:rPr>
            <w:lang w:val="ru-RU"/>
            <w:rPrChange w:id="1757" w:author="Антон Смирнов" w:date="2023-05-23T19:44:00Z">
              <w:rPr/>
            </w:rPrChange>
          </w:rPr>
          <w:t>.</w:t>
        </w:r>
      </w:ins>
    </w:p>
    <w:p w14:paraId="37D245C0" w14:textId="7F1340A5" w:rsidR="00C6573C" w:rsidDel="00171E8E" w:rsidRDefault="0055673C" w:rsidP="00E11DF9">
      <w:pPr>
        <w:pStyle w:val="a0"/>
        <w:rPr>
          <w:del w:id="1758" w:author="Антон Смирнов" w:date="2023-05-23T18:07:00Z"/>
          <w:lang w:val="ru-RU"/>
        </w:rPr>
      </w:pPr>
      <w:ins w:id="1759" w:author="Антон Смирнов" w:date="2023-05-23T18:31:00Z">
        <w:r>
          <w:rPr>
            <w:lang w:val="ru-RU"/>
          </w:rPr>
          <w:t xml:space="preserve">Программа </w:t>
        </w:r>
        <w:proofErr w:type="spellStart"/>
        <w:r>
          <w:t>MultiPASS</w:t>
        </w:r>
        <w:proofErr w:type="spellEnd"/>
        <w:r w:rsidRPr="0055673C">
          <w:rPr>
            <w:lang w:val="ru-RU"/>
            <w:rPrChange w:id="1760" w:author="Антон Смирнов" w:date="2023-05-23T18:32:00Z">
              <w:rPr/>
            </w:rPrChange>
          </w:rPr>
          <w:t xml:space="preserve"> </w:t>
        </w:r>
        <w:r>
          <w:rPr>
            <w:lang w:val="ru-RU"/>
          </w:rPr>
          <w:t xml:space="preserve">на вход принимает файлы в </w:t>
        </w:r>
      </w:ins>
      <w:ins w:id="1761" w:author="Антон Смирнов" w:date="2023-05-23T18:32:00Z">
        <w:r>
          <w:t>Structure</w:t>
        </w:r>
        <w:r w:rsidRPr="0055673C">
          <w:rPr>
            <w:lang w:val="ru-RU"/>
            <w:rPrChange w:id="1762" w:author="Антон Смирнов" w:date="2023-05-23T18:32:00Z">
              <w:rPr/>
            </w:rPrChange>
          </w:rPr>
          <w:t>-</w:t>
        </w:r>
        <w:r>
          <w:t>Data</w:t>
        </w:r>
        <w:r w:rsidRPr="0055673C">
          <w:rPr>
            <w:lang w:val="ru-RU"/>
            <w:rPrChange w:id="1763" w:author="Антон Смирнов" w:date="2023-05-23T18:32:00Z">
              <w:rPr/>
            </w:rPrChange>
          </w:rPr>
          <w:t xml:space="preserve"> </w:t>
        </w:r>
        <w:r>
          <w:t>File</w:t>
        </w:r>
      </w:ins>
      <w:ins w:id="1764" w:author="Антон Смирнов" w:date="2023-05-23T18:33:00Z">
        <w:r>
          <w:rPr>
            <w:lang w:val="ru-RU"/>
          </w:rPr>
          <w:t xml:space="preserve"> </w:t>
        </w:r>
      </w:ins>
      <w:ins w:id="1765" w:author="Антон Смирнов" w:date="2023-05-23T18:32:00Z">
        <w:r>
          <w:rPr>
            <w:lang w:val="ru-RU"/>
          </w:rPr>
          <w:t>(</w:t>
        </w:r>
      </w:ins>
      <w:ins w:id="1766" w:author="Антон Смирнов" w:date="2023-05-23T18:31:00Z">
        <w:r>
          <w:t>SDF</w:t>
        </w:r>
      </w:ins>
      <w:ins w:id="1767" w:author="Антон Смирнов" w:date="2023-05-23T18:32:00Z">
        <w:r>
          <w:rPr>
            <w:lang w:val="ru-RU"/>
          </w:rPr>
          <w:t>)</w:t>
        </w:r>
      </w:ins>
      <w:ins w:id="1768" w:author="Антон Смирнов" w:date="2023-05-23T18:31:00Z">
        <w:r w:rsidRPr="0055673C">
          <w:rPr>
            <w:lang w:val="ru-RU"/>
            <w:rPrChange w:id="1769" w:author="Антон Смирнов" w:date="2023-05-23T18:32:00Z">
              <w:rPr/>
            </w:rPrChange>
          </w:rPr>
          <w:t xml:space="preserve"> </w:t>
        </w:r>
      </w:ins>
      <w:ins w:id="1770" w:author="Антон Смирнов" w:date="2023-05-23T18:32:00Z">
        <w:r>
          <w:rPr>
            <w:lang w:val="ru-RU"/>
          </w:rPr>
          <w:t>формате</w:t>
        </w:r>
        <w:r w:rsidRPr="0055673C">
          <w:rPr>
            <w:lang w:val="ru-RU"/>
            <w:rPrChange w:id="1771" w:author="Антон Смирнов" w:date="2023-05-23T18:32:00Z">
              <w:rPr/>
            </w:rPrChange>
          </w:rPr>
          <w:t>.</w:t>
        </w:r>
      </w:ins>
      <w:ins w:id="1772" w:author="Антон Смирнов" w:date="2023-05-23T18:36:00Z">
        <w:r w:rsidR="00A97629" w:rsidRPr="00A97629">
          <w:rPr>
            <w:lang w:val="ru-RU"/>
            <w:rPrChange w:id="1773" w:author="Антон Смирнов" w:date="2023-05-23T18:36:00Z">
              <w:rPr/>
            </w:rPrChange>
          </w:rPr>
          <w:t xml:space="preserve"> </w:t>
        </w:r>
        <w:r w:rsidR="00A97629">
          <w:t>SDF</w:t>
        </w:r>
        <w:r w:rsidR="00A97629" w:rsidRPr="00A97629">
          <w:rPr>
            <w:lang w:val="ru-RU"/>
            <w:rPrChange w:id="1774" w:author="Антон Смирнов" w:date="2023-05-23T18:36:00Z">
              <w:rPr/>
            </w:rPrChange>
          </w:rPr>
          <w:t xml:space="preserve"> </w:t>
        </w:r>
        <w:r w:rsidR="00A97629">
          <w:rPr>
            <w:lang w:val="ru-RU"/>
          </w:rPr>
          <w:t>файл представляет из себя таблицу, в одной из колонок которой записаны струк</w:t>
        </w:r>
      </w:ins>
      <w:ins w:id="1775" w:author="Антон Смирнов" w:date="2023-05-23T18:37:00Z">
        <w:r w:rsidR="00A97629">
          <w:rPr>
            <w:lang w:val="ru-RU"/>
          </w:rPr>
          <w:t xml:space="preserve">турные формулы веществ в формате </w:t>
        </w:r>
        <w:r w:rsidR="00A97629">
          <w:t>MOL</w:t>
        </w:r>
        <w:r w:rsidR="00A97629" w:rsidRPr="00A97629">
          <w:rPr>
            <w:lang w:val="ru-RU"/>
            <w:rPrChange w:id="1776" w:author="Антон Смирнов" w:date="2023-05-23T18:37:00Z">
              <w:rPr/>
            </w:rPrChange>
          </w:rPr>
          <w:t xml:space="preserve">. </w:t>
        </w:r>
        <w:r w:rsidR="00A97629">
          <w:rPr>
            <w:lang w:val="ru-RU"/>
          </w:rPr>
          <w:t xml:space="preserve">Запись в файле </w:t>
        </w:r>
      </w:ins>
      <w:ins w:id="1777" w:author="Антон Смирнов" w:date="2023-05-23T18:38:00Z">
        <w:r w:rsidR="00A97629">
          <w:rPr>
            <w:lang w:val="ru-RU"/>
          </w:rPr>
          <w:t>выглядит следующим образом</w:t>
        </w:r>
        <w:r w:rsidR="00A97629" w:rsidRPr="00A97629">
          <w:rPr>
            <w:lang w:val="ru-RU"/>
            <w:rPrChange w:id="1778" w:author="Антон Смирнов" w:date="2023-05-23T18:38:00Z">
              <w:rPr/>
            </w:rPrChange>
          </w:rPr>
          <w:t xml:space="preserve">: </w:t>
        </w:r>
        <w:r w:rsidR="00A97629">
          <w:rPr>
            <w:lang w:val="ru-RU"/>
          </w:rPr>
          <w:t>снача</w:t>
        </w:r>
      </w:ins>
      <w:ins w:id="1779" w:author="Антон Смирнов" w:date="2023-05-23T18:39:00Z">
        <w:r w:rsidR="00A97629">
          <w:rPr>
            <w:lang w:val="ru-RU"/>
          </w:rPr>
          <w:t xml:space="preserve">ла идет описание молекулы в </w:t>
        </w:r>
        <w:r w:rsidR="00A97629">
          <w:t>MOL</w:t>
        </w:r>
        <w:r w:rsidR="00A97629" w:rsidRPr="00A97629">
          <w:rPr>
            <w:lang w:val="ru-RU"/>
            <w:rPrChange w:id="1780" w:author="Антон Смирнов" w:date="2023-05-23T18:39:00Z">
              <w:rPr/>
            </w:rPrChange>
          </w:rPr>
          <w:t xml:space="preserve"> </w:t>
        </w:r>
        <w:r w:rsidR="00A97629">
          <w:rPr>
            <w:lang w:val="ru-RU"/>
          </w:rPr>
          <w:t>формате, далее идет описание свойств</w:t>
        </w:r>
      </w:ins>
      <w:ins w:id="1781" w:author="Антон Смирнов" w:date="2023-05-23T18:40:00Z">
        <w:r w:rsidR="00A97629">
          <w:rPr>
            <w:lang w:val="ru-RU"/>
          </w:rPr>
          <w:t xml:space="preserve">, запись заканчивается 4 символами доллара. </w:t>
        </w:r>
        <w:r w:rsidR="00A97629">
          <w:t>MOL</w:t>
        </w:r>
        <w:r w:rsidR="00A97629" w:rsidRPr="00A97629">
          <w:rPr>
            <w:lang w:val="ru-RU"/>
            <w:rPrChange w:id="1782" w:author="Антон Смирнов" w:date="2023-05-23T18:40:00Z">
              <w:rPr/>
            </w:rPrChange>
          </w:rPr>
          <w:t xml:space="preserve"> </w:t>
        </w:r>
      </w:ins>
      <w:ins w:id="1783" w:author="Антон Смирнов" w:date="2023-05-23T18:41:00Z">
        <w:r w:rsidR="00A97629">
          <w:rPr>
            <w:lang w:val="ru-RU"/>
          </w:rPr>
          <w:t>запись молекулы состоит из идентификатора</w:t>
        </w:r>
      </w:ins>
      <w:ins w:id="1784" w:author="Антон Смирнов" w:date="2023-05-23T18:42:00Z">
        <w:r w:rsidR="00A97629">
          <w:rPr>
            <w:lang w:val="ru-RU"/>
          </w:rPr>
          <w:t>, строки комментария, заголовка-описания молекулы, таблицы атомов и таблицы связей между атомами. Строка с названием</w:t>
        </w:r>
      </w:ins>
      <w:ins w:id="1785" w:author="Антон Смирнов" w:date="2023-05-23T18:43:00Z">
        <w:r w:rsidR="00A97629">
          <w:rPr>
            <w:lang w:val="ru-RU"/>
          </w:rPr>
          <w:t xml:space="preserve"> свойств начинается с символа «больше»</w:t>
        </w:r>
        <w:r w:rsidR="00A97629" w:rsidRPr="00A97629">
          <w:rPr>
            <w:lang w:val="ru-RU"/>
            <w:rPrChange w:id="1786" w:author="Антон Смирнов" w:date="2023-05-23T18:43:00Z">
              <w:rPr/>
            </w:rPrChange>
          </w:rPr>
          <w:t xml:space="preserve">. </w:t>
        </w:r>
        <w:r w:rsidR="00A97629">
          <w:rPr>
            <w:lang w:val="ru-RU"/>
          </w:rPr>
          <w:t xml:space="preserve">Название свойства заключено в угловые скобки, а его значение идет следующей строкой. </w:t>
        </w:r>
      </w:ins>
      <w:ins w:id="1787" w:author="Антон Смирнов" w:date="2023-05-23T18:32:00Z">
        <w:r w:rsidRPr="0055673C">
          <w:rPr>
            <w:lang w:val="ru-RU"/>
            <w:rPrChange w:id="1788" w:author="Антон Смирнов" w:date="2023-05-23T18:32:00Z">
              <w:rPr/>
            </w:rPrChange>
          </w:rPr>
          <w:t xml:space="preserve"> </w:t>
        </w:r>
      </w:ins>
      <w:ins w:id="1789" w:author="Антон Смирнов" w:date="2023-05-23T18:33:00Z">
        <w:r>
          <w:rPr>
            <w:lang w:val="ru-RU"/>
          </w:rPr>
          <w:t xml:space="preserve">Для использования </w:t>
        </w:r>
      </w:ins>
      <w:proofErr w:type="spellStart"/>
      <w:ins w:id="1790" w:author="Антон Смирнов" w:date="2023-05-23T18:44:00Z">
        <w:r w:rsidR="00A97629">
          <w:t>MultiPASS</w:t>
        </w:r>
        <w:proofErr w:type="spellEnd"/>
        <w:r w:rsidR="00A97629" w:rsidRPr="00A97629">
          <w:rPr>
            <w:lang w:val="ru-RU"/>
            <w:rPrChange w:id="1791" w:author="Антон Смирнов" w:date="2023-05-23T18:44:00Z">
              <w:rPr/>
            </w:rPrChange>
          </w:rPr>
          <w:t xml:space="preserve"> </w:t>
        </w:r>
      </w:ins>
      <w:ins w:id="1792" w:author="Антон Смирнов" w:date="2023-05-23T18:33:00Z">
        <w:r>
          <w:rPr>
            <w:lang w:val="ru-RU"/>
          </w:rPr>
          <w:t xml:space="preserve">был написан скрипт для конвертирования </w:t>
        </w:r>
      </w:ins>
      <w:ins w:id="1793" w:author="Антон Смирнов" w:date="2023-05-23T18:34:00Z">
        <w:r>
          <w:rPr>
            <w:lang w:val="ru-RU"/>
          </w:rPr>
          <w:t xml:space="preserve">файлов </w:t>
        </w:r>
        <w:r w:rsidR="00A97629">
          <w:rPr>
            <w:lang w:val="ru-RU"/>
          </w:rPr>
          <w:t xml:space="preserve">с выборками из </w:t>
        </w:r>
        <w:r w:rsidR="00A97629">
          <w:t>csv</w:t>
        </w:r>
        <w:r w:rsidR="00A97629" w:rsidRPr="00A97629">
          <w:rPr>
            <w:lang w:val="ru-RU"/>
            <w:rPrChange w:id="1794" w:author="Антон Смирнов" w:date="2023-05-23T18:34:00Z">
              <w:rPr/>
            </w:rPrChange>
          </w:rPr>
          <w:t xml:space="preserve"> </w:t>
        </w:r>
        <w:r w:rsidR="00A97629">
          <w:rPr>
            <w:lang w:val="ru-RU"/>
          </w:rPr>
          <w:t xml:space="preserve">формата в </w:t>
        </w:r>
        <w:proofErr w:type="spellStart"/>
        <w:r w:rsidR="00A97629">
          <w:t>sdf</w:t>
        </w:r>
        <w:proofErr w:type="spellEnd"/>
        <w:r w:rsidR="00A97629" w:rsidRPr="00A97629">
          <w:rPr>
            <w:lang w:val="ru-RU"/>
            <w:rPrChange w:id="1795" w:author="Антон Смирнов" w:date="2023-05-23T18:34:00Z">
              <w:rPr/>
            </w:rPrChange>
          </w:rPr>
          <w:t xml:space="preserve"> </w:t>
        </w:r>
        <w:r w:rsidR="00A97629">
          <w:rPr>
            <w:lang w:val="ru-RU"/>
          </w:rPr>
          <w:t xml:space="preserve">формат с помощью языка программирования </w:t>
        </w:r>
        <w:r w:rsidR="00A97629">
          <w:t>Python</w:t>
        </w:r>
      </w:ins>
      <w:ins w:id="1796" w:author="Антон Смирнов" w:date="2023-05-23T18:44:00Z">
        <w:r w:rsidR="00A97629" w:rsidRPr="00A97629">
          <w:rPr>
            <w:lang w:val="ru-RU"/>
            <w:rPrChange w:id="1797" w:author="Антон Смирнов" w:date="2023-05-23T18:44:00Z">
              <w:rPr/>
            </w:rPrChange>
          </w:rPr>
          <w:t xml:space="preserve">, </w:t>
        </w:r>
        <w:r w:rsidR="00A97629">
          <w:rPr>
            <w:lang w:val="ru-RU"/>
          </w:rPr>
          <w:t xml:space="preserve">использующий библиотеку </w:t>
        </w:r>
        <w:proofErr w:type="spellStart"/>
        <w:r w:rsidR="00A97629">
          <w:t>RDKit</w:t>
        </w:r>
      </w:ins>
      <w:proofErr w:type="spellEnd"/>
      <w:ins w:id="1798" w:author="Антон Смирнов" w:date="2023-05-23T18:47:00Z">
        <w:r w:rsidR="00E67701" w:rsidRPr="00E67701">
          <w:rPr>
            <w:lang w:val="ru-RU"/>
            <w:rPrChange w:id="1799" w:author="Антон Смирнов" w:date="2023-05-23T18:47:00Z">
              <w:rPr/>
            </w:rPrChange>
          </w:rPr>
          <w:t xml:space="preserve"> </w:t>
        </w:r>
      </w:ins>
      <w:r w:rsidR="00E67701">
        <w:fldChar w:fldCharType="begin"/>
      </w:r>
      <w:r w:rsidR="00E67701" w:rsidRPr="00E67701">
        <w:rPr>
          <w:lang w:val="ru-RU"/>
        </w:rPr>
        <w:instrText xml:space="preserve"> </w:instrText>
      </w:r>
      <w:r w:rsidR="00E67701">
        <w:instrText>ADDIN</w:instrText>
      </w:r>
      <w:r w:rsidR="00E67701" w:rsidRPr="00E67701">
        <w:rPr>
          <w:lang w:val="ru-RU"/>
        </w:rPr>
        <w:instrText xml:space="preserve"> </w:instrText>
      </w:r>
      <w:r w:rsidR="00E67701">
        <w:instrText>ZOTERO</w:instrText>
      </w:r>
      <w:r w:rsidR="00E67701" w:rsidRPr="00E67701">
        <w:rPr>
          <w:lang w:val="ru-RU"/>
        </w:rPr>
        <w:instrText>_</w:instrText>
      </w:r>
      <w:r w:rsidR="00E67701">
        <w:instrText>ITEM</w:instrText>
      </w:r>
      <w:r w:rsidR="00E67701" w:rsidRPr="00E67701">
        <w:rPr>
          <w:lang w:val="ru-RU"/>
        </w:rPr>
        <w:instrText xml:space="preserve"> </w:instrText>
      </w:r>
      <w:r w:rsidR="00E67701">
        <w:instrText>CSL</w:instrText>
      </w:r>
      <w:r w:rsidR="00E67701" w:rsidRPr="00E67701">
        <w:rPr>
          <w:lang w:val="ru-RU"/>
        </w:rPr>
        <w:instrText>_</w:instrText>
      </w:r>
      <w:r w:rsidR="00E67701">
        <w:instrText>CITATION</w:instrText>
      </w:r>
      <w:r w:rsidR="00E67701" w:rsidRPr="00E67701">
        <w:rPr>
          <w:lang w:val="ru-RU"/>
        </w:rPr>
        <w:instrText xml:space="preserve"> {"</w:instrText>
      </w:r>
      <w:r w:rsidR="00E67701">
        <w:instrText>citationID</w:instrText>
      </w:r>
      <w:r w:rsidR="00E67701" w:rsidRPr="00E67701">
        <w:rPr>
          <w:lang w:val="ru-RU"/>
        </w:rPr>
        <w:instrText>":"</w:instrText>
      </w:r>
      <w:r w:rsidR="00E67701">
        <w:instrText>dN</w:instrText>
      </w:r>
      <w:r w:rsidR="00E67701" w:rsidRPr="00E67701">
        <w:rPr>
          <w:lang w:val="ru-RU"/>
        </w:rPr>
        <w:instrText>97</w:instrText>
      </w:r>
      <w:r w:rsidR="00E67701">
        <w:instrText>eBN</w:instrText>
      </w:r>
      <w:r w:rsidR="00E67701" w:rsidRPr="00E67701">
        <w:rPr>
          <w:lang w:val="ru-RU"/>
        </w:rPr>
        <w:instrText>9","</w:instrText>
      </w:r>
      <w:r w:rsidR="00E67701">
        <w:instrText>properties</w:instrText>
      </w:r>
      <w:r w:rsidR="00E67701" w:rsidRPr="00E67701">
        <w:rPr>
          <w:lang w:val="ru-RU"/>
        </w:rPr>
        <w:instrText>":{"</w:instrText>
      </w:r>
      <w:r w:rsidR="00E67701">
        <w:instrText>formattedCitation</w:instrText>
      </w:r>
      <w:r w:rsidR="00E67701" w:rsidRPr="00E67701">
        <w:rPr>
          <w:lang w:val="ru-RU"/>
        </w:rPr>
        <w:instrText>":"[107]","</w:instrText>
      </w:r>
      <w:r w:rsidR="00E67701">
        <w:instrText>plainCitation</w:instrText>
      </w:r>
      <w:r w:rsidR="00E67701" w:rsidRPr="00E67701">
        <w:rPr>
          <w:lang w:val="ru-RU"/>
        </w:rPr>
        <w:instrText>":"[107]","</w:instrText>
      </w:r>
      <w:r w:rsidR="00E67701">
        <w:instrText>noteIndex</w:instrText>
      </w:r>
      <w:r w:rsidR="00E67701" w:rsidRPr="00E67701">
        <w:rPr>
          <w:lang w:val="ru-RU"/>
        </w:rPr>
        <w:instrText>":0},"</w:instrText>
      </w:r>
      <w:r w:rsidR="00E67701">
        <w:instrText>citationItems</w:instrText>
      </w:r>
      <w:r w:rsidR="00E67701" w:rsidRPr="00E67701">
        <w:rPr>
          <w:lang w:val="ru-RU"/>
        </w:rPr>
        <w:instrText>":[{"</w:instrText>
      </w:r>
      <w:r w:rsidR="00E67701">
        <w:instrText>id</w:instrText>
      </w:r>
      <w:r w:rsidR="00E67701" w:rsidRPr="00E67701">
        <w:rPr>
          <w:lang w:val="ru-RU"/>
        </w:rPr>
        <w:instrText>":620,"</w:instrText>
      </w:r>
      <w:r w:rsidR="00E67701">
        <w:instrText>uris</w:instrText>
      </w:r>
      <w:r w:rsidR="00E67701" w:rsidRPr="00E67701">
        <w:rPr>
          <w:lang w:val="ru-RU"/>
        </w:rPr>
        <w:instrText>":["</w:instrText>
      </w:r>
      <w:r w:rsidR="00E67701">
        <w:instrText>http</w:instrText>
      </w:r>
      <w:r w:rsidR="00E67701" w:rsidRPr="00E67701">
        <w:rPr>
          <w:lang w:val="ru-RU"/>
        </w:rPr>
        <w:instrText>://</w:instrText>
      </w:r>
      <w:r w:rsidR="00E67701">
        <w:instrText>zotero</w:instrText>
      </w:r>
      <w:r w:rsidR="00E67701" w:rsidRPr="00E67701">
        <w:rPr>
          <w:lang w:val="ru-RU"/>
        </w:rPr>
        <w:instrText>.</w:instrText>
      </w:r>
      <w:r w:rsidR="00E67701">
        <w:instrText>org</w:instrText>
      </w:r>
      <w:r w:rsidR="00E67701" w:rsidRPr="00E67701">
        <w:rPr>
          <w:lang w:val="ru-RU"/>
        </w:rPr>
        <w:instrText>/</w:instrText>
      </w:r>
      <w:r w:rsidR="00E67701">
        <w:instrText>users</w:instrText>
      </w:r>
      <w:r w:rsidR="00E67701" w:rsidRPr="00E67701">
        <w:rPr>
          <w:lang w:val="ru-RU"/>
        </w:rPr>
        <w:instrText>/10071278/</w:instrText>
      </w:r>
      <w:r w:rsidR="00E67701">
        <w:instrText>items</w:instrText>
      </w:r>
      <w:r w:rsidR="00E67701" w:rsidRPr="00E67701">
        <w:rPr>
          <w:lang w:val="ru-RU"/>
        </w:rPr>
        <w:instrText>/</w:instrText>
      </w:r>
      <w:r w:rsidR="00E67701">
        <w:instrText>C</w:instrText>
      </w:r>
      <w:r w:rsidR="00E67701" w:rsidRPr="00E67701">
        <w:rPr>
          <w:lang w:val="ru-RU"/>
        </w:rPr>
        <w:instrText>2</w:instrText>
      </w:r>
      <w:r w:rsidR="00E67701">
        <w:instrText>C</w:instrText>
      </w:r>
      <w:r w:rsidR="00E67701" w:rsidRPr="00E67701">
        <w:rPr>
          <w:lang w:val="ru-RU"/>
        </w:rPr>
        <w:instrText>6</w:instrText>
      </w:r>
      <w:r w:rsidR="00E67701">
        <w:instrText>L</w:instrText>
      </w:r>
      <w:r w:rsidR="00E67701" w:rsidRPr="00E67701">
        <w:rPr>
          <w:lang w:val="ru-RU"/>
        </w:rPr>
        <w:instrText>28</w:instrText>
      </w:r>
      <w:r w:rsidR="00E67701">
        <w:instrText>T</w:instrText>
      </w:r>
      <w:r w:rsidR="00E67701" w:rsidRPr="00E67701">
        <w:rPr>
          <w:lang w:val="ru-RU"/>
        </w:rPr>
        <w:instrText>"],"</w:instrText>
      </w:r>
      <w:r w:rsidR="00E67701">
        <w:instrText>itemData</w:instrText>
      </w:r>
      <w:r w:rsidR="00E67701" w:rsidRPr="00E67701">
        <w:rPr>
          <w:lang w:val="ru-RU"/>
        </w:rPr>
        <w:instrText>":{"</w:instrText>
      </w:r>
      <w:r w:rsidR="00E67701">
        <w:instrText>id</w:instrText>
      </w:r>
      <w:r w:rsidR="00E67701" w:rsidRPr="00E67701">
        <w:rPr>
          <w:lang w:val="ru-RU"/>
        </w:rPr>
        <w:instrText>":620,"</w:instrText>
      </w:r>
      <w:r w:rsidR="00E67701">
        <w:instrText>type</w:instrText>
      </w:r>
      <w:r w:rsidR="00E67701" w:rsidRPr="00E67701">
        <w:rPr>
          <w:lang w:val="ru-RU"/>
        </w:rPr>
        <w:instrText>":"</w:instrText>
      </w:r>
      <w:r w:rsidR="00E67701">
        <w:instrText>software</w:instrText>
      </w:r>
      <w:r w:rsidR="00E67701" w:rsidRPr="00E67701">
        <w:rPr>
          <w:lang w:val="ru-RU"/>
        </w:rPr>
        <w:instrText>","</w:instrText>
      </w:r>
      <w:r w:rsidR="00E67701">
        <w:instrText>abstract</w:instrText>
      </w:r>
      <w:r w:rsidR="00E67701" w:rsidRPr="00E67701">
        <w:rPr>
          <w:lang w:val="ru-RU"/>
        </w:rPr>
        <w:instrText>":"</w:instrText>
      </w:r>
      <w:r w:rsidR="00E67701">
        <w:instrText>Release</w:instrText>
      </w:r>
      <w:r w:rsidR="00E67701" w:rsidRPr="00E67701">
        <w:rPr>
          <w:lang w:val="ru-RU"/>
        </w:rPr>
        <w:instrText>_2023.03.1 (</w:instrText>
      </w:r>
      <w:r w:rsidR="00E67701">
        <w:instrText>Changes</w:instrText>
      </w:r>
      <w:r w:rsidR="00E67701" w:rsidRPr="00E67701">
        <w:rPr>
          <w:lang w:val="ru-RU"/>
        </w:rPr>
        <w:instrText xml:space="preserve"> </w:instrText>
      </w:r>
      <w:r w:rsidR="00E67701">
        <w:instrText>relative</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Release</w:instrText>
      </w:r>
      <w:r w:rsidR="00E67701" w:rsidRPr="00E67701">
        <w:rPr>
          <w:lang w:val="ru-RU"/>
        </w:rPr>
        <w:instrText xml:space="preserve">_2022.09.1) </w:instrText>
      </w:r>
      <w:r w:rsidR="00E67701">
        <w:instrText>Acknowledgements</w:instrText>
      </w:r>
      <w:r w:rsidR="00E67701" w:rsidRPr="00E67701">
        <w:rPr>
          <w:lang w:val="ru-RU"/>
        </w:rPr>
        <w:instrText xml:space="preserve"> (</w:instrText>
      </w:r>
      <w:r w:rsidR="00E67701">
        <w:instrText>Note</w:instrText>
      </w:r>
      <w:r w:rsidR="00E67701" w:rsidRPr="00E67701">
        <w:rPr>
          <w:lang w:val="ru-RU"/>
        </w:rPr>
        <w:instrText xml:space="preserve">: </w:instrText>
      </w:r>
      <w:r w:rsidR="00E67701">
        <w:instrText>I</w:instrText>
      </w:r>
      <w:r w:rsidR="00E67701" w:rsidRPr="00E67701">
        <w:rPr>
          <w:lang w:val="ru-RU"/>
        </w:rPr>
        <w:instrText>'</w:instrText>
      </w:r>
      <w:r w:rsidR="00E67701">
        <w:instrText>m</w:instrText>
      </w:r>
      <w:r w:rsidR="00E67701" w:rsidRPr="00E67701">
        <w:rPr>
          <w:lang w:val="ru-RU"/>
        </w:rPr>
        <w:instrText xml:space="preserve"> </w:instrText>
      </w:r>
      <w:r w:rsidR="00E67701">
        <w:instrText>no</w:instrText>
      </w:r>
      <w:r w:rsidR="00E67701" w:rsidRPr="00E67701">
        <w:rPr>
          <w:lang w:val="ru-RU"/>
        </w:rPr>
        <w:instrText xml:space="preserve"> </w:instrText>
      </w:r>
      <w:r w:rsidR="00E67701">
        <w:instrText>longer</w:instrText>
      </w:r>
      <w:r w:rsidR="00E67701" w:rsidRPr="00E67701">
        <w:rPr>
          <w:lang w:val="ru-RU"/>
        </w:rPr>
        <w:instrText xml:space="preserve"> </w:instrText>
      </w:r>
      <w:r w:rsidR="00E67701">
        <w:instrText>attempting</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manually</w:instrText>
      </w:r>
      <w:r w:rsidR="00E67701" w:rsidRPr="00E67701">
        <w:rPr>
          <w:lang w:val="ru-RU"/>
        </w:rPr>
        <w:instrText xml:space="preserve"> </w:instrText>
      </w:r>
      <w:r w:rsidR="00E67701">
        <w:instrText>curate</w:instrText>
      </w:r>
      <w:r w:rsidR="00E67701" w:rsidRPr="00E67701">
        <w:rPr>
          <w:lang w:val="ru-RU"/>
        </w:rPr>
        <w:instrText xml:space="preserve"> </w:instrText>
      </w:r>
      <w:r w:rsidR="00E67701">
        <w:instrText>names</w:instrText>
      </w:r>
      <w:r w:rsidR="00E67701" w:rsidRPr="00E67701">
        <w:rPr>
          <w:lang w:val="ru-RU"/>
        </w:rPr>
        <w:instrText xml:space="preserve">. </w:instrText>
      </w:r>
      <w:r w:rsidR="00E67701">
        <w:instrText>If</w:instrText>
      </w:r>
      <w:r w:rsidR="00E67701" w:rsidRPr="00E67701">
        <w:rPr>
          <w:lang w:val="ru-RU"/>
        </w:rPr>
        <w:instrText xml:space="preserve"> </w:instrText>
      </w:r>
      <w:r w:rsidR="00E67701">
        <w:instrText>you</w:instrText>
      </w:r>
      <w:r w:rsidR="00E67701" w:rsidRPr="00E67701">
        <w:rPr>
          <w:lang w:val="ru-RU"/>
        </w:rPr>
        <w:instrText xml:space="preserve"> </w:instrText>
      </w:r>
      <w:r w:rsidR="00E67701">
        <w:instrText>would</w:instrText>
      </w:r>
      <w:r w:rsidR="00E67701" w:rsidRPr="00E67701">
        <w:rPr>
          <w:lang w:val="ru-RU"/>
        </w:rPr>
        <w:instrText xml:space="preserve"> </w:instrText>
      </w:r>
      <w:r w:rsidR="00E67701">
        <w:instrText>like</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see</w:instrText>
      </w:r>
      <w:r w:rsidR="00E67701" w:rsidRPr="00E67701">
        <w:rPr>
          <w:lang w:val="ru-RU"/>
        </w:rPr>
        <w:instrText xml:space="preserve"> </w:instrText>
      </w:r>
      <w:r w:rsidR="00E67701">
        <w:instrText>your</w:instrText>
      </w:r>
      <w:r w:rsidR="00E67701" w:rsidRPr="00E67701">
        <w:rPr>
          <w:lang w:val="ru-RU"/>
        </w:rPr>
        <w:instrText xml:space="preserve"> </w:instrText>
      </w:r>
      <w:r w:rsidR="00E67701">
        <w:instrText>contribution</w:instrText>
      </w:r>
      <w:r w:rsidR="00E67701" w:rsidRPr="00E67701">
        <w:rPr>
          <w:lang w:val="ru-RU"/>
        </w:rPr>
        <w:instrText xml:space="preserve"> </w:instrText>
      </w:r>
      <w:r w:rsidR="00E67701">
        <w:instrText>acknowledged</w:instrText>
      </w:r>
      <w:r w:rsidR="00E67701" w:rsidRPr="00E67701">
        <w:rPr>
          <w:lang w:val="ru-RU"/>
        </w:rPr>
        <w:instrText xml:space="preserve"> </w:instrText>
      </w:r>
      <w:r w:rsidR="00E67701">
        <w:instrText>with</w:instrText>
      </w:r>
      <w:r w:rsidR="00E67701" w:rsidRPr="00E67701">
        <w:rPr>
          <w:lang w:val="ru-RU"/>
        </w:rPr>
        <w:instrText xml:space="preserve"> </w:instrText>
      </w:r>
      <w:r w:rsidR="00E67701">
        <w:instrText>your</w:instrText>
      </w:r>
      <w:r w:rsidR="00E67701" w:rsidRPr="00E67701">
        <w:rPr>
          <w:lang w:val="ru-RU"/>
        </w:rPr>
        <w:instrText xml:space="preserve"> </w:instrText>
      </w:r>
      <w:r w:rsidR="00E67701">
        <w:instrText>name</w:instrText>
      </w:r>
      <w:r w:rsidR="00E67701" w:rsidRPr="00E67701">
        <w:rPr>
          <w:lang w:val="ru-RU"/>
        </w:rPr>
        <w:instrText xml:space="preserve">, </w:instrText>
      </w:r>
      <w:r w:rsidR="00E67701">
        <w:instrText>please</w:instrText>
      </w:r>
      <w:r w:rsidR="00E67701" w:rsidRPr="00E67701">
        <w:rPr>
          <w:lang w:val="ru-RU"/>
        </w:rPr>
        <w:instrText xml:space="preserve"> </w:instrText>
      </w:r>
      <w:r w:rsidR="00E67701">
        <w:instrText>set</w:instrText>
      </w:r>
      <w:r w:rsidR="00E67701" w:rsidRPr="00E67701">
        <w:rPr>
          <w:lang w:val="ru-RU"/>
        </w:rPr>
        <w:instrText xml:space="preserve"> </w:instrText>
      </w:r>
      <w:r w:rsidR="00E67701">
        <w:instrText>your</w:instrText>
      </w:r>
      <w:r w:rsidR="00E67701" w:rsidRPr="00E67701">
        <w:rPr>
          <w:lang w:val="ru-RU"/>
        </w:rPr>
        <w:instrText xml:space="preserve"> </w:instrText>
      </w:r>
      <w:r w:rsidR="00E67701">
        <w:instrText>name</w:instrText>
      </w:r>
      <w:r w:rsidR="00E67701" w:rsidRPr="00E67701">
        <w:rPr>
          <w:lang w:val="ru-RU"/>
        </w:rPr>
        <w:instrText xml:space="preserve"> </w:instrText>
      </w:r>
      <w:r w:rsidR="00E67701">
        <w:instrText>in</w:instrText>
      </w:r>
      <w:r w:rsidR="00E67701" w:rsidRPr="00E67701">
        <w:rPr>
          <w:lang w:val="ru-RU"/>
        </w:rPr>
        <w:instrText xml:space="preserve"> </w:instrText>
      </w:r>
      <w:r w:rsidR="00E67701">
        <w:instrText>GitHub</w:instrText>
      </w:r>
      <w:r w:rsidR="00E67701" w:rsidRPr="00E67701">
        <w:rPr>
          <w:lang w:val="ru-RU"/>
        </w:rPr>
        <w:instrText xml:space="preserve">) </w:instrText>
      </w:r>
      <w:r w:rsidR="00E67701">
        <w:instrText>Michael</w:instrText>
      </w:r>
      <w:r w:rsidR="00E67701" w:rsidRPr="00E67701">
        <w:rPr>
          <w:lang w:val="ru-RU"/>
        </w:rPr>
        <w:instrText xml:space="preserve"> </w:instrText>
      </w:r>
      <w:r w:rsidR="00E67701">
        <w:instrText>Banck</w:instrText>
      </w:r>
      <w:r w:rsidR="00E67701" w:rsidRPr="00E67701">
        <w:rPr>
          <w:lang w:val="ru-RU"/>
        </w:rPr>
        <w:instrText xml:space="preserve">, </w:instrText>
      </w:r>
      <w:r w:rsidR="00E67701">
        <w:instrText>Christopher</w:instrText>
      </w:r>
      <w:r w:rsidR="00E67701" w:rsidRPr="00E67701">
        <w:rPr>
          <w:lang w:val="ru-RU"/>
        </w:rPr>
        <w:instrText xml:space="preserve"> </w:instrText>
      </w:r>
      <w:r w:rsidR="00E67701">
        <w:instrText>Von</w:instrText>
      </w:r>
      <w:r w:rsidR="00E67701" w:rsidRPr="00E67701">
        <w:rPr>
          <w:lang w:val="ru-RU"/>
        </w:rPr>
        <w:instrText xml:space="preserve"> </w:instrText>
      </w:r>
      <w:r w:rsidR="00E67701">
        <w:instrText>Bargen</w:instrText>
      </w:r>
      <w:r w:rsidR="00E67701" w:rsidRPr="00E67701">
        <w:rPr>
          <w:lang w:val="ru-RU"/>
        </w:rPr>
        <w:instrText xml:space="preserve">, </w:instrText>
      </w:r>
      <w:r w:rsidR="00E67701">
        <w:instrText>Jason</w:instrText>
      </w:r>
      <w:r w:rsidR="00E67701" w:rsidRPr="00E67701">
        <w:rPr>
          <w:lang w:val="ru-RU"/>
        </w:rPr>
        <w:instrText xml:space="preserve"> </w:instrText>
      </w:r>
      <w:r w:rsidR="00E67701">
        <w:instrText>Biggs</w:instrText>
      </w:r>
      <w:r w:rsidR="00E67701" w:rsidRPr="00E67701">
        <w:rPr>
          <w:lang w:val="ru-RU"/>
        </w:rPr>
        <w:instrText xml:space="preserve">, </w:instrText>
      </w:r>
      <w:r w:rsidR="00E67701">
        <w:instrText>Jonathan</w:instrText>
      </w:r>
      <w:r w:rsidR="00E67701" w:rsidRPr="00E67701">
        <w:rPr>
          <w:lang w:val="ru-RU"/>
        </w:rPr>
        <w:instrText xml:space="preserve"> </w:instrText>
      </w:r>
      <w:r w:rsidR="00E67701">
        <w:instrText>Bisson</w:instrText>
      </w:r>
      <w:r w:rsidR="00E67701" w:rsidRPr="00E67701">
        <w:rPr>
          <w:lang w:val="ru-RU"/>
        </w:rPr>
        <w:instrText xml:space="preserve">, </w:instrText>
      </w:r>
      <w:r w:rsidR="00E67701">
        <w:instrText>Jacob</w:instrText>
      </w:r>
      <w:r w:rsidR="00E67701" w:rsidRPr="00E67701">
        <w:rPr>
          <w:lang w:val="ru-RU"/>
        </w:rPr>
        <w:instrText xml:space="preserve"> </w:instrText>
      </w:r>
      <w:r w:rsidR="00E67701">
        <w:instrText>Bloom</w:instrText>
      </w:r>
      <w:r w:rsidR="00E67701" w:rsidRPr="00E67701">
        <w:rPr>
          <w:lang w:val="ru-RU"/>
        </w:rPr>
        <w:instrText xml:space="preserve">, </w:instrText>
      </w:r>
      <w:r w:rsidR="00E67701">
        <w:instrText>Shang</w:instrText>
      </w:r>
      <w:r w:rsidR="00E67701" w:rsidRPr="00E67701">
        <w:rPr>
          <w:lang w:val="ru-RU"/>
        </w:rPr>
        <w:instrText xml:space="preserve"> </w:instrText>
      </w:r>
      <w:r w:rsidR="00E67701">
        <w:instrText>Chien</w:instrText>
      </w:r>
      <w:r w:rsidR="00E67701" w:rsidRPr="00E67701">
        <w:rPr>
          <w:lang w:val="ru-RU"/>
        </w:rPr>
        <w:instrText xml:space="preserve">, </w:instrText>
      </w:r>
      <w:r w:rsidR="00E67701">
        <w:instrText>David</w:instrText>
      </w:r>
      <w:r w:rsidR="00E67701" w:rsidRPr="00E67701">
        <w:rPr>
          <w:lang w:val="ru-RU"/>
        </w:rPr>
        <w:instrText xml:space="preserve"> </w:instrText>
      </w:r>
      <w:r w:rsidR="00E67701">
        <w:instrText>Cosgrove</w:instrText>
      </w:r>
      <w:r w:rsidR="00E67701" w:rsidRPr="00E67701">
        <w:rPr>
          <w:lang w:val="ru-RU"/>
        </w:rPr>
        <w:instrText xml:space="preserve">, </w:instrText>
      </w:r>
      <w:r w:rsidR="00E67701">
        <w:instrText>Iren</w:instrText>
      </w:r>
      <w:r w:rsidR="00E67701" w:rsidRPr="00E67701">
        <w:rPr>
          <w:lang w:val="ru-RU"/>
        </w:rPr>
        <w:instrText xml:space="preserve"> </w:instrText>
      </w:r>
      <w:r w:rsidR="00E67701">
        <w:instrText>Azra</w:instrText>
      </w:r>
      <w:r w:rsidR="00E67701" w:rsidRPr="00E67701">
        <w:rPr>
          <w:lang w:val="ru-RU"/>
        </w:rPr>
        <w:instrText xml:space="preserve"> </w:instrText>
      </w:r>
      <w:r w:rsidR="00E67701">
        <w:instrText>Azra</w:instrText>
      </w:r>
      <w:r w:rsidR="00E67701" w:rsidRPr="00E67701">
        <w:rPr>
          <w:lang w:val="ru-RU"/>
        </w:rPr>
        <w:instrText xml:space="preserve"> </w:instrText>
      </w:r>
      <w:r w:rsidR="00E67701">
        <w:instrText>Coskun</w:instrText>
      </w:r>
      <w:r w:rsidR="00E67701" w:rsidRPr="00E67701">
        <w:rPr>
          <w:lang w:val="ru-RU"/>
        </w:rPr>
        <w:instrText xml:space="preserve">, </w:instrText>
      </w:r>
      <w:r w:rsidR="00E67701">
        <w:instrText>Andrew</w:instrText>
      </w:r>
      <w:r w:rsidR="00E67701" w:rsidRPr="00E67701">
        <w:rPr>
          <w:lang w:val="ru-RU"/>
        </w:rPr>
        <w:instrText xml:space="preserve"> </w:instrText>
      </w:r>
      <w:r w:rsidR="00E67701">
        <w:instrText>Dalke</w:instrText>
      </w:r>
      <w:r w:rsidR="00E67701" w:rsidRPr="00E67701">
        <w:rPr>
          <w:lang w:val="ru-RU"/>
        </w:rPr>
        <w:instrText xml:space="preserve">, </w:instrText>
      </w:r>
      <w:r w:rsidR="00E67701">
        <w:instrText>Eloy</w:instrText>
      </w:r>
      <w:r w:rsidR="00E67701" w:rsidRPr="00E67701">
        <w:rPr>
          <w:lang w:val="ru-RU"/>
        </w:rPr>
        <w:instrText xml:space="preserve"> </w:instrText>
      </w:r>
      <w:r w:rsidR="00E67701">
        <w:instrText>F</w:instrText>
      </w:r>
      <w:r w:rsidR="00E67701" w:rsidRPr="00E67701">
        <w:rPr>
          <w:lang w:val="ru-RU"/>
        </w:rPr>
        <w:instrText>é</w:instrText>
      </w:r>
      <w:r w:rsidR="00E67701">
        <w:instrText>lix</w:instrText>
      </w:r>
      <w:r w:rsidR="00E67701" w:rsidRPr="00E67701">
        <w:rPr>
          <w:lang w:val="ru-RU"/>
        </w:rPr>
        <w:instrText xml:space="preserve">, </w:instrText>
      </w:r>
      <w:r w:rsidR="00E67701">
        <w:instrText>Peter</w:instrText>
      </w:r>
      <w:r w:rsidR="00E67701" w:rsidRPr="00E67701">
        <w:rPr>
          <w:lang w:val="ru-RU"/>
        </w:rPr>
        <w:instrText xml:space="preserve"> </w:instrText>
      </w:r>
      <w:r w:rsidR="00E67701">
        <w:instrText>Gedeck</w:instrText>
      </w:r>
      <w:r w:rsidR="00E67701" w:rsidRPr="00E67701">
        <w:rPr>
          <w:lang w:val="ru-RU"/>
        </w:rPr>
        <w:instrText xml:space="preserve">, </w:instrText>
      </w:r>
      <w:r w:rsidR="00E67701">
        <w:instrText>Desmond</w:instrText>
      </w:r>
      <w:r w:rsidR="00E67701" w:rsidRPr="00E67701">
        <w:rPr>
          <w:lang w:val="ru-RU"/>
        </w:rPr>
        <w:instrText xml:space="preserve"> </w:instrText>
      </w:r>
      <w:r w:rsidR="00E67701">
        <w:instrText>Gilmour</w:instrText>
      </w:r>
      <w:r w:rsidR="00E67701" w:rsidRPr="00E67701">
        <w:rPr>
          <w:lang w:val="ru-RU"/>
        </w:rPr>
        <w:instrText xml:space="preserve">, </w:instrText>
      </w:r>
      <w:r w:rsidR="00E67701">
        <w:instrText>Mos</w:instrText>
      </w:r>
      <w:r w:rsidR="00E67701" w:rsidRPr="00E67701">
        <w:rPr>
          <w:lang w:val="ru-RU"/>
        </w:rPr>
        <w:instrText xml:space="preserve">è </w:instrText>
      </w:r>
      <w:r w:rsidR="00E67701">
        <w:instrText>Giordano</w:instrText>
      </w:r>
      <w:r w:rsidR="00E67701" w:rsidRPr="00E67701">
        <w:rPr>
          <w:lang w:val="ru-RU"/>
        </w:rPr>
        <w:instrText xml:space="preserve">, </w:instrText>
      </w:r>
      <w:r w:rsidR="00E67701">
        <w:instrText>Emanuele</w:instrText>
      </w:r>
      <w:r w:rsidR="00E67701" w:rsidRPr="00E67701">
        <w:rPr>
          <w:lang w:val="ru-RU"/>
        </w:rPr>
        <w:instrText xml:space="preserve"> </w:instrText>
      </w:r>
      <w:r w:rsidR="00E67701">
        <w:instrText>Guidotti</w:instrText>
      </w:r>
      <w:r w:rsidR="00E67701" w:rsidRPr="00E67701">
        <w:rPr>
          <w:lang w:val="ru-RU"/>
        </w:rPr>
        <w:instrText xml:space="preserve">, </w:instrText>
      </w:r>
      <w:r w:rsidR="00E67701">
        <w:instrText>Tad</w:instrText>
      </w:r>
      <w:r w:rsidR="00E67701" w:rsidRPr="00E67701">
        <w:rPr>
          <w:lang w:val="ru-RU"/>
        </w:rPr>
        <w:instrText xml:space="preserve"> </w:instrText>
      </w:r>
      <w:r w:rsidR="00E67701">
        <w:instrText>Hurst</w:instrText>
      </w:r>
      <w:r w:rsidR="00E67701" w:rsidRPr="00E67701">
        <w:rPr>
          <w:lang w:val="ru-RU"/>
        </w:rPr>
        <w:instrText xml:space="preserve">, </w:instrText>
      </w:r>
      <w:r w:rsidR="00E67701">
        <w:instrText>Gareth</w:instrText>
      </w:r>
      <w:r w:rsidR="00E67701" w:rsidRPr="00E67701">
        <w:rPr>
          <w:lang w:val="ru-RU"/>
        </w:rPr>
        <w:instrText xml:space="preserve"> </w:instrText>
      </w:r>
      <w:r w:rsidR="00E67701">
        <w:instrText>Jones</w:instrText>
      </w:r>
      <w:r w:rsidR="00E67701" w:rsidRPr="00E67701">
        <w:rPr>
          <w:lang w:val="ru-RU"/>
        </w:rPr>
        <w:instrText xml:space="preserve">, </w:instrText>
      </w:r>
      <w:r w:rsidR="00E67701">
        <w:instrText>Calvin</w:instrText>
      </w:r>
      <w:r w:rsidR="00E67701" w:rsidRPr="00E67701">
        <w:rPr>
          <w:lang w:val="ru-RU"/>
        </w:rPr>
        <w:instrText xml:space="preserve"> </w:instrText>
      </w:r>
      <w:r w:rsidR="00E67701">
        <w:instrText>Josenhans</w:instrText>
      </w:r>
      <w:r w:rsidR="00E67701" w:rsidRPr="00E67701">
        <w:rPr>
          <w:lang w:val="ru-RU"/>
        </w:rPr>
        <w:instrText xml:space="preserve">, </w:instrText>
      </w:r>
      <w:r w:rsidR="00E67701">
        <w:instrText>Maria</w:instrText>
      </w:r>
      <w:r w:rsidR="00E67701" w:rsidRPr="00E67701">
        <w:rPr>
          <w:lang w:val="ru-RU"/>
        </w:rPr>
        <w:instrText xml:space="preserve"> </w:instrText>
      </w:r>
      <w:r w:rsidR="00E67701">
        <w:instrText>Kadukova</w:instrText>
      </w:r>
      <w:r w:rsidR="00E67701" w:rsidRPr="00E67701">
        <w:rPr>
          <w:lang w:val="ru-RU"/>
        </w:rPr>
        <w:instrText xml:space="preserve">, </w:instrText>
      </w:r>
      <w:r w:rsidR="00E67701">
        <w:instrText>Brian</w:instrText>
      </w:r>
      <w:r w:rsidR="00E67701" w:rsidRPr="00E67701">
        <w:rPr>
          <w:lang w:val="ru-RU"/>
        </w:rPr>
        <w:instrText xml:space="preserve"> </w:instrText>
      </w:r>
      <w:r w:rsidR="00E67701">
        <w:instrText>Kelley</w:instrText>
      </w:r>
      <w:r w:rsidR="00E67701" w:rsidRPr="00E67701">
        <w:rPr>
          <w:lang w:val="ru-RU"/>
        </w:rPr>
        <w:instrText xml:space="preserve">, </w:instrText>
      </w:r>
      <w:r w:rsidR="00E67701">
        <w:instrText>Joos</w:instrText>
      </w:r>
      <w:r w:rsidR="00E67701" w:rsidRPr="00E67701">
        <w:rPr>
          <w:lang w:val="ru-RU"/>
        </w:rPr>
        <w:instrText xml:space="preserve"> </w:instrText>
      </w:r>
      <w:r w:rsidR="00E67701">
        <w:instrText>Kiener</w:instrText>
      </w:r>
      <w:r w:rsidR="00E67701" w:rsidRPr="00E67701">
        <w:rPr>
          <w:lang w:val="ru-RU"/>
        </w:rPr>
        <w:instrText xml:space="preserve">, </w:instrText>
      </w:r>
      <w:r w:rsidR="00E67701">
        <w:instrText>Chris</w:instrText>
      </w:r>
      <w:r w:rsidR="00E67701" w:rsidRPr="00E67701">
        <w:rPr>
          <w:lang w:val="ru-RU"/>
        </w:rPr>
        <w:instrText xml:space="preserve"> </w:instrText>
      </w:r>
      <w:r w:rsidR="00E67701">
        <w:instrText>Kuenneth</w:instrText>
      </w:r>
      <w:r w:rsidR="00E67701" w:rsidRPr="00E67701">
        <w:rPr>
          <w:lang w:val="ru-RU"/>
        </w:rPr>
        <w:instrText xml:space="preserve">, </w:instrText>
      </w:r>
      <w:r w:rsidR="00E67701">
        <w:instrText>Martin</w:instrText>
      </w:r>
      <w:r w:rsidR="00E67701" w:rsidRPr="00E67701">
        <w:rPr>
          <w:lang w:val="ru-RU"/>
        </w:rPr>
        <w:instrText xml:space="preserve"> </w:instrText>
      </w:r>
      <w:r w:rsidR="00E67701">
        <w:instrText>Larralde</w:instrText>
      </w:r>
      <w:r w:rsidR="00E67701" w:rsidRPr="00E67701">
        <w:rPr>
          <w:lang w:val="ru-RU"/>
        </w:rPr>
        <w:instrText xml:space="preserve">, </w:instrText>
      </w:r>
      <w:r w:rsidR="00E67701">
        <w:instrText>Krzysztof</w:instrText>
      </w:r>
      <w:r w:rsidR="00E67701" w:rsidRPr="00E67701">
        <w:rPr>
          <w:lang w:val="ru-RU"/>
        </w:rPr>
        <w:instrText xml:space="preserve"> </w:instrText>
      </w:r>
      <w:r w:rsidR="00E67701">
        <w:instrText>Maziarz</w:instrText>
      </w:r>
      <w:r w:rsidR="00E67701" w:rsidRPr="00E67701">
        <w:rPr>
          <w:lang w:val="ru-RU"/>
        </w:rPr>
        <w:instrText xml:space="preserve">, </w:instrText>
      </w:r>
      <w:r w:rsidR="00E67701">
        <w:instrText>Jeremy</w:instrText>
      </w:r>
      <w:r w:rsidR="00E67701" w:rsidRPr="00E67701">
        <w:rPr>
          <w:lang w:val="ru-RU"/>
        </w:rPr>
        <w:instrText xml:space="preserve"> </w:instrText>
      </w:r>
      <w:r w:rsidR="00E67701">
        <w:instrText>Monat</w:instrText>
      </w:r>
      <w:r w:rsidR="00E67701" w:rsidRPr="00E67701">
        <w:rPr>
          <w:lang w:val="ru-RU"/>
        </w:rPr>
        <w:instrText xml:space="preserve">, </w:instrText>
      </w:r>
      <w:r w:rsidR="00E67701">
        <w:instrText>Michel</w:instrText>
      </w:r>
      <w:r w:rsidR="00E67701" w:rsidRPr="00E67701">
        <w:rPr>
          <w:lang w:val="ru-RU"/>
        </w:rPr>
        <w:instrText xml:space="preserve"> </w:instrText>
      </w:r>
      <w:r w:rsidR="00E67701">
        <w:instrText>Moreau</w:instrText>
      </w:r>
      <w:r w:rsidR="00E67701" w:rsidRPr="00E67701">
        <w:rPr>
          <w:lang w:val="ru-RU"/>
        </w:rPr>
        <w:instrText xml:space="preserve">, </w:instrText>
      </w:r>
      <w:r w:rsidR="00E67701">
        <w:instrText>Rocco</w:instrText>
      </w:r>
      <w:r w:rsidR="00E67701" w:rsidRPr="00E67701">
        <w:rPr>
          <w:lang w:val="ru-RU"/>
        </w:rPr>
        <w:instrText xml:space="preserve"> </w:instrText>
      </w:r>
      <w:r w:rsidR="00E67701">
        <w:instrText>Moretti</w:instrText>
      </w:r>
      <w:r w:rsidR="00E67701" w:rsidRPr="00E67701">
        <w:rPr>
          <w:lang w:val="ru-RU"/>
        </w:rPr>
        <w:instrText xml:space="preserve">, </w:instrText>
      </w:r>
      <w:r w:rsidR="00E67701">
        <w:instrText>Lucas</w:instrText>
      </w:r>
      <w:r w:rsidR="00E67701" w:rsidRPr="00E67701">
        <w:rPr>
          <w:lang w:val="ru-RU"/>
        </w:rPr>
        <w:instrText xml:space="preserve"> </w:instrText>
      </w:r>
      <w:r w:rsidR="00E67701">
        <w:instrText>Morin</w:instrText>
      </w:r>
      <w:r w:rsidR="00E67701" w:rsidRPr="00E67701">
        <w:rPr>
          <w:lang w:val="ru-RU"/>
        </w:rPr>
        <w:instrText xml:space="preserve">, </w:instrText>
      </w:r>
      <w:r w:rsidR="00E67701">
        <w:instrText>Dan</w:instrText>
      </w:r>
      <w:r w:rsidR="00E67701" w:rsidRPr="00E67701">
        <w:rPr>
          <w:lang w:val="ru-RU"/>
        </w:rPr>
        <w:instrText xml:space="preserve"> </w:instrText>
      </w:r>
      <w:r w:rsidR="00E67701">
        <w:instrText>Nealschneider</w:instrText>
      </w:r>
      <w:r w:rsidR="00E67701" w:rsidRPr="00E67701">
        <w:rPr>
          <w:lang w:val="ru-RU"/>
        </w:rPr>
        <w:instrText xml:space="preserve">, </w:instrText>
      </w:r>
      <w:r w:rsidR="00E67701">
        <w:instrText>Noel</w:instrText>
      </w:r>
      <w:r w:rsidR="00E67701" w:rsidRPr="00E67701">
        <w:rPr>
          <w:lang w:val="ru-RU"/>
        </w:rPr>
        <w:instrText xml:space="preserve"> </w:instrText>
      </w:r>
      <w:r w:rsidR="00E67701">
        <w:instrText>O</w:instrText>
      </w:r>
      <w:r w:rsidR="00E67701" w:rsidRPr="00E67701">
        <w:rPr>
          <w:lang w:val="ru-RU"/>
        </w:rPr>
        <w:instrText>'</w:instrText>
      </w:r>
      <w:r w:rsidR="00E67701">
        <w:instrText>Boyle</w:instrText>
      </w:r>
      <w:r w:rsidR="00E67701" w:rsidRPr="00E67701">
        <w:rPr>
          <w:lang w:val="ru-RU"/>
        </w:rPr>
        <w:instrText xml:space="preserve">, </w:instrText>
      </w:r>
      <w:r w:rsidR="00E67701">
        <w:instrText>Vladas</w:instrText>
      </w:r>
      <w:r w:rsidR="00E67701" w:rsidRPr="00E67701">
        <w:rPr>
          <w:lang w:val="ru-RU"/>
        </w:rPr>
        <w:instrText xml:space="preserve"> </w:instrText>
      </w:r>
      <w:r w:rsidR="00E67701">
        <w:instrText>Oleinikovas</w:instrText>
      </w:r>
      <w:r w:rsidR="00E67701" w:rsidRPr="00E67701">
        <w:rPr>
          <w:lang w:val="ru-RU"/>
        </w:rPr>
        <w:instrText xml:space="preserve">, </w:instrText>
      </w:r>
      <w:r w:rsidR="00E67701">
        <w:instrText>Rachael</w:instrText>
      </w:r>
      <w:r w:rsidR="00E67701" w:rsidRPr="00E67701">
        <w:rPr>
          <w:lang w:val="ru-RU"/>
        </w:rPr>
        <w:instrText xml:space="preserve"> </w:instrText>
      </w:r>
      <w:r w:rsidR="00E67701">
        <w:instrText>Pirie</w:instrText>
      </w:r>
      <w:r w:rsidR="00E67701" w:rsidRPr="00E67701">
        <w:rPr>
          <w:lang w:val="ru-RU"/>
        </w:rPr>
        <w:instrText xml:space="preserve">, </w:instrText>
      </w:r>
      <w:r w:rsidR="00E67701">
        <w:instrText>Ricardo</w:instrText>
      </w:r>
      <w:r w:rsidR="00E67701" w:rsidRPr="00E67701">
        <w:rPr>
          <w:lang w:val="ru-RU"/>
        </w:rPr>
        <w:instrText xml:space="preserve"> </w:instrText>
      </w:r>
      <w:r w:rsidR="00E67701">
        <w:instrText>Rodriguez</w:instrText>
      </w:r>
      <w:r w:rsidR="00E67701" w:rsidRPr="00E67701">
        <w:rPr>
          <w:lang w:val="ru-RU"/>
        </w:rPr>
        <w:instrText>-</w:instrText>
      </w:r>
      <w:r w:rsidR="00E67701">
        <w:instrText>Schmidt</w:instrText>
      </w:r>
      <w:r w:rsidR="00E67701" w:rsidRPr="00E67701">
        <w:rPr>
          <w:lang w:val="ru-RU"/>
        </w:rPr>
        <w:instrText xml:space="preserve">, </w:instrText>
      </w:r>
      <w:r w:rsidR="00E67701">
        <w:instrText>Vincent</w:instrText>
      </w:r>
      <w:r w:rsidR="00E67701" w:rsidRPr="00E67701">
        <w:rPr>
          <w:lang w:val="ru-RU"/>
        </w:rPr>
        <w:instrText xml:space="preserve"> </w:instrText>
      </w:r>
      <w:r w:rsidR="00E67701">
        <w:instrText>F</w:instrText>
      </w:r>
      <w:r w:rsidR="00E67701" w:rsidRPr="00E67701">
        <w:rPr>
          <w:lang w:val="ru-RU"/>
        </w:rPr>
        <w:instrText xml:space="preserve">. </w:instrText>
      </w:r>
      <w:r w:rsidR="00E67701">
        <w:instrText>Scalfani</w:instrText>
      </w:r>
      <w:r w:rsidR="00E67701" w:rsidRPr="00E67701">
        <w:rPr>
          <w:lang w:val="ru-RU"/>
        </w:rPr>
        <w:instrText xml:space="preserve">, </w:instrText>
      </w:r>
      <w:r w:rsidR="00E67701">
        <w:instrText>Gregor</w:instrText>
      </w:r>
      <w:r w:rsidR="00E67701" w:rsidRPr="00E67701">
        <w:rPr>
          <w:lang w:val="ru-RU"/>
        </w:rPr>
        <w:instrText xml:space="preserve"> </w:instrText>
      </w:r>
      <w:r w:rsidR="00E67701">
        <w:instrText>Simm</w:instrText>
      </w:r>
      <w:r w:rsidR="00E67701" w:rsidRPr="00E67701">
        <w:rPr>
          <w:lang w:val="ru-RU"/>
        </w:rPr>
        <w:instrText xml:space="preserve">, </w:instrText>
      </w:r>
      <w:r w:rsidR="00E67701">
        <w:instrText>Marco</w:instrText>
      </w:r>
      <w:r w:rsidR="00E67701" w:rsidRPr="00E67701">
        <w:rPr>
          <w:lang w:val="ru-RU"/>
        </w:rPr>
        <w:instrText xml:space="preserve"> </w:instrText>
      </w:r>
      <w:r w:rsidR="00E67701">
        <w:instrText>Stenta</w:instrText>
      </w:r>
      <w:r w:rsidR="00E67701" w:rsidRPr="00E67701">
        <w:rPr>
          <w:lang w:val="ru-RU"/>
        </w:rPr>
        <w:instrText xml:space="preserve">, </w:instrText>
      </w:r>
      <w:r w:rsidR="00E67701">
        <w:instrText>Georgi</w:instrText>
      </w:r>
      <w:r w:rsidR="00E67701" w:rsidRPr="00E67701">
        <w:rPr>
          <w:lang w:val="ru-RU"/>
        </w:rPr>
        <w:instrText xml:space="preserve"> </w:instrText>
      </w:r>
      <w:r w:rsidR="00E67701">
        <w:instrText>Stoychev</w:instrText>
      </w:r>
      <w:r w:rsidR="00E67701" w:rsidRPr="00E67701">
        <w:rPr>
          <w:lang w:val="ru-RU"/>
        </w:rPr>
        <w:instrText xml:space="preserve">, </w:instrText>
      </w:r>
      <w:r w:rsidR="00E67701">
        <w:instrText>Paolo</w:instrText>
      </w:r>
      <w:r w:rsidR="00E67701" w:rsidRPr="00E67701">
        <w:rPr>
          <w:lang w:val="ru-RU"/>
        </w:rPr>
        <w:instrText xml:space="preserve"> </w:instrText>
      </w:r>
      <w:r w:rsidR="00E67701">
        <w:instrText>Tosco</w:instrText>
      </w:r>
      <w:r w:rsidR="00E67701" w:rsidRPr="00E67701">
        <w:rPr>
          <w:lang w:val="ru-RU"/>
        </w:rPr>
        <w:instrText xml:space="preserve">, </w:instrText>
      </w:r>
      <w:r w:rsidR="00E67701">
        <w:instrText>Kazuya</w:instrText>
      </w:r>
      <w:r w:rsidR="00E67701" w:rsidRPr="00E67701">
        <w:rPr>
          <w:lang w:val="ru-RU"/>
        </w:rPr>
        <w:instrText xml:space="preserve"> </w:instrText>
      </w:r>
      <w:r w:rsidR="00E67701">
        <w:instrText>Ujihara</w:instrText>
      </w:r>
      <w:r w:rsidR="00E67701" w:rsidRPr="00E67701">
        <w:rPr>
          <w:lang w:val="ru-RU"/>
        </w:rPr>
        <w:instrText xml:space="preserve">, </w:instrText>
      </w:r>
      <w:r w:rsidR="00E67701">
        <w:instrText>Riccardo</w:instrText>
      </w:r>
      <w:r w:rsidR="00E67701" w:rsidRPr="00E67701">
        <w:rPr>
          <w:lang w:val="ru-RU"/>
        </w:rPr>
        <w:instrText xml:space="preserve"> </w:instrText>
      </w:r>
      <w:r w:rsidR="00E67701">
        <w:instrText>Vianello</w:instrText>
      </w:r>
      <w:r w:rsidR="00E67701" w:rsidRPr="00E67701">
        <w:rPr>
          <w:lang w:val="ru-RU"/>
        </w:rPr>
        <w:instrText xml:space="preserve">, </w:instrText>
      </w:r>
      <w:r w:rsidR="00E67701">
        <w:instrText>Franz</w:instrText>
      </w:r>
      <w:r w:rsidR="00E67701" w:rsidRPr="00E67701">
        <w:rPr>
          <w:lang w:val="ru-RU"/>
        </w:rPr>
        <w:instrText xml:space="preserve"> </w:instrText>
      </w:r>
      <w:r w:rsidR="00E67701">
        <w:instrText>Waibl</w:instrText>
      </w:r>
      <w:r w:rsidR="00E67701" w:rsidRPr="00E67701">
        <w:rPr>
          <w:lang w:val="ru-RU"/>
        </w:rPr>
        <w:instrText xml:space="preserve">, </w:instrText>
      </w:r>
      <w:r w:rsidR="00E67701">
        <w:instrText>Rachel</w:instrText>
      </w:r>
      <w:r w:rsidR="00E67701" w:rsidRPr="00E67701">
        <w:rPr>
          <w:lang w:val="ru-RU"/>
        </w:rPr>
        <w:instrText xml:space="preserve"> </w:instrText>
      </w:r>
      <w:r w:rsidR="00E67701">
        <w:instrText>Walker</w:instrText>
      </w:r>
      <w:r w:rsidR="00E67701" w:rsidRPr="00E67701">
        <w:rPr>
          <w:lang w:val="ru-RU"/>
        </w:rPr>
        <w:instrText xml:space="preserve">, </w:instrText>
      </w:r>
      <w:r w:rsidR="00E67701">
        <w:instrText>Patrick</w:instrText>
      </w:r>
      <w:r w:rsidR="00E67701" w:rsidRPr="00E67701">
        <w:rPr>
          <w:lang w:val="ru-RU"/>
        </w:rPr>
        <w:instrText xml:space="preserve"> </w:instrText>
      </w:r>
      <w:r w:rsidR="00E67701">
        <w:instrText>Walters</w:instrText>
      </w:r>
      <w:r w:rsidR="00E67701" w:rsidRPr="00E67701">
        <w:rPr>
          <w:lang w:val="ru-RU"/>
        </w:rPr>
        <w:instrText>, '</w:instrText>
      </w:r>
      <w:r w:rsidR="00E67701">
        <w:instrText>dangthatsright</w:instrText>
      </w:r>
      <w:r w:rsidR="00E67701" w:rsidRPr="00E67701">
        <w:rPr>
          <w:lang w:val="ru-RU"/>
        </w:rPr>
        <w:instrText>', '</w:instrText>
      </w:r>
      <w:r w:rsidR="00E67701">
        <w:instrText>mihalyszabo</w:instrText>
      </w:r>
      <w:r w:rsidR="00E67701" w:rsidRPr="00E67701">
        <w:rPr>
          <w:lang w:val="ru-RU"/>
        </w:rPr>
        <w:instrText>88', '</w:instrText>
      </w:r>
      <w:r w:rsidR="00E67701">
        <w:instrText>Deltaus</w:instrText>
      </w:r>
      <w:r w:rsidR="00E67701" w:rsidRPr="00E67701">
        <w:rPr>
          <w:lang w:val="ru-RU"/>
        </w:rPr>
        <w:instrText>', '</w:instrText>
      </w:r>
      <w:r w:rsidR="00E67701">
        <w:instrText>radchenkods</w:instrText>
      </w:r>
      <w:r w:rsidR="00E67701" w:rsidRPr="00E67701">
        <w:rPr>
          <w:lang w:val="ru-RU"/>
        </w:rPr>
        <w:instrText>', '</w:instrText>
      </w:r>
      <w:r w:rsidR="00E67701">
        <w:instrText>josh</w:instrText>
      </w:r>
      <w:r w:rsidR="00E67701" w:rsidRPr="00E67701">
        <w:rPr>
          <w:lang w:val="ru-RU"/>
        </w:rPr>
        <w:instrText>-</w:instrText>
      </w:r>
      <w:r w:rsidR="00E67701">
        <w:instrText>collaborationspharma</w:instrText>
      </w:r>
      <w:r w:rsidR="00E67701" w:rsidRPr="00E67701">
        <w:rPr>
          <w:lang w:val="ru-RU"/>
        </w:rPr>
        <w:instrText>', '</w:instrText>
      </w:r>
      <w:r w:rsidR="00E67701">
        <w:instrText>jkh</w:instrText>
      </w:r>
      <w:r w:rsidR="00E67701" w:rsidRPr="00E67701">
        <w:rPr>
          <w:lang w:val="ru-RU"/>
        </w:rPr>
        <w:instrText>', '</w:instrText>
      </w:r>
      <w:r w:rsidR="00E67701">
        <w:instrText>yamasakih</w:instrText>
      </w:r>
      <w:r w:rsidR="00E67701" w:rsidRPr="00E67701">
        <w:rPr>
          <w:lang w:val="ru-RU"/>
        </w:rPr>
        <w:instrText xml:space="preserve">' </w:instrText>
      </w:r>
      <w:r w:rsidR="00E67701">
        <w:instrText>Highlights</w:instrText>
      </w:r>
      <w:r w:rsidR="00E67701" w:rsidRPr="00E67701">
        <w:rPr>
          <w:lang w:val="ru-RU"/>
        </w:rPr>
        <w:instrText xml:space="preserve"> </w:instrText>
      </w:r>
      <w:r w:rsidR="00E67701">
        <w:instrText>The</w:instrText>
      </w:r>
      <w:r w:rsidR="00E67701" w:rsidRPr="00E67701">
        <w:rPr>
          <w:lang w:val="ru-RU"/>
        </w:rPr>
        <w:instrText xml:space="preserve"> 2</w:instrText>
      </w:r>
      <w:r w:rsidR="00E67701">
        <w:instrText>D</w:instrText>
      </w:r>
      <w:r w:rsidR="00E67701" w:rsidRPr="00E67701">
        <w:rPr>
          <w:lang w:val="ru-RU"/>
        </w:rPr>
        <w:instrText xml:space="preserve"> </w:instrText>
      </w:r>
      <w:r w:rsidR="00E67701">
        <w:instrText>coordinate</w:instrText>
      </w:r>
      <w:r w:rsidR="00E67701" w:rsidRPr="00E67701">
        <w:rPr>
          <w:lang w:val="ru-RU"/>
        </w:rPr>
        <w:instrText xml:space="preserve"> </w:instrText>
      </w:r>
      <w:r w:rsidR="00E67701">
        <w:instrText>generation</w:instrText>
      </w:r>
      <w:r w:rsidR="00E67701" w:rsidRPr="00E67701">
        <w:rPr>
          <w:lang w:val="ru-RU"/>
        </w:rPr>
        <w:instrText xml:space="preserve"> </w:instrText>
      </w:r>
      <w:r w:rsidR="00E67701">
        <w:instrText>can</w:instrText>
      </w:r>
      <w:r w:rsidR="00E67701" w:rsidRPr="00E67701">
        <w:rPr>
          <w:lang w:val="ru-RU"/>
        </w:rPr>
        <w:instrText xml:space="preserve"> </w:instrText>
      </w:r>
      <w:r w:rsidR="00E67701">
        <w:instrText>now</w:instrText>
      </w:r>
      <w:r w:rsidR="00E67701" w:rsidRPr="00E67701">
        <w:rPr>
          <w:lang w:val="ru-RU"/>
        </w:rPr>
        <w:instrText xml:space="preserve"> </w:instrText>
      </w:r>
      <w:r w:rsidR="00E67701">
        <w:instrText>optionally</w:instrText>
      </w:r>
      <w:r w:rsidR="00E67701" w:rsidRPr="00E67701">
        <w:rPr>
          <w:lang w:val="ru-RU"/>
        </w:rPr>
        <w:instrText xml:space="preserve"> </w:instrText>
      </w:r>
      <w:r w:rsidR="00E67701">
        <w:instrText>use</w:instrText>
      </w:r>
      <w:r w:rsidR="00E67701" w:rsidRPr="00E67701">
        <w:rPr>
          <w:lang w:val="ru-RU"/>
        </w:rPr>
        <w:instrText xml:space="preserve"> </w:instrText>
      </w:r>
      <w:r w:rsidR="00E67701">
        <w:instrText>templates</w:instrText>
      </w:r>
      <w:r w:rsidR="00E67701" w:rsidRPr="00E67701">
        <w:rPr>
          <w:lang w:val="ru-RU"/>
        </w:rPr>
        <w:instrText xml:space="preserve"> </w:instrText>
      </w:r>
      <w:r w:rsidR="00E67701">
        <w:instrText>when</w:instrText>
      </w:r>
      <w:r w:rsidR="00E67701" w:rsidRPr="00E67701">
        <w:rPr>
          <w:lang w:val="ru-RU"/>
        </w:rPr>
        <w:instrText xml:space="preserve"> </w:instrText>
      </w:r>
      <w:r w:rsidR="00E67701">
        <w:instrText>working</w:instrText>
      </w:r>
      <w:r w:rsidR="00E67701" w:rsidRPr="00E67701">
        <w:rPr>
          <w:lang w:val="ru-RU"/>
        </w:rPr>
        <w:instrText xml:space="preserve"> </w:instrText>
      </w:r>
      <w:r w:rsidR="00E67701">
        <w:instrText>with</w:instrText>
      </w:r>
      <w:r w:rsidR="00E67701" w:rsidRPr="00E67701">
        <w:rPr>
          <w:lang w:val="ru-RU"/>
        </w:rPr>
        <w:instrText xml:space="preserve"> </w:instrText>
      </w:r>
      <w:r w:rsidR="00E67701">
        <w:instrText>complex</w:instrText>
      </w:r>
      <w:r w:rsidR="00E67701" w:rsidRPr="00E67701">
        <w:rPr>
          <w:lang w:val="ru-RU"/>
        </w:rPr>
        <w:instrText xml:space="preserve"> </w:instrText>
      </w:r>
      <w:r w:rsidR="00E67701">
        <w:instrText>ring</w:instrText>
      </w:r>
      <w:r w:rsidR="00E67701" w:rsidRPr="00E67701">
        <w:rPr>
          <w:lang w:val="ru-RU"/>
        </w:rPr>
        <w:instrText xml:space="preserve"> </w:instrText>
      </w:r>
      <w:r w:rsidR="00E67701">
        <w:instrText>systems</w:instrText>
      </w:r>
      <w:r w:rsidR="00E67701" w:rsidRPr="00E67701">
        <w:rPr>
          <w:lang w:val="ru-RU"/>
        </w:rPr>
        <w:instrText xml:space="preserve">. </w:instrText>
      </w:r>
      <w:r w:rsidR="00E67701">
        <w:instrText>We</w:instrText>
      </w:r>
      <w:r w:rsidR="00E67701" w:rsidRPr="00E67701">
        <w:rPr>
          <w:lang w:val="ru-RU"/>
        </w:rPr>
        <w:instrText xml:space="preserve"> </w:instrText>
      </w:r>
      <w:r w:rsidR="00E67701">
        <w:instrText>will</w:instrText>
      </w:r>
      <w:r w:rsidR="00E67701" w:rsidRPr="00E67701">
        <w:rPr>
          <w:lang w:val="ru-RU"/>
        </w:rPr>
        <w:instrText xml:space="preserve"> </w:instrText>
      </w:r>
      <w:r w:rsidR="00E67701">
        <w:instrText>continue</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improve</w:instrText>
      </w:r>
      <w:r w:rsidR="00E67701" w:rsidRPr="00E67701">
        <w:rPr>
          <w:lang w:val="ru-RU"/>
        </w:rPr>
        <w:instrText xml:space="preserve"> </w:instrText>
      </w:r>
      <w:r w:rsidR="00E67701">
        <w:instrText>this</w:instrText>
      </w:r>
      <w:r w:rsidR="00E67701" w:rsidRPr="00E67701">
        <w:rPr>
          <w:lang w:val="ru-RU"/>
        </w:rPr>
        <w:instrText xml:space="preserve"> </w:instrText>
      </w:r>
      <w:r w:rsidR="00E67701">
        <w:instrText>functionality</w:instrText>
      </w:r>
      <w:r w:rsidR="00E67701" w:rsidRPr="00E67701">
        <w:rPr>
          <w:lang w:val="ru-RU"/>
        </w:rPr>
        <w:instrText xml:space="preserve"> </w:instrText>
      </w:r>
      <w:r w:rsidR="00E67701">
        <w:instrText>in</w:instrText>
      </w:r>
      <w:r w:rsidR="00E67701" w:rsidRPr="00E67701">
        <w:rPr>
          <w:lang w:val="ru-RU"/>
        </w:rPr>
        <w:instrText xml:space="preserve"> </w:instrText>
      </w:r>
      <w:r w:rsidR="00E67701">
        <w:instrText>future</w:instrText>
      </w:r>
      <w:r w:rsidR="00E67701" w:rsidRPr="00E67701">
        <w:rPr>
          <w:lang w:val="ru-RU"/>
        </w:rPr>
        <w:instrText xml:space="preserve"> </w:instrText>
      </w:r>
      <w:r w:rsidR="00E67701">
        <w:instrText>releases</w:instrText>
      </w:r>
      <w:r w:rsidR="00E67701" w:rsidRPr="00E67701">
        <w:rPr>
          <w:lang w:val="ru-RU"/>
        </w:rPr>
        <w:instrText xml:space="preserve">. </w:instrText>
      </w:r>
      <w:r w:rsidR="00E67701">
        <w:instrText>There</w:instrText>
      </w:r>
      <w:r w:rsidR="00E67701" w:rsidRPr="00E67701">
        <w:rPr>
          <w:lang w:val="ru-RU"/>
        </w:rPr>
        <w:instrText>'</w:instrText>
      </w:r>
      <w:r w:rsidR="00E67701">
        <w:instrText>s</w:instrText>
      </w:r>
      <w:r w:rsidR="00E67701" w:rsidRPr="00E67701">
        <w:rPr>
          <w:lang w:val="ru-RU"/>
        </w:rPr>
        <w:instrText xml:space="preserve"> </w:instrText>
      </w:r>
      <w:r w:rsidR="00E67701">
        <w:instrText>now</w:instrText>
      </w:r>
      <w:r w:rsidR="00E67701" w:rsidRPr="00E67701">
        <w:rPr>
          <w:lang w:val="ru-RU"/>
        </w:rPr>
        <w:instrText xml:space="preserve"> </w:instrText>
      </w:r>
      <w:r w:rsidR="00E67701">
        <w:instrText>a</w:instrText>
      </w:r>
      <w:r w:rsidR="00E67701" w:rsidRPr="00E67701">
        <w:rPr>
          <w:lang w:val="ru-RU"/>
        </w:rPr>
        <w:instrText xml:space="preserve"> </w:instrText>
      </w:r>
      <w:r w:rsidR="00E67701">
        <w:instrText>single</w:instrText>
      </w:r>
      <w:r w:rsidR="00E67701" w:rsidRPr="00E67701">
        <w:rPr>
          <w:lang w:val="ru-RU"/>
        </w:rPr>
        <w:instrText xml:space="preserve"> </w:instrText>
      </w:r>
      <w:r w:rsidR="00E67701">
        <w:instrText>function</w:instrText>
      </w:r>
      <w:r w:rsidR="00E67701" w:rsidRPr="00E67701">
        <w:rPr>
          <w:lang w:val="ru-RU"/>
        </w:rPr>
        <w:instrText xml:space="preserve"> </w:instrText>
      </w:r>
      <w:r w:rsidR="00E67701">
        <w:instrText>which</w:instrText>
      </w:r>
      <w:r w:rsidR="00E67701" w:rsidRPr="00E67701">
        <w:rPr>
          <w:lang w:val="ru-RU"/>
        </w:rPr>
        <w:instrText xml:space="preserve"> </w:instrText>
      </w:r>
      <w:r w:rsidR="00E67701">
        <w:instrText>allows</w:instrText>
      </w:r>
      <w:r w:rsidR="00E67701" w:rsidRPr="00E67701">
        <w:rPr>
          <w:lang w:val="ru-RU"/>
        </w:rPr>
        <w:instrText xml:space="preserve"> </w:instrText>
      </w:r>
      <w:r w:rsidR="00E67701">
        <w:instrText>you</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calculate</w:instrText>
      </w:r>
      <w:r w:rsidR="00E67701" w:rsidRPr="00E67701">
        <w:rPr>
          <w:lang w:val="ru-RU"/>
        </w:rPr>
        <w:instrText xml:space="preserve"> </w:instrText>
      </w:r>
      <w:r w:rsidR="00E67701">
        <w:instrText>all</w:instrText>
      </w:r>
      <w:r w:rsidR="00E67701" w:rsidRPr="00E67701">
        <w:rPr>
          <w:lang w:val="ru-RU"/>
        </w:rPr>
        <w:instrText xml:space="preserve"> </w:instrText>
      </w:r>
      <w:r w:rsidR="00E67701">
        <w:instrText>available</w:instrText>
      </w:r>
      <w:r w:rsidR="00E67701" w:rsidRPr="00E67701">
        <w:rPr>
          <w:lang w:val="ru-RU"/>
        </w:rPr>
        <w:instrText xml:space="preserve"> 2</w:instrText>
      </w:r>
      <w:r w:rsidR="00E67701">
        <w:instrText>D</w:instrText>
      </w:r>
      <w:r w:rsidR="00E67701" w:rsidRPr="00E67701">
        <w:rPr>
          <w:lang w:val="ru-RU"/>
        </w:rPr>
        <w:instrText xml:space="preserve"> </w:instrText>
      </w:r>
      <w:r w:rsidR="00E67701">
        <w:instrText>descriptors</w:instrText>
      </w:r>
      <w:r w:rsidR="00E67701" w:rsidRPr="00E67701">
        <w:rPr>
          <w:lang w:val="ru-RU"/>
        </w:rPr>
        <w:instrText xml:space="preserve"> </w:instrText>
      </w:r>
      <w:r w:rsidR="00E67701">
        <w:instrText>for</w:instrText>
      </w:r>
      <w:r w:rsidR="00E67701" w:rsidRPr="00E67701">
        <w:rPr>
          <w:lang w:val="ru-RU"/>
        </w:rPr>
        <w:instrText xml:space="preserve"> </w:instrText>
      </w:r>
      <w:r w:rsidR="00E67701">
        <w:instrText>a</w:instrText>
      </w:r>
      <w:r w:rsidR="00E67701" w:rsidRPr="00E67701">
        <w:rPr>
          <w:lang w:val="ru-RU"/>
        </w:rPr>
        <w:instrText xml:space="preserve"> </w:instrText>
      </w:r>
      <w:r w:rsidR="00E67701">
        <w:instrText>molecule</w:instrText>
      </w:r>
      <w:r w:rsidR="00E67701" w:rsidRPr="00E67701">
        <w:rPr>
          <w:lang w:val="ru-RU"/>
        </w:rPr>
        <w:instrText xml:space="preserve">: </w:instrText>
      </w:r>
      <w:r w:rsidR="00E67701">
        <w:instrText>Descriptors</w:instrText>
      </w:r>
      <w:r w:rsidR="00E67701" w:rsidRPr="00E67701">
        <w:rPr>
          <w:lang w:val="ru-RU"/>
        </w:rPr>
        <w:instrText>.</w:instrText>
      </w:r>
      <w:r w:rsidR="00E67701">
        <w:instrText>CalcMolDescriptors</w:instrText>
      </w:r>
      <w:r w:rsidR="00E67701" w:rsidRPr="00E67701">
        <w:rPr>
          <w:lang w:val="ru-RU"/>
        </w:rPr>
        <w:instrText xml:space="preserve">() </w:instrText>
      </w:r>
      <w:r w:rsidR="00E67701">
        <w:instrText>Support</w:instrText>
      </w:r>
      <w:r w:rsidR="00E67701" w:rsidRPr="00E67701">
        <w:rPr>
          <w:lang w:val="ru-RU"/>
        </w:rPr>
        <w:instrText xml:space="preserve"> </w:instrText>
      </w:r>
      <w:r w:rsidR="00E67701">
        <w:instrText>for</w:instrText>
      </w:r>
      <w:r w:rsidR="00E67701" w:rsidRPr="00E67701">
        <w:rPr>
          <w:lang w:val="ru-RU"/>
        </w:rPr>
        <w:instrText xml:space="preserve"> </w:instrText>
      </w:r>
      <w:r w:rsidR="00E67701">
        <w:instrText>working</w:instrText>
      </w:r>
      <w:r w:rsidR="00E67701" w:rsidRPr="00E67701">
        <w:rPr>
          <w:lang w:val="ru-RU"/>
        </w:rPr>
        <w:instrText xml:space="preserve"> </w:instrText>
      </w:r>
      <w:r w:rsidR="00E67701">
        <w:instrText>with</w:instrText>
      </w:r>
      <w:r w:rsidR="00E67701" w:rsidRPr="00E67701">
        <w:rPr>
          <w:lang w:val="ru-RU"/>
        </w:rPr>
        <w:instrText xml:space="preserve"> </w:instrText>
      </w:r>
      <w:r w:rsidR="00E67701">
        <w:instrText>organometallic</w:instrText>
      </w:r>
      <w:r w:rsidR="00E67701" w:rsidRPr="00E67701">
        <w:rPr>
          <w:lang w:val="ru-RU"/>
        </w:rPr>
        <w:instrText xml:space="preserve"> </w:instrText>
      </w:r>
      <w:r w:rsidR="00E67701">
        <w:instrText>molecules</w:instrText>
      </w:r>
      <w:r w:rsidR="00E67701" w:rsidRPr="00E67701">
        <w:rPr>
          <w:lang w:val="ru-RU"/>
        </w:rPr>
        <w:instrText xml:space="preserve"> </w:instrText>
      </w:r>
      <w:r w:rsidR="00E67701">
        <w:instrText>has</w:instrText>
      </w:r>
      <w:r w:rsidR="00E67701" w:rsidRPr="00E67701">
        <w:rPr>
          <w:lang w:val="ru-RU"/>
        </w:rPr>
        <w:instrText xml:space="preserve"> </w:instrText>
      </w:r>
      <w:r w:rsidR="00E67701">
        <w:instrText>improved</w:instrText>
      </w:r>
      <w:r w:rsidR="00E67701" w:rsidRPr="00E67701">
        <w:rPr>
          <w:lang w:val="ru-RU"/>
        </w:rPr>
        <w:instrText xml:space="preserve">: </w:instrText>
      </w:r>
      <w:r w:rsidR="00E67701">
        <w:instrText>drawings</w:instrText>
      </w:r>
      <w:r w:rsidR="00E67701" w:rsidRPr="00E67701">
        <w:rPr>
          <w:lang w:val="ru-RU"/>
        </w:rPr>
        <w:instrText xml:space="preserve"> </w:instrText>
      </w:r>
      <w:r w:rsidR="00E67701">
        <w:instrText>of</w:instrText>
      </w:r>
      <w:r w:rsidR="00E67701" w:rsidRPr="00E67701">
        <w:rPr>
          <w:lang w:val="ru-RU"/>
        </w:rPr>
        <w:instrText xml:space="preserve"> </w:instrText>
      </w:r>
      <w:r w:rsidR="00E67701">
        <w:instrText>these</w:instrText>
      </w:r>
      <w:r w:rsidR="00E67701" w:rsidRPr="00E67701">
        <w:rPr>
          <w:lang w:val="ru-RU"/>
        </w:rPr>
        <w:instrText xml:space="preserve"> </w:instrText>
      </w:r>
      <w:r w:rsidR="00E67701">
        <w:instrText>structures</w:instrText>
      </w:r>
      <w:r w:rsidR="00E67701" w:rsidRPr="00E67701">
        <w:rPr>
          <w:lang w:val="ru-RU"/>
        </w:rPr>
        <w:instrText xml:space="preserve"> </w:instrText>
      </w:r>
      <w:r w:rsidR="00E67701">
        <w:instrText>are</w:instrText>
      </w:r>
      <w:r w:rsidR="00E67701" w:rsidRPr="00E67701">
        <w:rPr>
          <w:lang w:val="ru-RU"/>
        </w:rPr>
        <w:instrText xml:space="preserve"> </w:instrText>
      </w:r>
      <w:r w:rsidR="00E67701">
        <w:instrText>now</w:instrText>
      </w:r>
      <w:r w:rsidR="00E67701" w:rsidRPr="00E67701">
        <w:rPr>
          <w:lang w:val="ru-RU"/>
        </w:rPr>
        <w:instrText xml:space="preserve"> </w:instrText>
      </w:r>
      <w:r w:rsidR="00E67701">
        <w:instrText>better</w:instrText>
      </w:r>
      <w:r w:rsidR="00E67701" w:rsidRPr="00E67701">
        <w:rPr>
          <w:lang w:val="ru-RU"/>
        </w:rPr>
        <w:instrText xml:space="preserve"> </w:instrText>
      </w:r>
      <w:r w:rsidR="00E67701">
        <w:instrText>and</w:instrText>
      </w:r>
      <w:r w:rsidR="00E67701" w:rsidRPr="00E67701">
        <w:rPr>
          <w:lang w:val="ru-RU"/>
        </w:rPr>
        <w:instrText xml:space="preserve"> </w:instrText>
      </w:r>
      <w:r w:rsidR="00E67701">
        <w:instrText>there</w:instrText>
      </w:r>
      <w:r w:rsidR="00E67701" w:rsidRPr="00E67701">
        <w:rPr>
          <w:lang w:val="ru-RU"/>
        </w:rPr>
        <w:instrText>'</w:instrText>
      </w:r>
      <w:r w:rsidR="00E67701">
        <w:instrText>s</w:instrText>
      </w:r>
      <w:r w:rsidR="00E67701" w:rsidRPr="00E67701">
        <w:rPr>
          <w:lang w:val="ru-RU"/>
        </w:rPr>
        <w:instrText xml:space="preserve"> </w:instrText>
      </w:r>
      <w:r w:rsidR="00E67701">
        <w:instrText>new</w:instrText>
      </w:r>
      <w:r w:rsidR="00E67701" w:rsidRPr="00E67701">
        <w:rPr>
          <w:lang w:val="ru-RU"/>
        </w:rPr>
        <w:instrText xml:space="preserve"> </w:instrText>
      </w:r>
      <w:r w:rsidR="00E67701">
        <w:instrText>code</w:instrText>
      </w:r>
      <w:r w:rsidR="00E67701" w:rsidRPr="00E67701">
        <w:rPr>
          <w:lang w:val="ru-RU"/>
        </w:rPr>
        <w:instrText xml:space="preserve"> </w:instrText>
      </w:r>
      <w:r w:rsidR="00E67701">
        <w:instrText>for</w:instrText>
      </w:r>
      <w:r w:rsidR="00E67701" w:rsidRPr="00E67701">
        <w:rPr>
          <w:lang w:val="ru-RU"/>
        </w:rPr>
        <w:instrText xml:space="preserve"> </w:instrText>
      </w:r>
      <w:r w:rsidR="00E67701">
        <w:instrText>switching</w:instrText>
      </w:r>
      <w:r w:rsidR="00E67701" w:rsidRPr="00E67701">
        <w:rPr>
          <w:lang w:val="ru-RU"/>
        </w:rPr>
        <w:instrText xml:space="preserve"> </w:instrText>
      </w:r>
      <w:r w:rsidR="00E67701">
        <w:instrText>back</w:instrText>
      </w:r>
      <w:r w:rsidR="00E67701" w:rsidRPr="00E67701">
        <w:rPr>
          <w:lang w:val="ru-RU"/>
        </w:rPr>
        <w:instrText xml:space="preserve"> </w:instrText>
      </w:r>
      <w:r w:rsidR="00E67701">
        <w:instrText>and</w:instrText>
      </w:r>
      <w:r w:rsidR="00E67701" w:rsidRPr="00E67701">
        <w:rPr>
          <w:lang w:val="ru-RU"/>
        </w:rPr>
        <w:instrText xml:space="preserve"> </w:instrText>
      </w:r>
      <w:r w:rsidR="00E67701">
        <w:instrText>forth</w:instrText>
      </w:r>
      <w:r w:rsidR="00E67701" w:rsidRPr="00E67701">
        <w:rPr>
          <w:lang w:val="ru-RU"/>
        </w:rPr>
        <w:instrText xml:space="preserve"> </w:instrText>
      </w:r>
      <w:r w:rsidR="00E67701">
        <w:instrText>between</w:instrText>
      </w:r>
      <w:r w:rsidR="00E67701" w:rsidRPr="00E67701">
        <w:rPr>
          <w:lang w:val="ru-RU"/>
        </w:rPr>
        <w:instrText xml:space="preserve"> </w:instrText>
      </w:r>
      <w:r w:rsidR="00E67701">
        <w:instrText>dative</w:instrText>
      </w:r>
      <w:r w:rsidR="00E67701" w:rsidRPr="00E67701">
        <w:rPr>
          <w:lang w:val="ru-RU"/>
        </w:rPr>
        <w:instrText xml:space="preserve"> </w:instrText>
      </w:r>
      <w:r w:rsidR="00E67701">
        <w:instrText>and</w:instrText>
      </w:r>
      <w:r w:rsidR="00E67701" w:rsidRPr="00E67701">
        <w:rPr>
          <w:lang w:val="ru-RU"/>
        </w:rPr>
        <w:instrText xml:space="preserve"> </w:instrText>
      </w:r>
      <w:r w:rsidR="00E67701">
        <w:instrText>multi</w:instrText>
      </w:r>
      <w:r w:rsidR="00E67701" w:rsidRPr="00E67701">
        <w:rPr>
          <w:lang w:val="ru-RU"/>
        </w:rPr>
        <w:instrText>-</w:instrText>
      </w:r>
      <w:r w:rsidR="00E67701">
        <w:instrText>center</w:instrText>
      </w:r>
      <w:r w:rsidR="00E67701" w:rsidRPr="00E67701">
        <w:rPr>
          <w:lang w:val="ru-RU"/>
        </w:rPr>
        <w:instrText xml:space="preserve"> </w:instrText>
      </w:r>
      <w:r w:rsidR="00E67701">
        <w:instrText>views</w:instrText>
      </w:r>
      <w:r w:rsidR="00E67701" w:rsidRPr="00E67701">
        <w:rPr>
          <w:lang w:val="ru-RU"/>
        </w:rPr>
        <w:instrText xml:space="preserve"> </w:instrText>
      </w:r>
      <w:r w:rsidR="00E67701">
        <w:instrText>of</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bonding</w:instrText>
      </w:r>
      <w:r w:rsidR="00E67701" w:rsidRPr="00E67701">
        <w:rPr>
          <w:lang w:val="ru-RU"/>
        </w:rPr>
        <w:instrText xml:space="preserve"> </w:instrText>
      </w:r>
      <w:r w:rsidR="00E67701">
        <w:instrText>in</w:instrText>
      </w:r>
      <w:r w:rsidR="00E67701" w:rsidRPr="00E67701">
        <w:rPr>
          <w:lang w:val="ru-RU"/>
        </w:rPr>
        <w:instrText xml:space="preserve"> </w:instrText>
      </w:r>
      <w:r w:rsidR="00E67701">
        <w:instrText>systems</w:instrText>
      </w:r>
      <w:r w:rsidR="00E67701" w:rsidRPr="00E67701">
        <w:rPr>
          <w:lang w:val="ru-RU"/>
        </w:rPr>
        <w:instrText xml:space="preserve"> </w:instrText>
      </w:r>
      <w:r w:rsidR="00E67701">
        <w:instrText>like</w:instrText>
      </w:r>
      <w:r w:rsidR="00E67701" w:rsidRPr="00E67701">
        <w:rPr>
          <w:lang w:val="ru-RU"/>
        </w:rPr>
        <w:instrText xml:space="preserve"> </w:instrText>
      </w:r>
      <w:r w:rsidR="00E67701">
        <w:instrText>ferrocene</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fingerprint</w:instrText>
      </w:r>
      <w:r w:rsidR="00E67701" w:rsidRPr="00E67701">
        <w:rPr>
          <w:lang w:val="ru-RU"/>
        </w:rPr>
        <w:instrText xml:space="preserve"> </w:instrText>
      </w:r>
      <w:r w:rsidR="00E67701">
        <w:instrText>generator</w:instrText>
      </w:r>
      <w:r w:rsidR="00E67701" w:rsidRPr="00E67701">
        <w:rPr>
          <w:lang w:val="ru-RU"/>
        </w:rPr>
        <w:instrText xml:space="preserve"> </w:instrText>
      </w:r>
      <w:r w:rsidR="00E67701">
        <w:instrText>code</w:instrText>
      </w:r>
      <w:r w:rsidR="00E67701" w:rsidRPr="00E67701">
        <w:rPr>
          <w:lang w:val="ru-RU"/>
        </w:rPr>
        <w:instrText xml:space="preserve"> </w:instrText>
      </w:r>
      <w:r w:rsidR="00E67701">
        <w:instrText>has</w:instrText>
      </w:r>
      <w:r w:rsidR="00E67701" w:rsidRPr="00E67701">
        <w:rPr>
          <w:lang w:val="ru-RU"/>
        </w:rPr>
        <w:instrText xml:space="preserve"> </w:instrText>
      </w:r>
      <w:r w:rsidR="00E67701">
        <w:instrText>been</w:instrText>
      </w:r>
      <w:r w:rsidR="00E67701" w:rsidRPr="00E67701">
        <w:rPr>
          <w:lang w:val="ru-RU"/>
        </w:rPr>
        <w:instrText xml:space="preserve"> </w:instrText>
      </w:r>
      <w:r w:rsidR="00E67701">
        <w:instrText>improved</w:instrText>
      </w:r>
      <w:r w:rsidR="00E67701" w:rsidRPr="00E67701">
        <w:rPr>
          <w:lang w:val="ru-RU"/>
        </w:rPr>
        <w:instrText xml:space="preserve"> </w:instrText>
      </w:r>
      <w:r w:rsidR="00E67701">
        <w:instrText>and</w:instrText>
      </w:r>
      <w:r w:rsidR="00E67701" w:rsidRPr="00E67701">
        <w:rPr>
          <w:lang w:val="ru-RU"/>
        </w:rPr>
        <w:instrText xml:space="preserve"> </w:instrText>
      </w:r>
      <w:r w:rsidR="00E67701">
        <w:instrText>expanded</w:instrText>
      </w:r>
      <w:r w:rsidR="00E67701" w:rsidRPr="00E67701">
        <w:rPr>
          <w:lang w:val="ru-RU"/>
        </w:rPr>
        <w:instrText xml:space="preserve"> </w:instrText>
      </w:r>
      <w:r w:rsidR="00E67701">
        <w:instrText>with</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idea</w:instrText>
      </w:r>
      <w:r w:rsidR="00E67701" w:rsidRPr="00E67701">
        <w:rPr>
          <w:lang w:val="ru-RU"/>
        </w:rPr>
        <w:instrText xml:space="preserve"> </w:instrText>
      </w:r>
      <w:r w:rsidR="00E67701">
        <w:instrText>of</w:instrText>
      </w:r>
      <w:r w:rsidR="00E67701" w:rsidRPr="00E67701">
        <w:rPr>
          <w:lang w:val="ru-RU"/>
        </w:rPr>
        <w:instrText xml:space="preserve"> </w:instrText>
      </w:r>
      <w:r w:rsidR="00E67701">
        <w:instrText>allowing</w:instrText>
      </w:r>
      <w:r w:rsidR="00E67701" w:rsidRPr="00E67701">
        <w:rPr>
          <w:lang w:val="ru-RU"/>
        </w:rPr>
        <w:instrText xml:space="preserve"> </w:instrText>
      </w:r>
      <w:r w:rsidR="00E67701">
        <w:instrText>user</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switch</w:instrText>
      </w:r>
      <w:r w:rsidR="00E67701" w:rsidRPr="00E67701">
        <w:rPr>
          <w:lang w:val="ru-RU"/>
        </w:rPr>
        <w:instrText xml:space="preserve"> </w:instrText>
      </w:r>
      <w:r w:rsidR="00E67701">
        <w:instrText>entirely</w:instrText>
      </w:r>
      <w:r w:rsidR="00E67701" w:rsidRPr="00E67701">
        <w:rPr>
          <w:lang w:val="ru-RU"/>
        </w:rPr>
        <w:instrText xml:space="preserve"> </w:instrText>
      </w:r>
      <w:r w:rsidR="00E67701">
        <w:instrText>to</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new</w:instrText>
      </w:r>
      <w:r w:rsidR="00E67701" w:rsidRPr="00E67701">
        <w:rPr>
          <w:lang w:val="ru-RU"/>
        </w:rPr>
        <w:instrText xml:space="preserve"> </w:instrText>
      </w:r>
      <w:r w:rsidR="00E67701">
        <w:instrText>code</w:instrText>
      </w:r>
      <w:r w:rsidR="00E67701" w:rsidRPr="00E67701">
        <w:rPr>
          <w:lang w:val="ru-RU"/>
        </w:rPr>
        <w:instrText xml:space="preserve"> </w:instrText>
      </w:r>
      <w:r w:rsidR="00E67701">
        <w:instrText>for</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supported</w:instrText>
      </w:r>
      <w:r w:rsidR="00E67701" w:rsidRPr="00E67701">
        <w:rPr>
          <w:lang w:val="ru-RU"/>
        </w:rPr>
        <w:instrText xml:space="preserve"> </w:instrText>
      </w:r>
      <w:r w:rsidR="00E67701">
        <w:instrText>fingerprint</w:instrText>
      </w:r>
      <w:r w:rsidR="00E67701" w:rsidRPr="00E67701">
        <w:rPr>
          <w:lang w:val="ru-RU"/>
        </w:rPr>
        <w:instrText xml:space="preserve"> </w:instrText>
      </w:r>
      <w:r w:rsidR="00E67701">
        <w:instrText>types</w:instrText>
      </w:r>
      <w:r w:rsidR="00E67701" w:rsidRPr="00E67701">
        <w:rPr>
          <w:lang w:val="ru-RU"/>
        </w:rPr>
        <w:instrText xml:space="preserve">: </w:instrText>
      </w:r>
      <w:r w:rsidR="00E67701">
        <w:instrText>Morgan</w:instrText>
      </w:r>
      <w:r w:rsidR="00E67701" w:rsidRPr="00E67701">
        <w:rPr>
          <w:lang w:val="ru-RU"/>
        </w:rPr>
        <w:instrText xml:space="preserve">, </w:instrText>
      </w:r>
      <w:r w:rsidR="00E67701">
        <w:instrText>RDKit</w:instrText>
      </w:r>
      <w:r w:rsidR="00E67701" w:rsidRPr="00E67701">
        <w:rPr>
          <w:lang w:val="ru-RU"/>
        </w:rPr>
        <w:instrText xml:space="preserve">, </w:instrText>
      </w:r>
      <w:r w:rsidR="00E67701">
        <w:instrText>topological</w:instrText>
      </w:r>
      <w:r w:rsidR="00E67701" w:rsidRPr="00E67701">
        <w:rPr>
          <w:lang w:val="ru-RU"/>
        </w:rPr>
        <w:instrText xml:space="preserve"> </w:instrText>
      </w:r>
      <w:r w:rsidR="00E67701">
        <w:instrText>torsion</w:instrText>
      </w:r>
      <w:r w:rsidR="00E67701" w:rsidRPr="00E67701">
        <w:rPr>
          <w:lang w:val="ru-RU"/>
        </w:rPr>
        <w:instrText xml:space="preserve">, </w:instrText>
      </w:r>
      <w:r w:rsidR="00E67701">
        <w:instrText>and</w:instrText>
      </w:r>
      <w:r w:rsidR="00E67701" w:rsidRPr="00E67701">
        <w:rPr>
          <w:lang w:val="ru-RU"/>
        </w:rPr>
        <w:instrText xml:space="preserve"> </w:instrText>
      </w:r>
      <w:r w:rsidR="00E67701">
        <w:instrText>atom</w:instrText>
      </w:r>
      <w:r w:rsidR="00E67701" w:rsidRPr="00E67701">
        <w:rPr>
          <w:lang w:val="ru-RU"/>
        </w:rPr>
        <w:instrText xml:space="preserve"> </w:instrText>
      </w:r>
      <w:r w:rsidR="00E67701">
        <w:instrText>pairs</w:instrText>
      </w:r>
      <w:r w:rsidR="00E67701" w:rsidRPr="00E67701">
        <w:rPr>
          <w:lang w:val="ru-RU"/>
        </w:rPr>
        <w:instrText xml:space="preserve">. </w:instrText>
      </w:r>
      <w:r w:rsidR="00E67701">
        <w:instrText>Backwards</w:instrText>
      </w:r>
      <w:r w:rsidR="00E67701" w:rsidRPr="00E67701">
        <w:rPr>
          <w:lang w:val="ru-RU"/>
        </w:rPr>
        <w:instrText xml:space="preserve"> </w:instrText>
      </w:r>
      <w:r w:rsidR="00E67701">
        <w:instrText>incompatible</w:instrText>
      </w:r>
      <w:r w:rsidR="00E67701" w:rsidRPr="00E67701">
        <w:rPr>
          <w:lang w:val="ru-RU"/>
        </w:rPr>
        <w:instrText xml:space="preserve"> </w:instrText>
      </w:r>
      <w:r w:rsidR="00E67701">
        <w:instrText>changes</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ring</w:instrText>
      </w:r>
      <w:r w:rsidR="00E67701" w:rsidRPr="00E67701">
        <w:rPr>
          <w:lang w:val="ru-RU"/>
        </w:rPr>
        <w:instrText>-</w:instrText>
      </w:r>
      <w:r w:rsidR="00E67701">
        <w:instrText>finding</w:instrText>
      </w:r>
      <w:r w:rsidR="00E67701" w:rsidRPr="00E67701">
        <w:rPr>
          <w:lang w:val="ru-RU"/>
        </w:rPr>
        <w:instrText xml:space="preserve"> </w:instrText>
      </w:r>
      <w:r w:rsidR="00E67701">
        <w:instrText>functions</w:instrText>
      </w:r>
      <w:r w:rsidR="00E67701" w:rsidRPr="00E67701">
        <w:rPr>
          <w:lang w:val="ru-RU"/>
        </w:rPr>
        <w:instrText xml:space="preserve"> </w:instrText>
      </w:r>
      <w:r w:rsidR="00E67701">
        <w:instrText>will</w:instrText>
      </w:r>
      <w:r w:rsidR="00E67701" w:rsidRPr="00E67701">
        <w:rPr>
          <w:lang w:val="ru-RU"/>
        </w:rPr>
        <w:instrText xml:space="preserve"> </w:instrText>
      </w:r>
      <w:r w:rsidR="00E67701">
        <w:instrText>now</w:instrText>
      </w:r>
      <w:r w:rsidR="00E67701" w:rsidRPr="00E67701">
        <w:rPr>
          <w:lang w:val="ru-RU"/>
        </w:rPr>
        <w:instrText xml:space="preserve"> </w:instrText>
      </w:r>
      <w:r w:rsidR="00E67701">
        <w:instrText>run</w:instrText>
      </w:r>
      <w:r w:rsidR="00E67701" w:rsidRPr="00E67701">
        <w:rPr>
          <w:lang w:val="ru-RU"/>
        </w:rPr>
        <w:instrText xml:space="preserve"> </w:instrText>
      </w:r>
      <w:r w:rsidR="00E67701">
        <w:instrText>even</w:instrText>
      </w:r>
      <w:r w:rsidR="00E67701" w:rsidRPr="00E67701">
        <w:rPr>
          <w:lang w:val="ru-RU"/>
        </w:rPr>
        <w:instrText xml:space="preserve"> </w:instrText>
      </w:r>
      <w:r w:rsidR="00E67701">
        <w:instrText>if</w:instrText>
      </w:r>
      <w:r w:rsidR="00E67701" w:rsidRPr="00E67701">
        <w:rPr>
          <w:lang w:val="ru-RU"/>
        </w:rPr>
        <w:instrText xml:space="preserve"> </w:instrText>
      </w:r>
      <w:r w:rsidR="00E67701">
        <w:instrText>the</w:instrText>
      </w:r>
      <w:r w:rsidR="00E67701" w:rsidRPr="00E67701">
        <w:rPr>
          <w:lang w:val="ru-RU"/>
        </w:rPr>
        <w:instrText xml:space="preserve"> </w:instrText>
      </w:r>
      <w:r w:rsidR="00E67701">
        <w:instrText>molecule</w:instrText>
      </w:r>
      <w:r w:rsidR="00E67701" w:rsidRPr="00E67701">
        <w:rPr>
          <w:lang w:val="ru-RU"/>
        </w:rPr>
        <w:instrText xml:space="preserve"> </w:instrText>
      </w:r>
      <w:r w:rsidR="00E67701">
        <w:instrText>already</w:instrText>
      </w:r>
      <w:r w:rsidR="00E67701" w:rsidRPr="00E67701">
        <w:rPr>
          <w:lang w:val="ru-RU"/>
        </w:rPr>
        <w:instrText xml:space="preserve"> </w:instrText>
      </w:r>
      <w:r w:rsidR="00E67701">
        <w:instrText xml:space="preserve">has ring information. Older versions of the RDKit would return whatever ring information was present, even if it had been generated using a different algorithm. The ring-finding functions now no longer consider dative bonds as possible ring bonds by default. All of the ring-finding functions have a new optional argument &lt;code&gt;includeDativeBonds&lt;/code&gt; which can be used to change this behavior Generating 2D coordinates no longer has the side effect of running ring finding on molecules. The canonical SMILES and CXSMILES generated for molecules with enhanced stereochemistry (stereo groups) is different than in previous releases. The enhanced stereochemistry information and the stereo groups themselves are now canonical. This does &lt;em&gt;not&lt;/em&gt; affect molecules which do not have enhanced stereo and will not have any effect if you generate non-isomeric SMILES. This change also affects the output of the MolHash and RegistrationHash code when applied to molecules with enhanced stereo. The doIsomericSmiles parameter in Java and C# ROMol.MolToSmiles() now defaults to true (previously it was false), thus aligning to the C++ and Python behavior. Double bonds which are marked as crossed (i.e. &lt;code&gt;bond.GetBondDir() == Bond.BondDir.EITHERDOUBLE&lt;/code&gt;) now have their BondStereo set to &lt;code&gt;Bond.BondStereo.STEREOANY&lt;/code&gt; and the BondDir information removed by default when molecules are parsed or &lt;code&gt;AssignStereochemistry()&lt;/code&gt; is called with the &lt;code&gt;cleanIt&lt;/code&gt; argument set to True. The conformers generated for molecules with three-coordinate chiral centers will be somewhat different due to the fix for #5883. Molecules which come from Mol or SDF files will now always have the \"_MolFileChiralFlag\" property set to the value of the chiral flag in the CTAB. In previous versions the property was not set if the chiral flag was 0. Bug Fixes: GetSubstructMatches uniquify and maxMatches don't work well together (github issue #888 from adalke) DrawRDKBits raised RDKit error when it applied to the compounds that contains imidazole. (github issue #2164 from yamasakih) MolFromMol2File: O.co2 atom type correctness check ignores phosphate groups (github issue #3246 from chmnk) Enhanced Stereo is lost when using GetMolFrags(m, asMols=True) (github issue #4845 from kienerj) Segfault with coordgen v3.0.0 (github issue #4845 from lucasmorin222) Dative bond and alkali and alkaline earth metals (github issue #5120 from marcostenta) RGD Stereochemistry in decomposed structure is not copied to the matching core (github issue #5613 from jones-gareth) fp.ToList() fails for empty molecule (github issue #5677 from baoilleach) SMILES and SMARTS parse bonds in a different order (github issue #5683 from ricrogz) postgresql makefile needs to be updated to use c++17 (github issue #5685 from mbanck) Exception raised when reading very large SMILES file (github issue #5692 from DavidACosgrove) Update warning message about aromaticity detection (github pull #5696 from d-b-w) stop building catch_main when tests are disabled (github pull #5697 from greglandrum) Make PandasTools.RGroupDecompositionToFrame re-entrant (github pull #5698 from greglandrum) PandasTools.RGroupDecompositionToFrame() should call ChangeMoleculeRendering() (github issue #5702 from greglandrum) MolDraw2D should automatically set bond highlight color when atom colors are changed (github issue #5704 from greglandrum) Use correct &lt;code&gt;_WIN32&lt;/code&gt; macro for checking Windows target (github pull #5710 from giordano) Environment not set properly in chirality tests for MinGW builds (github pull #5711 from ptosco) windows.h header should be lowercase (github pull #5712 from ptosco) Fixes bond index parsing for w/c/t/ctu labels in CXSMILES/CXSMARTS (github pull #5722 from ricrogz) Fix a deprecation warning in pythonTestDirRoot (github pull #5723 from ricrogz) allowNontetrahedralChiralty should be honored when reading/writing SMILES (github pull #5728 from greglandrum) CFFI/MinimalLib fixes (github pull #5729 from ptosco) Allow setting custom FREETYPE_LIBRARY/FREETYPE_INCLUDE_DIRS through CMake (github pull #5730 from ptosco) Missing update path for postgreSQL from 3.8 to 4.2 (github issue #5734 from Deltaus) Avoid passing a NULL pointer to CanSmiles() (github pull #5750 from ptosco) CDXML reader incorrectly sets stereo on crossed double bonds (github issue #5752 from baoilleach) &lt;code&gt;R&lt;/code&gt; atom label information lost in molfile if not backed by a &lt;code&gt;M RGP&lt;/code&gt; entry (github issue #5763 from eloyfelix) Missing monomer labels when depicting &lt;code&gt;MON&lt;/code&gt; SGroups (github issue #5767 from eloyfelix) Wrongly oriented SGroup bracket (github issue #5768 from eloyfelix) Adjust LocaleSwitcher on Windows when RDK_BUILD_THREADSAFE_SSS not set (github pull #5783 from roccomoretti) KekulizationException in tautomer canonicalization (github issue #5784 from d-b-w) ChemicalReactionToRxnBlock ignores separateAgents if forceV3000 is true (github issue #5785 from jacobbloom) extend the allowed valences of the alkali earths (github pull #5786 from greglandrum) Minimallib build (rdkit-js) not working for release 2022.09.2 (github issue #5792 from MichelML) Remove dependency on MSVC runtime DLL in MinGW builds (github pull #5800 from ptosco) Update macOS target platform to 10.13 (github pull #5802 from ptosco) &lt;code&gt;R#&lt;/code&gt; atom label information lost in molfile if not handled by the &lt;code&gt;RGP&lt;/code&gt; spec (github issue #5810 from eloyfelix) Stop using recommonmark in the documentation (github issue #5812 from greglandrum) Properties with new lines can create invalid SDFiles (github issue #5827 from bp-kelley) Allow building PgSQL RPM and DEB packages (github pull #5836 from ptosco) Additional output is incorrect when FP count simulation is active (github issue #5838 from ptosco) Explicit valence check SiPa13fails for certain SMILES (github issue #5849 from josh-collaborationspharma) Set emsdk path for freetype in emscripten builds (github pull #5857 from ptosco) DrawMorganBit fails by default (github issue #5863 from eguidotti) Fix #5810 in V2000 mol files. (github pull #5864 from eloyfelix) Chemical drawings should be automatically enabled on Colab (github pull #5868 from kuelumbus) use enhanced stereo when uniquifying in SimpleEnum (github pull #5874 from greglandrum) Conformer Generation Fails for three-coordinate Ns with specified stereo (github issue #5883 from gncs) Fix documentation example for KeyFromPropHolder (github pull #5886 from gedeck) Allow unrecognized atom types when strictParsing=False (github pull #5891 from greglandrum) DetermineBonds assigning methyl carbon as tetrahedral center (github issue #5894 from jasondbiggs) numpy.float is no longer supported and causes exceptions (github issue #5895 from PatWalters) moldraw2DTest1 failure when building on aarch64 (github issue #5899 from vfscalfani) DetermineBondOrders running out of memory on medium-sized disconnected structure (github issue #5902 from jasondbiggs) clear MDL Rgroup labels from core atoms when we aren't using them (github pull #5904 from greglandrum) Conformer generator produces strange structure for substituted butadiene (github issue #5913 from gncs) &lt;code&gt;MHFPEncoder::Distance&lt;/code&gt; doesn't compute a (Jaccard) distance (github issue #5919 from althonos) AvalonTools: Avoid that trailing garbage pollutes the fmemopen buffer (github pull #5928 from ptosco) \"not\" queries in molfiles get inverted (github issue #5930 from d-b-w) CalcTPSA() doesn't use options when caching (github issue #5941 from greglandrum) Bad drawing of end points for dative bonds (github issue #5943 from DavidACosgrove) Extremes of drawn ellipses not being calculated correctly. (github issue #5947 from DavidACosgrove) Arrow heads of dative bonds are different sizes (github issue #5949 from DavidACosgrove) stop caching ring-finding results (github pull #5955 from greglandrum) Wrong bond endpoint when connecting to wedge bond in 2D image (github issue #5963 from stgeo) Tiny change to get demo.html to load in legacy browsers (github pull #5964 from ptosco) detect bad double bond stereo in conformer generation (github pull #5967 from greglandrum) drawing code should not generate kekulization errors (github issue #5974 from greglandrum) Adjust expected test results for newer freetype versions (github pull #5979 from greglandrum) CanonicalRankAtomsInFragment example in the documentation is not reproducible (github issue #5986 from chmnk) Exception in RegistrationHash for molecules with bad bond directions (github pull #5987 from d-b-w) Updated the GetMolHash docstring for accuracy (github pull #5988 from irenazra) Fix a problem with pickling molecules with more than 255 rings (github pull #5992 from greglandrum) Support Python 3.11 (github pull #5994 from greglandrum) Incorrect disconnection of CC(=O)O[Mg]OC(=O)C (github issue #5997 from DavidACosgrove) PostgreSQL autovacuum stuck when molecules with query features are stored in mol columns (github issue #6002 from mihalyszabo88) Remove &lt;code&gt;and&lt;/code&gt; from C++ headers (github pull #6003 from d-b-w) [PH3] incorrectly recognized as potential stereo center (github issue #6011 from greglandrum) Potential nontetrahedral stereo is recognized when nontetrahedral stereo is disabled. (github issue #6012 from greglandrum) MolEnumerator is not propagating query information to molecules (github issue #6014 from greglandrum) Reactions do not propagate query information to products (github issue #6015 from greglandrum) Error rendering to very small canvas (github issue #6025 from DavidACosgrove) Bad double bond drawn for collinear atoms (github issue #6027 from DavidACosgrove) Fix some minor leaks (github pull #6029 from ricrogz) Cannot draw molecule which includes an atom with a &lt;code&gt;[!#X]&lt;/code&gt; query (for any X) (github issue #6033 from ShangChien) FragmentOnBonds may create unexpected radicals (github issue #6034 from ricrogz) Calling MurckoScaffold on molecule causes bug in pickling (github issue #6036 from dangthatsright) Bump maeparser and coordgen versions (github pull #6039 from ricrogz) enhanced stereo is still included in CXSMILES if isomericSmiles=False (github issue #6040 from greglandrum) Issues with ACS1996 drawing mode on a small canvas (github issue #6041 from DavidACosgrove) Cyclobutyl group in a macrocycle triggers a stereo center (github issue #6049 from cdvonbargen) stereogroups not combined when parsing CXSMILES (github issue #6050 from greglandrum) Regression in depicting molecules with MDL query atoms (github issue #6054 from ptosco) Do not include dative bonds in ring finding by default (github issue #6058 from DavidACosgrove) Remove check for ring information from Atom::Match (github pull #6063 from fwaibl) Correct docstring for minFontSize. (github pull #6066 from DavidACosgrove) Minor code cleanup (github pull #6101 from ptosco) Dummy atoms should not be considered to be metals for M and MH queries (github issue #6106 from greglandrum) Drawing in ACS mode crops small images (github issue #6111 from DavidACosgrove) Drawing in ACS1996 mode throws ValueError: Bad Conformer Id if molecule has no coords (github issue #6112 from DavidACosgrove) Single atom or queries with hydrogens shouldn't trigger warning in mergeQueryHs (github issue #6119 from bp-kelley) DetermineBonds fails for single H atom (github issue #6121 from gncs) MinimalLib: avoid that assignStereochemistry() fails when removeHs=true (github pull #6134 from ptosco) Round-tripping a reaction through pickle changes the outputs from RunReactants (github issue #6138 from kmaziarz) RGD and enhanced stereochemistry (github issue #6146 from jones-gareth) MaeMolSupplier requires bond block (github issue #6153 from cdvonbargen) Incorrect doule bond drawing with MolDraw2DSVG (github issue #6160 from radchenkods) BondDir not cleared from bonds that aren't stereoactive (github pull #6162 from greglandrum) Crossed bond not correctly drawn (github issue #6170 from ptosco) ReactionFromRxnBlock fails on bond with reacting center status set (github issue #6195 from jones-gareth) Possible regression in the atom/bond highlighting code (github issue #6200 from ptosco) Updated README to build the PostgreSQL cartridge + bug fix (github pull #6214 from ptosco) Atoms may get flagged with non-tetrahedral stereo even when it is not allowed (github issue #6217 from ricrogz) Fix TorsionFingerprints for 15 membered rings (github pull #6228 from kazuyaujihara) Fix build warnings (github pull #6235 from ricrogz) Tri-coordinate atom with implicit + neighbor H atom is found potentially chiral (github issue #6239 from ricrogz) DativeBondsToHaptic doesn't set _MolFileBondEndPts correctly. (github issue #6252 from DavidACosgrove) Round-tripping ferrocene through HapticBondsToDatives loses drawing highlights. (github issue #6253 from DavidACosgrove) Using Chiral Tag instead of CIPCode to ensure preservation of chirality in addHs (github pull #6259 from HalflingHelper) Update assignSubstructureFilters.py (github pull #6270 from OleinikovasV) deal with deprecated DataFrame.append method (github pull #6272 from greglandrum) compile-time error with GCC 12.2.1 on Fedora 36 (github issue #6274 from rvianello) Fix UnitTestPandasTools for running without pandas installed. (github pull #6299 from roccomoretti) Aromatic dashes look bad (github pull #6303 from greglandrum) Cleanup work: Do deprecations for the 2023.03 release (github pull #5675 from greglandrum) run clang_format (github pull #5676 from greglandrum) Cleanup work on documentation Makefile (github pull #5804 from greglandrum) Refactor RGD moving function implementations from header to source files (github pull #5958 from jones-gareth) Disable POPCNT on M1 (github pull #6081 from bjonnh-work) Remove spurious full stops from warnings. (github pull #6124 from DavidACosgrove) Reformat Python code for 2023.03 release (github pull #6294 from ricrogz) Reformat C/C++ code ahead of 2023.03 release (github pull #6295 from ricrogz) New Features and Enhancements: mol V3000: multicenter dative bond (github issue #5121 from marcostenta) add molecular filter examples (github pull #5647 from RPirie96) Use templates in RDKit coordinate generation (github pull #5643 from rachelnwalker) add MACCS fp to the MinimalLib (github pull #5707 from eloyfelix) Enable additional parameters in prepareAndDrawMolecule() and expose them to CFFI/MinimalLib (github pull #5731 from ptosco) add includeRedundantEnvironments support to GetMorganGenerator (github pull #5732 from greglandrum) FingerprintGenerator refactoring (github pull #5748 from greglandrum) Expose RDLog to SWIG wrappers (github pull #5749 from ptosco) Add a timeout protection for CIP calculations (github pull #5772 from tadhurst-cdd) Expose getMolFrags in CFFI and MinimalLib (github pull #5774 from ptosco) Get the wrappers working with SWIG 4.0 (github pull #5795 from greglandrum) Update AvalonTools to version 2.0.4a (github pull #5796 from ptosco) Add early example of drawing a molecule to Getting Started with the RDKit in Python (github pull #5803 from bertiewooster) Enable get_molblock(details_json) from MinimalLib (github pull #5806 from ptosco) Improvements to PandasTools.SaveXlsxFromFrame (github pull #5835 from ptosco) swap boost::tuple to std::tuple (github pull #5851 from greglandrum) Make it easy to calculate all 2D descriptors (github pull #5892 from greglandrum) Introduces AvgIpc descriptor (github pull #5896 from greglandrum) Add SMILES to each group abbreviation in Cookbook (github pull #5908 from bertiewooster) Support SubstanceGroups and StereoGroups in JSON (github pull #5909 from greglandrum) Add info about mergeHs to README. (github pull #5910 from DavidACosgrove) Cookbook - update entry 1 and add entries 38 and 39 (github pull #5918 from vfscalfani) Allow the sources of conformer generation failures to be retrieved (github pull #5960 from greglandrum) Create getExperimentalTorsions() function (github pull #5969 from greglandrum) Molblock wedging improvements (github pull #5981 from ptosco) MinimalLib JS functions to add/remove Hs in place (github pull #5984 from ptosco) Adds Pat Walter's Chembl Filters extraction to the FilterCatalog (github pull #5991 from bp-kelley) Add depiction coordinates to molzip (github pull #5993 from jones-gareth) Enable using STL algorithms on ROMol atoms and bonds (github pull #5995 from ptosco) Enable building MinimalLib as a plain JS file","license":"Open Access","note":"DOI: 10.5281/ZENODO.591637","publisher":"Zenodo","source":"DOI.org (Datacite)","title":"RDKit: Open-source cheminformatics. https://www.rdkit.org","title-short":"rdkit/rdkit","URL":"https://zenodo.org/record/591637","version":"Release_2023_03_1","author":[{"family":"Landrum","given":"Greg"},{"family":"Tosco","given":"Paolo"},{"family":"Kelley","given":"Brian"},{"family":"Ric","given":""},{"family":"Sriniker","given":""},{"family":"Cosgrove","given":"David"},{"family":"Gedeck","given":""},{"family":"Vianello","given":"Riccardo"},{"family":"NadineSchneider","given":""},{"family":"Kawashima","given":"Eisuke"},{"family":"N","given":"Dan"},{"family":"Jones","given":"Gareth"},{"family":"Dalke","given":"Andrew"},{"family":"Cole","given":"Brian"},{"family":"Swain","given":"Matt"},{"family":"Turk","given":"Samo"},{"family":"AlexanderSavelyev","given":""},{"family":"Vaucher","given":"Alain"},{"family":"Wójcikowski","given":"Maciej"},{"family":"Ichiru Take","given":""},{"family":"Probst","given":"Daniel"},{"family":"Ujihara","given":"Kazuya"},{"family":"Scalfani","given":"Vincent F."},{"family":"Godin","given":"Guillaume"},{"family":"Pahl","given":"Axel"},{"family":"Francois Berenger","given":""},{"family":"JLVarjo","given":""},{"family":"Walker","given":"Rachel"},{"family":"Jasondbiggs","given":""},{"family":"Strets123","given":""}],"accessed":{"date-parts":[["2023",5,23]]},"issued":{"date-parts":[["2023",4,30]]}}}],"schema":"https://github.com/citation-style-language/schema/raw/master/csl-citation.json"} </w:instrText>
      </w:r>
      <w:r w:rsidR="00E67701">
        <w:fldChar w:fldCharType="separate"/>
      </w:r>
      <w:r w:rsidR="00E67701" w:rsidRPr="00E67701">
        <w:rPr>
          <w:rFonts w:cs="Times New Roman"/>
        </w:rPr>
        <w:t>[107]</w:t>
      </w:r>
      <w:r w:rsidR="00E67701">
        <w:fldChar w:fldCharType="end"/>
      </w:r>
      <w:ins w:id="1800" w:author="Антон Смирнов" w:date="2023-05-23T18:34:00Z">
        <w:r w:rsidR="00A97629" w:rsidRPr="00A97629">
          <w:rPr>
            <w:lang w:val="ru-RU"/>
            <w:rPrChange w:id="1801" w:author="Антон Смирнов" w:date="2023-05-23T18:34:00Z">
              <w:rPr/>
            </w:rPrChange>
          </w:rPr>
          <w:t>.</w:t>
        </w:r>
      </w:ins>
    </w:p>
    <w:p w14:paraId="20A3FAE5" w14:textId="77777777" w:rsidR="00171E8E" w:rsidRDefault="00171E8E" w:rsidP="00E11DF9">
      <w:pPr>
        <w:pStyle w:val="a0"/>
        <w:rPr>
          <w:ins w:id="1802" w:author="Антон Смирнов" w:date="2023-05-23T19:04:00Z"/>
          <w:lang w:val="ru-RU"/>
        </w:rPr>
      </w:pPr>
    </w:p>
    <w:p w14:paraId="0D7502A4" w14:textId="15129B17" w:rsidR="00E67701" w:rsidRDefault="00171E8E" w:rsidP="00171E8E">
      <w:pPr>
        <w:pStyle w:val="2"/>
        <w:rPr>
          <w:ins w:id="1803" w:author="Антон Смирнов" w:date="2023-05-23T19:05:00Z"/>
          <w:lang w:val="ru-RU"/>
        </w:rPr>
      </w:pPr>
      <w:bookmarkStart w:id="1804" w:name="_Toc135773617"/>
      <w:ins w:id="1805" w:author="Антон Смирнов" w:date="2023-05-23T19:04:00Z">
        <w:r w:rsidRPr="00171E8E">
          <w:rPr>
            <w:lang w:val="ru-RU"/>
            <w:rPrChange w:id="1806" w:author="Антон Смирнов" w:date="2023-05-23T19:04:00Z">
              <w:rPr/>
            </w:rPrChange>
          </w:rPr>
          <w:t xml:space="preserve">2.3. </w:t>
        </w:r>
        <w:r>
          <w:rPr>
            <w:lang w:val="ru-RU"/>
          </w:rPr>
          <w:t>Построение моделей «структура-активность»</w:t>
        </w:r>
      </w:ins>
      <w:bookmarkEnd w:id="1804"/>
    </w:p>
    <w:p w14:paraId="00A3416C" w14:textId="145FBA34" w:rsidR="007D6005" w:rsidRDefault="007D6005" w:rsidP="005A12C5">
      <w:pPr>
        <w:pStyle w:val="a0"/>
        <w:ind w:firstLine="720"/>
        <w:rPr>
          <w:ins w:id="1807" w:author="Антон Смирнов" w:date="2023-05-23T19:22:00Z"/>
          <w:lang w:val="ru-RU"/>
        </w:rPr>
        <w:pPrChange w:id="1808" w:author="Антон Смирнов" w:date="2023-05-23T19:54:00Z">
          <w:pPr>
            <w:pStyle w:val="a0"/>
          </w:pPr>
        </w:pPrChange>
      </w:pPr>
      <w:ins w:id="1809" w:author="Антон Смирнов" w:date="2023-05-23T19:19:00Z">
        <w:r>
          <w:rPr>
            <w:lang w:val="ru-RU"/>
          </w:rPr>
          <w:t xml:space="preserve">Построение модели </w:t>
        </w:r>
      </w:ins>
      <w:ins w:id="1810" w:author="Антон Смирнов" w:date="2023-05-23T19:20:00Z">
        <w:r>
          <w:rPr>
            <w:lang w:val="ru-RU"/>
          </w:rPr>
          <w:t xml:space="preserve">прогноза сайтов </w:t>
        </w:r>
      </w:ins>
      <w:ins w:id="1811" w:author="Антон Смирнов" w:date="2023-05-23T19:21:00Z">
        <w:r>
          <w:rPr>
            <w:lang w:val="ru-RU"/>
          </w:rPr>
          <w:t xml:space="preserve">расщепления белков протеасомой происходило по следующему алгоритму: </w:t>
        </w:r>
      </w:ins>
    </w:p>
    <w:p w14:paraId="377714B7" w14:textId="4D813ED3" w:rsidR="007D6005" w:rsidRDefault="007D6005" w:rsidP="007D6005">
      <w:pPr>
        <w:pStyle w:val="a0"/>
        <w:numPr>
          <w:ilvl w:val="0"/>
          <w:numId w:val="10"/>
        </w:numPr>
        <w:rPr>
          <w:ins w:id="1812" w:author="Антон Смирнов" w:date="2023-05-23T19:24:00Z"/>
          <w:lang w:val="ru-RU"/>
        </w:rPr>
      </w:pPr>
      <w:ins w:id="1813" w:author="Антон Смирнов" w:date="2023-05-23T19:22:00Z">
        <w:r>
          <w:rPr>
            <w:lang w:val="ru-RU"/>
          </w:rPr>
          <w:t>Поиск координат</w:t>
        </w:r>
      </w:ins>
      <w:ins w:id="1814" w:author="Антон Смирнов" w:date="2023-05-23T19:23:00Z">
        <w:r>
          <w:rPr>
            <w:lang w:val="ru-RU"/>
          </w:rPr>
          <w:t xml:space="preserve"> </w:t>
        </w:r>
      </w:ins>
      <w:ins w:id="1815" w:author="Антон Смирнов" w:date="2023-05-23T19:24:00Z">
        <w:r>
          <w:rPr>
            <w:lang w:val="ru-RU"/>
          </w:rPr>
          <w:t>пептидов в их исходной последовательности</w:t>
        </w:r>
      </w:ins>
    </w:p>
    <w:p w14:paraId="7253F19A" w14:textId="4F8354A3" w:rsidR="007D6005" w:rsidRPr="00085258" w:rsidRDefault="007D6005" w:rsidP="007D6005">
      <w:pPr>
        <w:pStyle w:val="a0"/>
        <w:numPr>
          <w:ilvl w:val="0"/>
          <w:numId w:val="10"/>
        </w:numPr>
        <w:rPr>
          <w:ins w:id="1816" w:author="Антон Смирнов" w:date="2023-05-23T19:27:00Z"/>
          <w:i/>
          <w:iCs/>
          <w:lang w:val="ru-RU"/>
          <w:rPrChange w:id="1817" w:author="Антон Смирнов" w:date="2023-05-23T19:27:00Z">
            <w:rPr>
              <w:ins w:id="1818" w:author="Антон Смирнов" w:date="2023-05-23T19:27:00Z"/>
              <w:lang w:val="ru-RU"/>
            </w:rPr>
          </w:rPrChange>
        </w:rPr>
      </w:pPr>
      <w:ins w:id="1819" w:author="Антон Смирнов" w:date="2023-05-23T19:24:00Z">
        <w:r>
          <w:rPr>
            <w:lang w:val="ru-RU"/>
          </w:rPr>
          <w:t xml:space="preserve">Для </w:t>
        </w:r>
      </w:ins>
      <w:ins w:id="1820" w:author="Антон Смирнов" w:date="2023-05-23T19:25:00Z">
        <w:r>
          <w:rPr>
            <w:lang w:val="ru-RU"/>
          </w:rPr>
          <w:t>данных</w:t>
        </w:r>
      </w:ins>
      <w:ins w:id="1821" w:author="Антон Смирнов" w:date="2023-05-23T19:24:00Z">
        <w:r>
          <w:rPr>
            <w:lang w:val="ru-RU"/>
          </w:rPr>
          <w:t xml:space="preserve"> </w:t>
        </w:r>
        <w:r w:rsidRPr="007D6005">
          <w:rPr>
            <w:i/>
            <w:iCs/>
            <w:rPrChange w:id="1822" w:author="Антон Смирнов" w:date="2023-05-23T19:26:00Z">
              <w:rPr/>
            </w:rPrChange>
          </w:rPr>
          <w:t>in</w:t>
        </w:r>
        <w:r w:rsidRPr="007D6005">
          <w:rPr>
            <w:i/>
            <w:iCs/>
            <w:lang w:val="ru-RU"/>
            <w:rPrChange w:id="1823" w:author="Антон Смирнов" w:date="2023-05-23T19:26:00Z">
              <w:rPr/>
            </w:rPrChange>
          </w:rPr>
          <w:t xml:space="preserve"> </w:t>
        </w:r>
        <w:r w:rsidRPr="007D6005">
          <w:rPr>
            <w:i/>
            <w:iCs/>
            <w:rPrChange w:id="1824" w:author="Антон Смирнов" w:date="2023-05-23T19:26:00Z">
              <w:rPr/>
            </w:rPrChange>
          </w:rPr>
          <w:t>vitro</w:t>
        </w:r>
        <w:r>
          <w:rPr>
            <w:lang w:val="ru-RU"/>
          </w:rPr>
          <w:t xml:space="preserve"> активными по</w:t>
        </w:r>
      </w:ins>
      <w:ins w:id="1825" w:author="Антон Смирнов" w:date="2023-05-23T19:25:00Z">
        <w:r>
          <w:rPr>
            <w:lang w:val="ru-RU"/>
          </w:rPr>
          <w:t xml:space="preserve">мечались остаток левее </w:t>
        </w:r>
        <w:r>
          <w:t>N</w:t>
        </w:r>
        <w:r w:rsidRPr="007D6005">
          <w:rPr>
            <w:lang w:val="ru-RU"/>
            <w:rPrChange w:id="1826" w:author="Антон Смирнов" w:date="2023-05-23T19:25:00Z">
              <w:rPr/>
            </w:rPrChange>
          </w:rPr>
          <w:t>-</w:t>
        </w:r>
        <w:r>
          <w:rPr>
            <w:lang w:val="ru-RU"/>
          </w:rPr>
          <w:t xml:space="preserve">конца пептида и С-конец пептида, для данных </w:t>
        </w:r>
        <w:r w:rsidRPr="007D6005">
          <w:rPr>
            <w:i/>
            <w:iCs/>
            <w:rPrChange w:id="1827" w:author="Антон Смирнов" w:date="2023-05-23T19:26:00Z">
              <w:rPr/>
            </w:rPrChange>
          </w:rPr>
          <w:t>in</w:t>
        </w:r>
        <w:r w:rsidRPr="007D6005">
          <w:rPr>
            <w:i/>
            <w:iCs/>
            <w:lang w:val="ru-RU"/>
            <w:rPrChange w:id="1828" w:author="Антон Смирнов" w:date="2023-05-23T19:26:00Z">
              <w:rPr/>
            </w:rPrChange>
          </w:rPr>
          <w:t xml:space="preserve"> </w:t>
        </w:r>
        <w:r w:rsidRPr="007D6005">
          <w:rPr>
            <w:i/>
            <w:iCs/>
            <w:rPrChange w:id="1829" w:author="Антон Смирнов" w:date="2023-05-23T19:26:00Z">
              <w:rPr/>
            </w:rPrChange>
          </w:rPr>
          <w:t>vivo</w:t>
        </w:r>
      </w:ins>
      <w:ins w:id="1830" w:author="Антон Смирнов" w:date="2023-05-23T19:26:00Z">
        <w:r>
          <w:rPr>
            <w:lang w:val="ru-RU"/>
          </w:rPr>
          <w:t xml:space="preserve"> только С-</w:t>
        </w:r>
        <w:r>
          <w:rPr>
            <w:lang w:val="ru-RU"/>
          </w:rPr>
          <w:lastRenderedPageBreak/>
          <w:t>конец пептида</w:t>
        </w:r>
        <w:r w:rsidR="00085258">
          <w:rPr>
            <w:lang w:val="ru-RU"/>
          </w:rPr>
          <w:t>. Все ос</w:t>
        </w:r>
      </w:ins>
      <w:ins w:id="1831" w:author="Антон Смирнов" w:date="2023-05-23T19:27:00Z">
        <w:r w:rsidR="00085258">
          <w:rPr>
            <w:lang w:val="ru-RU"/>
          </w:rPr>
          <w:t>тальные остатки помечались как неактивные</w:t>
        </w:r>
      </w:ins>
      <w:ins w:id="1832" w:author="Антон Смирнов" w:date="2023-05-23T19:57:00Z">
        <w:r w:rsidR="00050457">
          <w:rPr>
            <w:lang w:val="ru-RU"/>
          </w:rPr>
          <w:t xml:space="preserve"> (</w:t>
        </w:r>
      </w:ins>
      <w:ins w:id="1833" w:author="Антон Смирнов" w:date="2023-05-23T19:58:00Z">
        <w:r w:rsidR="00050457" w:rsidRPr="00BE76AA">
          <w:rPr>
            <w:i/>
            <w:iCs/>
          </w:rPr>
          <w:t>in</w:t>
        </w:r>
        <w:r w:rsidR="00050457" w:rsidRPr="00BE76AA">
          <w:rPr>
            <w:i/>
            <w:iCs/>
            <w:lang w:val="ru-RU"/>
          </w:rPr>
          <w:t xml:space="preserve"> </w:t>
        </w:r>
        <w:r w:rsidR="00050457" w:rsidRPr="00BE76AA">
          <w:rPr>
            <w:i/>
            <w:iCs/>
          </w:rPr>
          <w:t>vitro</w:t>
        </w:r>
      </w:ins>
      <w:ins w:id="1834" w:author="Антон Смирнов" w:date="2023-05-23T19:57:00Z">
        <w:r w:rsidR="00050457">
          <w:rPr>
            <w:lang w:val="ru-RU"/>
          </w:rPr>
          <w:t>) или случайный остаток из входящих в пептид, но не входящих в окно с активным о</w:t>
        </w:r>
      </w:ins>
      <w:ins w:id="1835" w:author="Антон Смирнов" w:date="2023-05-23T19:58:00Z">
        <w:r w:rsidR="00050457">
          <w:rPr>
            <w:lang w:val="ru-RU"/>
          </w:rPr>
          <w:t>статком (</w:t>
        </w:r>
        <w:r w:rsidR="00050457" w:rsidRPr="00BE76AA">
          <w:rPr>
            <w:i/>
            <w:iCs/>
          </w:rPr>
          <w:t>in</w:t>
        </w:r>
        <w:r w:rsidR="00050457" w:rsidRPr="00BE76AA">
          <w:rPr>
            <w:i/>
            <w:iCs/>
            <w:lang w:val="ru-RU"/>
          </w:rPr>
          <w:t xml:space="preserve"> </w:t>
        </w:r>
        <w:r w:rsidR="00050457" w:rsidRPr="00BE76AA">
          <w:rPr>
            <w:i/>
            <w:iCs/>
          </w:rPr>
          <w:t>vivo</w:t>
        </w:r>
        <w:r w:rsidR="00050457">
          <w:rPr>
            <w:lang w:val="ru-RU"/>
          </w:rPr>
          <w:t>)</w:t>
        </w:r>
      </w:ins>
      <w:ins w:id="1836" w:author="Антон Смирнов" w:date="2023-05-23T19:27:00Z">
        <w:r w:rsidR="00085258">
          <w:rPr>
            <w:lang w:val="ru-RU"/>
          </w:rPr>
          <w:t>.</w:t>
        </w:r>
      </w:ins>
    </w:p>
    <w:p w14:paraId="6B738FE4" w14:textId="4B202AA9" w:rsidR="00085258" w:rsidRPr="005E2C91" w:rsidRDefault="005E2C91" w:rsidP="007D6005">
      <w:pPr>
        <w:pStyle w:val="a0"/>
        <w:numPr>
          <w:ilvl w:val="0"/>
          <w:numId w:val="10"/>
        </w:numPr>
        <w:rPr>
          <w:ins w:id="1837" w:author="Антон Смирнов" w:date="2023-05-23T19:29:00Z"/>
          <w:i/>
          <w:iCs/>
          <w:lang w:val="ru-RU"/>
          <w:rPrChange w:id="1838" w:author="Антон Смирнов" w:date="2023-05-23T19:29:00Z">
            <w:rPr>
              <w:ins w:id="1839" w:author="Антон Смирнов" w:date="2023-05-23T19:29:00Z"/>
              <w:lang w:val="ru-RU"/>
            </w:rPr>
          </w:rPrChange>
        </w:rPr>
      </w:pPr>
      <w:ins w:id="1840" w:author="Антон Смирнов" w:date="2023-05-23T19:28:00Z">
        <w:r>
          <w:rPr>
            <w:lang w:val="ru-RU"/>
          </w:rPr>
          <w:t>Задается некоторый радиус окна</w:t>
        </w:r>
      </w:ins>
      <w:ins w:id="1841" w:author="Антон Смирнов" w:date="2023-05-23T19:29:00Z">
        <w:r>
          <w:rPr>
            <w:lang w:val="ru-RU"/>
          </w:rPr>
          <w:t xml:space="preserve"> </w:t>
        </w:r>
        <w:r>
          <w:t>w</w:t>
        </w:r>
      </w:ins>
      <w:ins w:id="1842" w:author="Антон Смирнов" w:date="2023-05-23T19:28:00Z">
        <w:r>
          <w:rPr>
            <w:lang w:val="ru-RU"/>
          </w:rPr>
          <w:t>.</w:t>
        </w:r>
      </w:ins>
      <w:ins w:id="1843" w:author="Антон Смирнов" w:date="2023-05-23T19:29:00Z">
        <w:r>
          <w:rPr>
            <w:lang w:val="ru-RU"/>
          </w:rPr>
          <w:t xml:space="preserve"> В этой работе мы использовали радиус окна равный 2, 3, 4 аминокислотным остаткам.</w:t>
        </w:r>
      </w:ins>
    </w:p>
    <w:p w14:paraId="4971B6A9" w14:textId="39FFB14F" w:rsidR="005E2C91" w:rsidRPr="005E2C91" w:rsidRDefault="005E2C91" w:rsidP="007D6005">
      <w:pPr>
        <w:pStyle w:val="a0"/>
        <w:numPr>
          <w:ilvl w:val="0"/>
          <w:numId w:val="10"/>
        </w:numPr>
        <w:rPr>
          <w:ins w:id="1844" w:author="Антон Смирнов" w:date="2023-05-23T19:36:00Z"/>
          <w:i/>
          <w:iCs/>
          <w:lang w:val="ru-RU"/>
          <w:rPrChange w:id="1845" w:author="Антон Смирнов" w:date="2023-05-23T19:36:00Z">
            <w:rPr>
              <w:ins w:id="1846" w:author="Антон Смирнов" w:date="2023-05-23T19:36:00Z"/>
              <w:lang w:val="ru-RU"/>
            </w:rPr>
          </w:rPrChange>
        </w:rPr>
      </w:pPr>
      <w:ins w:id="1847" w:author="Антон Смирнов" w:date="2023-05-23T19:31:00Z">
        <w:r>
          <w:rPr>
            <w:lang w:val="ru-RU"/>
          </w:rPr>
          <w:t xml:space="preserve">От </w:t>
        </w:r>
      </w:ins>
      <w:proofErr w:type="spellStart"/>
      <w:ins w:id="1848" w:author="Антон Смирнов" w:date="2023-05-23T19:32:00Z">
        <w:r>
          <w:t>i</w:t>
        </w:r>
        <w:proofErr w:type="spellEnd"/>
        <w:r w:rsidRPr="005E2C91">
          <w:rPr>
            <w:lang w:val="ru-RU"/>
            <w:rPrChange w:id="1849" w:author="Антон Смирнов" w:date="2023-05-23T19:32:00Z">
              <w:rPr/>
            </w:rPrChange>
          </w:rPr>
          <w:t xml:space="preserve"> = </w:t>
        </w:r>
        <w:r>
          <w:t>w</w:t>
        </w:r>
      </w:ins>
      <w:ins w:id="1850" w:author="Антон Смирнов" w:date="2023-05-23T19:30:00Z">
        <w:r>
          <w:rPr>
            <w:lang w:val="ru-RU"/>
          </w:rPr>
          <w:t xml:space="preserve"> до </w:t>
        </w:r>
        <w:r w:rsidRPr="005E2C91">
          <w:rPr>
            <w:lang w:val="ru-RU"/>
            <w:rPrChange w:id="1851" w:author="Антон Смирнов" w:date="2023-05-23T19:30:00Z">
              <w:rPr/>
            </w:rPrChange>
          </w:rPr>
          <w:t>“</w:t>
        </w:r>
        <w:r>
          <w:rPr>
            <w:lang w:val="ru-RU"/>
          </w:rPr>
          <w:t xml:space="preserve">длина последовательности </w:t>
        </w:r>
      </w:ins>
      <w:ins w:id="1852" w:author="Антон Смирнов" w:date="2023-05-23T19:31:00Z">
        <w:r>
          <w:rPr>
            <w:lang w:val="ru-RU"/>
          </w:rPr>
          <w:t>–</w:t>
        </w:r>
      </w:ins>
      <w:ins w:id="1853" w:author="Антон Смирнов" w:date="2023-05-23T19:30:00Z">
        <w:r>
          <w:rPr>
            <w:lang w:val="ru-RU"/>
          </w:rPr>
          <w:t xml:space="preserve"> </w:t>
        </w:r>
        <w:r>
          <w:t>w</w:t>
        </w:r>
      </w:ins>
      <w:ins w:id="1854" w:author="Антон Смирнов" w:date="2023-05-23T19:31:00Z">
        <w:r w:rsidRPr="005E2C91">
          <w:rPr>
            <w:lang w:val="ru-RU"/>
            <w:rPrChange w:id="1855" w:author="Антон Смирнов" w:date="2023-05-23T19:31:00Z">
              <w:rPr/>
            </w:rPrChange>
          </w:rPr>
          <w:t xml:space="preserve"> -</w:t>
        </w:r>
        <w:r>
          <w:rPr>
            <w:lang w:val="ru-RU"/>
          </w:rPr>
          <w:t xml:space="preserve"> </w:t>
        </w:r>
        <w:r w:rsidRPr="005E2C91">
          <w:rPr>
            <w:lang w:val="ru-RU"/>
            <w:rPrChange w:id="1856" w:author="Антон Смирнов" w:date="2023-05-23T19:31:00Z">
              <w:rPr/>
            </w:rPrChange>
          </w:rPr>
          <w:t xml:space="preserve">1” </w:t>
        </w:r>
        <w:r>
          <w:rPr>
            <w:lang w:val="ru-RU"/>
          </w:rPr>
          <w:t>включительно:</w:t>
        </w:r>
      </w:ins>
    </w:p>
    <w:p w14:paraId="7BEA85D4" w14:textId="77777777" w:rsidR="005E2C91" w:rsidRPr="00BE76AA" w:rsidRDefault="005E2C91" w:rsidP="005E2C91">
      <w:pPr>
        <w:pStyle w:val="a0"/>
        <w:numPr>
          <w:ilvl w:val="1"/>
          <w:numId w:val="10"/>
        </w:numPr>
        <w:rPr>
          <w:ins w:id="1857" w:author="Антон Смирнов" w:date="2023-05-23T19:36:00Z"/>
          <w:i/>
          <w:iCs/>
          <w:lang w:val="ru-RU"/>
        </w:rPr>
      </w:pPr>
      <w:ins w:id="1858" w:author="Антон Смирнов" w:date="2023-05-23T19:36:00Z">
        <w:r>
          <w:rPr>
            <w:lang w:val="ru-RU"/>
          </w:rPr>
          <w:t xml:space="preserve">Выбирается подпоследовательность </w:t>
        </w:r>
        <w:r>
          <w:t>s</w:t>
        </w:r>
        <w:r>
          <w:rPr>
            <w:lang w:val="ru-RU"/>
          </w:rPr>
          <w:t xml:space="preserve"> </w:t>
        </w:r>
        <w:r w:rsidRPr="00BE76AA">
          <w:rPr>
            <w:lang w:val="ru-RU"/>
          </w:rPr>
          <w:t>[</w:t>
        </w:r>
        <w:proofErr w:type="spellStart"/>
        <w:r>
          <w:t>i</w:t>
        </w:r>
        <w:proofErr w:type="spellEnd"/>
        <w:r>
          <w:rPr>
            <w:lang w:val="ru-RU"/>
          </w:rPr>
          <w:t xml:space="preserve"> </w:t>
        </w:r>
        <w:r w:rsidRPr="00BE76AA">
          <w:rPr>
            <w:lang w:val="ru-RU"/>
          </w:rPr>
          <w:t>-</w:t>
        </w:r>
        <w:r>
          <w:rPr>
            <w:lang w:val="ru-RU"/>
          </w:rPr>
          <w:t xml:space="preserve"> </w:t>
        </w:r>
        <w:r>
          <w:t>w</w:t>
        </w:r>
        <w:r w:rsidRPr="00BE76AA">
          <w:rPr>
            <w:lang w:val="ru-RU"/>
          </w:rPr>
          <w:t>;</w:t>
        </w:r>
        <w:r>
          <w:rPr>
            <w:lang w:val="ru-RU"/>
          </w:rPr>
          <w:t xml:space="preserve"> </w:t>
        </w:r>
        <w:proofErr w:type="spellStart"/>
        <w:r>
          <w:t>i</w:t>
        </w:r>
        <w:proofErr w:type="spellEnd"/>
        <w:r>
          <w:rPr>
            <w:lang w:val="ru-RU"/>
          </w:rPr>
          <w:t xml:space="preserve"> </w:t>
        </w:r>
        <w:r w:rsidRPr="00BE76AA">
          <w:rPr>
            <w:lang w:val="ru-RU"/>
          </w:rPr>
          <w:t>+</w:t>
        </w:r>
        <w:r>
          <w:rPr>
            <w:lang w:val="ru-RU"/>
          </w:rPr>
          <w:t xml:space="preserve"> </w:t>
        </w:r>
        <w:r>
          <w:t>w</w:t>
        </w:r>
        <w:r w:rsidRPr="00BE76AA">
          <w:rPr>
            <w:lang w:val="ru-RU"/>
          </w:rPr>
          <w:t>]</w:t>
        </w:r>
        <w:r>
          <w:rPr>
            <w:lang w:val="ru-RU"/>
          </w:rPr>
          <w:t xml:space="preserve"> (длина подпоследовательности всегда нечетное число)</w:t>
        </w:r>
      </w:ins>
    </w:p>
    <w:p w14:paraId="6F1D03B5" w14:textId="77777777" w:rsidR="005E2C91" w:rsidRPr="00BE76AA" w:rsidRDefault="005E2C91" w:rsidP="005E2C91">
      <w:pPr>
        <w:pStyle w:val="a0"/>
        <w:numPr>
          <w:ilvl w:val="1"/>
          <w:numId w:val="10"/>
        </w:numPr>
        <w:rPr>
          <w:ins w:id="1859" w:author="Антон Смирнов" w:date="2023-05-23T19:36:00Z"/>
          <w:i/>
          <w:iCs/>
          <w:lang w:val="ru-RU"/>
        </w:rPr>
      </w:pPr>
      <w:ins w:id="1860" w:author="Антон Смирнов" w:date="2023-05-23T19:36:00Z">
        <w:r>
          <w:rPr>
            <w:lang w:val="ru-RU"/>
          </w:rPr>
          <w:t>Присвоение подпоследовательности класса активный/неактивный в зависимости от класса центрального остатка</w:t>
        </w:r>
      </w:ins>
    </w:p>
    <w:p w14:paraId="329728AB" w14:textId="7A8268E6" w:rsidR="005E2C91" w:rsidRPr="00BE76AA" w:rsidRDefault="005E2C91" w:rsidP="005E2C91">
      <w:pPr>
        <w:pStyle w:val="a0"/>
        <w:numPr>
          <w:ilvl w:val="0"/>
          <w:numId w:val="10"/>
        </w:numPr>
        <w:rPr>
          <w:ins w:id="1861" w:author="Антон Смирнов" w:date="2023-05-23T19:36:00Z"/>
          <w:i/>
          <w:iCs/>
          <w:lang w:val="ru-RU"/>
        </w:rPr>
      </w:pPr>
      <w:ins w:id="1862" w:author="Антон Смирнов" w:date="2023-05-23T19:36:00Z">
        <w:r>
          <w:rPr>
            <w:lang w:val="ru-RU"/>
          </w:rPr>
          <w:t xml:space="preserve">Крайним остаткам присваивается статус «неактивный» </w:t>
        </w:r>
      </w:ins>
    </w:p>
    <w:p w14:paraId="2141FF44" w14:textId="06557BE1" w:rsidR="005E2C91" w:rsidRPr="005E2C91" w:rsidRDefault="00BC7CF9" w:rsidP="007D6005">
      <w:pPr>
        <w:pStyle w:val="a0"/>
        <w:numPr>
          <w:ilvl w:val="0"/>
          <w:numId w:val="10"/>
        </w:numPr>
        <w:rPr>
          <w:ins w:id="1863" w:author="Антон Смирнов" w:date="2023-05-23T19:35:00Z"/>
          <w:i/>
          <w:iCs/>
          <w:lang w:val="ru-RU"/>
          <w:rPrChange w:id="1864" w:author="Антон Смирнов" w:date="2023-05-23T19:35:00Z">
            <w:rPr>
              <w:ins w:id="1865" w:author="Антон Смирнов" w:date="2023-05-23T19:35:00Z"/>
              <w:lang w:val="ru-RU"/>
            </w:rPr>
          </w:rPrChange>
        </w:rPr>
      </w:pPr>
      <w:ins w:id="1866" w:author="Антон Смирнов" w:date="2023-05-23T19:38:00Z">
        <w:r>
          <w:rPr>
            <w:lang w:val="ru-RU"/>
          </w:rPr>
          <w:t>Полученная таблица ко</w:t>
        </w:r>
      </w:ins>
      <w:ins w:id="1867" w:author="Антон Смирнов" w:date="2023-05-23T19:39:00Z">
        <w:r>
          <w:rPr>
            <w:lang w:val="ru-RU"/>
          </w:rPr>
          <w:t xml:space="preserve">нвертируется в </w:t>
        </w:r>
        <w:r>
          <w:t>SDF</w:t>
        </w:r>
        <w:r w:rsidRPr="00BC7CF9">
          <w:rPr>
            <w:lang w:val="ru-RU"/>
            <w:rPrChange w:id="1868" w:author="Антон Смирнов" w:date="2023-05-23T19:39:00Z">
              <w:rPr/>
            </w:rPrChange>
          </w:rPr>
          <w:t xml:space="preserve"> </w:t>
        </w:r>
        <w:r>
          <w:rPr>
            <w:lang w:val="ru-RU"/>
          </w:rPr>
          <w:t>формат</w:t>
        </w:r>
      </w:ins>
    </w:p>
    <w:p w14:paraId="4103958F" w14:textId="77777777" w:rsidR="00BC7CF9" w:rsidRPr="00BC7CF9" w:rsidRDefault="00BC7CF9" w:rsidP="007D6005">
      <w:pPr>
        <w:pStyle w:val="a0"/>
        <w:numPr>
          <w:ilvl w:val="0"/>
          <w:numId w:val="10"/>
        </w:numPr>
        <w:rPr>
          <w:ins w:id="1869" w:author="Антон Смирнов" w:date="2023-05-23T19:40:00Z"/>
          <w:i/>
          <w:iCs/>
          <w:lang w:val="ru-RU"/>
          <w:rPrChange w:id="1870" w:author="Антон Смирнов" w:date="2023-05-23T19:40:00Z">
            <w:rPr>
              <w:ins w:id="1871" w:author="Антон Смирнов" w:date="2023-05-23T19:40:00Z"/>
              <w:lang w:val="ru-RU"/>
            </w:rPr>
          </w:rPrChange>
        </w:rPr>
      </w:pPr>
      <w:ins w:id="1872" w:author="Антон Смирнов" w:date="2023-05-23T19:39:00Z">
        <w:r>
          <w:rPr>
            <w:lang w:val="ru-RU"/>
          </w:rPr>
          <w:t xml:space="preserve">Построение модели в </w:t>
        </w:r>
        <w:proofErr w:type="spellStart"/>
        <w:r>
          <w:t>MultiPASS</w:t>
        </w:r>
      </w:ins>
      <w:proofErr w:type="spellEnd"/>
    </w:p>
    <w:p w14:paraId="032CC236" w14:textId="694A5B6E" w:rsidR="005E2C91" w:rsidRPr="00BC7CF9" w:rsidRDefault="00BC7CF9" w:rsidP="007D6005">
      <w:pPr>
        <w:pStyle w:val="a0"/>
        <w:numPr>
          <w:ilvl w:val="0"/>
          <w:numId w:val="10"/>
        </w:numPr>
        <w:rPr>
          <w:ins w:id="1873" w:author="Антон Смирнов" w:date="2023-05-23T19:39:00Z"/>
          <w:i/>
          <w:iCs/>
          <w:lang w:val="ru-RU"/>
          <w:rPrChange w:id="1874" w:author="Антон Смирнов" w:date="2023-05-23T19:39:00Z">
            <w:rPr>
              <w:ins w:id="1875" w:author="Антон Смирнов" w:date="2023-05-23T19:39:00Z"/>
              <w:lang w:val="ru-RU"/>
            </w:rPr>
          </w:rPrChange>
        </w:rPr>
      </w:pPr>
      <w:ins w:id="1876" w:author="Антон Смирнов" w:date="2023-05-23T19:40:00Z">
        <w:r>
          <w:rPr>
            <w:lang w:val="ru-RU"/>
          </w:rPr>
          <w:t>П</w:t>
        </w:r>
      </w:ins>
      <w:ins w:id="1877" w:author="Антон Смирнов" w:date="2023-05-23T19:39:00Z">
        <w:r>
          <w:rPr>
            <w:lang w:val="ru-RU"/>
          </w:rPr>
          <w:t>олучение прогноза</w:t>
        </w:r>
      </w:ins>
    </w:p>
    <w:p w14:paraId="4C096D09" w14:textId="77777777" w:rsidR="00BC7CF9" w:rsidRPr="00BC7CF9" w:rsidRDefault="00BC7CF9" w:rsidP="007D6005">
      <w:pPr>
        <w:pStyle w:val="a0"/>
        <w:numPr>
          <w:ilvl w:val="0"/>
          <w:numId w:val="10"/>
        </w:numPr>
        <w:rPr>
          <w:ins w:id="1878" w:author="Антон Смирнов" w:date="2023-05-23T19:41:00Z"/>
          <w:i/>
          <w:iCs/>
          <w:lang w:val="ru-RU"/>
          <w:rPrChange w:id="1879" w:author="Антон Смирнов" w:date="2023-05-23T19:41:00Z">
            <w:rPr>
              <w:ins w:id="1880" w:author="Антон Смирнов" w:date="2023-05-23T19:41:00Z"/>
              <w:lang w:val="ru-RU"/>
            </w:rPr>
          </w:rPrChange>
        </w:rPr>
      </w:pPr>
      <w:ins w:id="1881" w:author="Антон Смирнов" w:date="2023-05-23T19:41:00Z">
        <w:r>
          <w:rPr>
            <w:lang w:val="ru-RU"/>
          </w:rPr>
          <w:t>П</w:t>
        </w:r>
      </w:ins>
      <w:ins w:id="1882" w:author="Антон Смирнов" w:date="2023-05-23T19:39:00Z">
        <w:r>
          <w:rPr>
            <w:lang w:val="ru-RU"/>
          </w:rPr>
          <w:t>ро</w:t>
        </w:r>
      </w:ins>
      <w:ins w:id="1883" w:author="Антон Смирнов" w:date="2023-05-23T19:40:00Z">
        <w:r>
          <w:rPr>
            <w:lang w:val="ru-RU"/>
          </w:rPr>
          <w:t>цедура восстановления последовательности из подпоследовательности</w:t>
        </w:r>
      </w:ins>
    </w:p>
    <w:p w14:paraId="6000C7A4" w14:textId="5C9273CA" w:rsidR="00BC7CF9" w:rsidRPr="005A12C5" w:rsidRDefault="00BC7CF9" w:rsidP="007D6005">
      <w:pPr>
        <w:pStyle w:val="a0"/>
        <w:numPr>
          <w:ilvl w:val="0"/>
          <w:numId w:val="10"/>
        </w:numPr>
        <w:rPr>
          <w:ins w:id="1884" w:author="Антон Смирнов" w:date="2023-05-23T19:51:00Z"/>
          <w:i/>
          <w:iCs/>
          <w:lang w:val="ru-RU"/>
          <w:rPrChange w:id="1885" w:author="Антон Смирнов" w:date="2023-05-23T19:51:00Z">
            <w:rPr>
              <w:ins w:id="1886" w:author="Антон Смирнов" w:date="2023-05-23T19:51:00Z"/>
              <w:lang w:val="ru-RU"/>
            </w:rPr>
          </w:rPrChange>
        </w:rPr>
      </w:pPr>
      <w:ins w:id="1887" w:author="Антон Смирнов" w:date="2023-05-23T19:41:00Z">
        <w:r>
          <w:rPr>
            <w:lang w:val="ru-RU"/>
          </w:rPr>
          <w:t xml:space="preserve"> О</w:t>
        </w:r>
      </w:ins>
      <w:ins w:id="1888" w:author="Антон Смирнов" w:date="2023-05-23T19:40:00Z">
        <w:r>
          <w:rPr>
            <w:lang w:val="ru-RU"/>
          </w:rPr>
          <w:t>ценка качества пр</w:t>
        </w:r>
      </w:ins>
      <w:ins w:id="1889" w:author="Антон Смирнов" w:date="2023-05-23T19:41:00Z">
        <w:r>
          <w:rPr>
            <w:lang w:val="ru-RU"/>
          </w:rPr>
          <w:t>огноза</w:t>
        </w:r>
      </w:ins>
    </w:p>
    <w:p w14:paraId="05D6D35A" w14:textId="05B626E1" w:rsidR="005A12C5" w:rsidRPr="008D6BD1" w:rsidRDefault="005A12C5" w:rsidP="005A12C5">
      <w:pPr>
        <w:pStyle w:val="a0"/>
        <w:rPr>
          <w:ins w:id="1890" w:author="Антон Смирнов" w:date="2023-05-23T19:58:00Z"/>
          <w:lang w:val="ru-RU"/>
          <w:rPrChange w:id="1891" w:author="Антон Смирнов" w:date="2023-05-23T20:01:00Z">
            <w:rPr>
              <w:ins w:id="1892" w:author="Антон Смирнов" w:date="2023-05-23T19:58:00Z"/>
              <w:lang w:val="ru-RU"/>
            </w:rPr>
          </w:rPrChange>
        </w:rPr>
      </w:pPr>
      <w:ins w:id="1893" w:author="Антон Смирнов" w:date="2023-05-23T19:52:00Z">
        <w:r>
          <w:rPr>
            <w:lang w:val="ru-RU"/>
          </w:rPr>
          <w:t xml:space="preserve">Для моделей связывания с </w:t>
        </w:r>
        <w:r>
          <w:t>TAP</w:t>
        </w:r>
        <w:r w:rsidRPr="005A12C5">
          <w:rPr>
            <w:lang w:val="ru-RU"/>
            <w:rPrChange w:id="1894" w:author="Антон Смирнов" w:date="2023-05-23T19:52:00Z">
              <w:rPr/>
            </w:rPrChange>
          </w:rPr>
          <w:t xml:space="preserve"> </w:t>
        </w:r>
        <w:r>
          <w:rPr>
            <w:lang w:val="ru-RU"/>
          </w:rPr>
          <w:t xml:space="preserve">и </w:t>
        </w:r>
        <w:r>
          <w:t>HLA</w:t>
        </w:r>
        <w:r w:rsidRPr="005A12C5">
          <w:rPr>
            <w:lang w:val="ru-RU"/>
            <w:rPrChange w:id="1895" w:author="Антон Смирнов" w:date="2023-05-23T19:52:00Z">
              <w:rPr/>
            </w:rPrChange>
          </w:rPr>
          <w:t xml:space="preserve"> </w:t>
        </w:r>
      </w:ins>
      <w:ins w:id="1896" w:author="Антон Смирнов" w:date="2023-05-23T19:54:00Z">
        <w:r>
          <w:rPr>
            <w:lang w:val="ru-RU"/>
          </w:rPr>
          <w:t xml:space="preserve">процедура построения моделей </w:t>
        </w:r>
      </w:ins>
      <w:ins w:id="1897" w:author="Антон Смирнов" w:date="2023-05-23T19:52:00Z">
        <w:r>
          <w:rPr>
            <w:lang w:val="ru-RU"/>
          </w:rPr>
          <w:t>проще</w:t>
        </w:r>
      </w:ins>
      <w:ins w:id="1898" w:author="Антон Смирнов" w:date="2023-05-23T19:54:00Z">
        <w:r>
          <w:rPr>
            <w:lang w:val="ru-RU"/>
          </w:rPr>
          <w:t>: отфильтрованные выборки конвертируются</w:t>
        </w:r>
      </w:ins>
      <w:ins w:id="1899" w:author="Антон Смирнов" w:date="2023-05-23T19:55:00Z">
        <w:r>
          <w:rPr>
            <w:lang w:val="ru-RU"/>
          </w:rPr>
          <w:t xml:space="preserve"> в </w:t>
        </w:r>
        <w:r>
          <w:t>SDF</w:t>
        </w:r>
        <w:r w:rsidRPr="005A12C5">
          <w:rPr>
            <w:lang w:val="ru-RU"/>
            <w:rPrChange w:id="1900" w:author="Антон Смирнов" w:date="2023-05-23T19:55:00Z">
              <w:rPr/>
            </w:rPrChange>
          </w:rPr>
          <w:t xml:space="preserve"> </w:t>
        </w:r>
        <w:r>
          <w:rPr>
            <w:lang w:val="ru-RU"/>
          </w:rPr>
          <w:t xml:space="preserve">формат и подаются на вход программе </w:t>
        </w:r>
        <w:proofErr w:type="spellStart"/>
        <w:r>
          <w:t>M</w:t>
        </w:r>
      </w:ins>
      <w:ins w:id="1901" w:author="Антон Смирнов" w:date="2023-05-23T19:56:00Z">
        <w:r>
          <w:t>ultiPASS</w:t>
        </w:r>
        <w:proofErr w:type="spellEnd"/>
        <w:r>
          <w:rPr>
            <w:lang w:val="ru-RU"/>
          </w:rPr>
          <w:t>, после чего оценивается качество прогноза.</w:t>
        </w:r>
      </w:ins>
      <w:ins w:id="1902" w:author="Антон Смирнов" w:date="2023-05-23T20:00:00Z">
        <w:r w:rsidR="008D6BD1">
          <w:rPr>
            <w:lang w:val="ru-RU"/>
          </w:rPr>
          <w:t xml:space="preserve"> </w:t>
        </w:r>
      </w:ins>
      <w:ins w:id="1903" w:author="Антон Смирнов" w:date="2023-05-23T20:01:00Z">
        <w:r w:rsidR="008D6BD1">
          <w:rPr>
            <w:lang w:val="ru-RU"/>
          </w:rPr>
          <w:t xml:space="preserve">Для построения моделей использовалась как консольная версия </w:t>
        </w:r>
        <w:proofErr w:type="spellStart"/>
        <w:r w:rsidR="008D6BD1">
          <w:t>MultiPASS</w:t>
        </w:r>
        <w:proofErr w:type="spellEnd"/>
        <w:r w:rsidR="008D6BD1" w:rsidRPr="008D6BD1">
          <w:rPr>
            <w:lang w:val="ru-RU"/>
            <w:rPrChange w:id="1904" w:author="Антон Смирнов" w:date="2023-05-23T20:01:00Z">
              <w:rPr/>
            </w:rPrChange>
          </w:rPr>
          <w:t xml:space="preserve">, </w:t>
        </w:r>
        <w:r w:rsidR="008D6BD1">
          <w:rPr>
            <w:lang w:val="ru-RU"/>
          </w:rPr>
          <w:t>так и версия с графическим интерфейсом.</w:t>
        </w:r>
      </w:ins>
    </w:p>
    <w:p w14:paraId="148CD3BD" w14:textId="0458F110" w:rsidR="008D6BD1" w:rsidRDefault="008D6BD1" w:rsidP="008D6BD1">
      <w:pPr>
        <w:pStyle w:val="2"/>
        <w:rPr>
          <w:ins w:id="1905" w:author="Антон Смирнов" w:date="2023-05-23T19:59:00Z"/>
          <w:lang w:val="ru-RU"/>
        </w:rPr>
      </w:pPr>
      <w:bookmarkStart w:id="1906" w:name="_Toc135773618"/>
      <w:ins w:id="1907" w:author="Антон Смирнов" w:date="2023-05-23T19:58:00Z">
        <w:r>
          <w:rPr>
            <w:lang w:val="ru-RU"/>
          </w:rPr>
          <w:lastRenderedPageBreak/>
          <w:t xml:space="preserve">2.4. </w:t>
        </w:r>
      </w:ins>
      <w:ins w:id="1908" w:author="Антон Смирнов" w:date="2023-05-23T20:03:00Z">
        <w:r>
          <w:rPr>
            <w:lang w:val="ru-RU"/>
          </w:rPr>
          <w:t>О</w:t>
        </w:r>
      </w:ins>
      <w:ins w:id="1909" w:author="Антон Смирнов" w:date="2023-05-23T19:59:00Z">
        <w:r>
          <w:rPr>
            <w:lang w:val="ru-RU"/>
          </w:rPr>
          <w:t>ценка качества моделей</w:t>
        </w:r>
        <w:bookmarkEnd w:id="1906"/>
      </w:ins>
    </w:p>
    <w:p w14:paraId="02A742B2" w14:textId="456F2F8C" w:rsidR="005860B8" w:rsidRPr="00B6302E" w:rsidRDefault="008D6BD1" w:rsidP="008D6BD1">
      <w:pPr>
        <w:pStyle w:val="a0"/>
        <w:rPr>
          <w:ins w:id="1910" w:author="Антон Смирнов" w:date="2023-05-23T20:44:00Z"/>
          <w:lang w:val="ru-RU"/>
          <w:rPrChange w:id="1911" w:author="Антон Смирнов" w:date="2023-05-23T20:48:00Z">
            <w:rPr>
              <w:ins w:id="1912" w:author="Антон Смирнов" w:date="2023-05-23T20:44:00Z"/>
              <w:lang w:val="ru-RU"/>
            </w:rPr>
          </w:rPrChange>
        </w:rPr>
      </w:pPr>
      <w:ins w:id="1913" w:author="Антон Смирнов" w:date="2023-05-23T20:02:00Z">
        <w:r>
          <w:rPr>
            <w:lang w:val="ru-RU"/>
          </w:rPr>
          <w:t xml:space="preserve">Достоинство используемого подхода – малое число </w:t>
        </w:r>
      </w:ins>
      <w:proofErr w:type="spellStart"/>
      <w:ins w:id="1914" w:author="Антон Смирнов" w:date="2023-05-23T20:03:00Z">
        <w:r>
          <w:rPr>
            <w:lang w:val="ru-RU"/>
          </w:rPr>
          <w:t>гиперпараметров</w:t>
        </w:r>
        <w:proofErr w:type="spellEnd"/>
        <w:r>
          <w:rPr>
            <w:lang w:val="ru-RU"/>
          </w:rPr>
          <w:t xml:space="preserve">. Для моделей </w:t>
        </w:r>
      </w:ins>
      <w:ins w:id="1915" w:author="Антон Смирнов" w:date="2023-05-23T20:09:00Z">
        <w:r w:rsidR="00ED7CE7">
          <w:rPr>
            <w:lang w:val="ru-RU"/>
          </w:rPr>
          <w:t>ТАР и</w:t>
        </w:r>
        <w:r w:rsidR="00ED7CE7" w:rsidRPr="00ED7CE7">
          <w:rPr>
            <w:lang w:val="ru-RU"/>
            <w:rPrChange w:id="1916" w:author="Антон Смирнов" w:date="2023-05-23T20:09:00Z">
              <w:rPr/>
            </w:rPrChange>
          </w:rPr>
          <w:t xml:space="preserve"> </w:t>
        </w:r>
        <w:r w:rsidR="00ED7CE7">
          <w:t>HLA</w:t>
        </w:r>
        <w:r w:rsidR="00ED7CE7" w:rsidRPr="00ED7CE7">
          <w:rPr>
            <w:lang w:val="ru-RU"/>
            <w:rPrChange w:id="1917" w:author="Антон Смирнов" w:date="2023-05-23T20:09:00Z">
              <w:rPr/>
            </w:rPrChange>
          </w:rPr>
          <w:t xml:space="preserve"> </w:t>
        </w:r>
        <w:r w:rsidR="00ED7CE7">
          <w:rPr>
            <w:lang w:val="ru-RU"/>
          </w:rPr>
          <w:t xml:space="preserve">он всего один – уровень </w:t>
        </w:r>
        <w:r w:rsidR="00ED7CE7">
          <w:t>MNA</w:t>
        </w:r>
        <w:r w:rsidR="00ED7CE7" w:rsidRPr="00ED7CE7">
          <w:rPr>
            <w:lang w:val="ru-RU"/>
            <w:rPrChange w:id="1918" w:author="Антон Смирнов" w:date="2023-05-23T20:10:00Z">
              <w:rPr/>
            </w:rPrChange>
          </w:rPr>
          <w:t xml:space="preserve"> </w:t>
        </w:r>
        <w:r w:rsidR="00ED7CE7">
          <w:rPr>
            <w:lang w:val="ru-RU"/>
          </w:rPr>
          <w:t>дескрипторов</w:t>
        </w:r>
      </w:ins>
      <w:ins w:id="1919" w:author="Антон Смирнов" w:date="2023-05-23T20:11:00Z">
        <w:r w:rsidR="00ED7CE7">
          <w:rPr>
            <w:lang w:val="ru-RU"/>
          </w:rPr>
          <w:t xml:space="preserve">. Для модели протеасомы два – радиус используемого окна и уровень </w:t>
        </w:r>
        <w:r w:rsidR="00ED7CE7">
          <w:t>MNA</w:t>
        </w:r>
        <w:r w:rsidR="00ED7CE7" w:rsidRPr="00ED7CE7">
          <w:rPr>
            <w:lang w:val="ru-RU"/>
            <w:rPrChange w:id="1920" w:author="Антон Смирнов" w:date="2023-05-23T20:11:00Z">
              <w:rPr/>
            </w:rPrChange>
          </w:rPr>
          <w:t xml:space="preserve"> </w:t>
        </w:r>
        <w:r w:rsidR="00ED7CE7">
          <w:rPr>
            <w:lang w:val="ru-RU"/>
          </w:rPr>
          <w:t xml:space="preserve">дескрипторов. Подбор оптимальных </w:t>
        </w:r>
        <w:proofErr w:type="spellStart"/>
        <w:r w:rsidR="00ED7CE7">
          <w:rPr>
            <w:lang w:val="ru-RU"/>
          </w:rPr>
          <w:t>гиперпарамет</w:t>
        </w:r>
      </w:ins>
      <w:ins w:id="1921" w:author="Антон Смирнов" w:date="2023-05-23T20:12:00Z">
        <w:r w:rsidR="00ED7CE7">
          <w:rPr>
            <w:lang w:val="ru-RU"/>
          </w:rPr>
          <w:t>ров</w:t>
        </w:r>
        <w:proofErr w:type="spellEnd"/>
        <w:r w:rsidR="00ED7CE7">
          <w:rPr>
            <w:lang w:val="ru-RU"/>
          </w:rPr>
          <w:t xml:space="preserve"> и оценка качества моделей осуществлялась с помощью процедуры 5-кратной кросс-валидации.</w:t>
        </w:r>
      </w:ins>
      <w:ins w:id="1922" w:author="Антон Смирнов" w:date="2023-05-23T20:38:00Z">
        <w:r w:rsidR="005860B8">
          <w:rPr>
            <w:lang w:val="ru-RU"/>
          </w:rPr>
          <w:t xml:space="preserve"> В качестве оптимизируемой метрики была выбрана площадь под операционной кривой приемника </w:t>
        </w:r>
        <w:r w:rsidR="005860B8" w:rsidRPr="005860B8">
          <w:rPr>
            <w:lang w:val="ru-RU"/>
            <w:rPrChange w:id="1923" w:author="Антон Смирнов" w:date="2023-05-23T20:38:00Z">
              <w:rPr/>
            </w:rPrChange>
          </w:rPr>
          <w:t>(</w:t>
        </w:r>
        <w:r w:rsidR="005860B8">
          <w:t>Area</w:t>
        </w:r>
        <w:r w:rsidR="005860B8" w:rsidRPr="005860B8">
          <w:rPr>
            <w:lang w:val="ru-RU"/>
            <w:rPrChange w:id="1924" w:author="Антон Смирнов" w:date="2023-05-23T20:38:00Z">
              <w:rPr/>
            </w:rPrChange>
          </w:rPr>
          <w:t xml:space="preserve"> </w:t>
        </w:r>
        <w:r w:rsidR="005860B8">
          <w:t>U</w:t>
        </w:r>
      </w:ins>
      <w:ins w:id="1925" w:author="Антон Смирнов" w:date="2023-05-23T20:39:00Z">
        <w:r w:rsidR="005860B8">
          <w:t>nder</w:t>
        </w:r>
        <w:r w:rsidR="005860B8" w:rsidRPr="005860B8">
          <w:rPr>
            <w:lang w:val="ru-RU"/>
            <w:rPrChange w:id="1926" w:author="Антон Смирнов" w:date="2023-05-23T20:39:00Z">
              <w:rPr/>
            </w:rPrChange>
          </w:rPr>
          <w:t xml:space="preserve"> </w:t>
        </w:r>
        <w:r w:rsidR="005860B8">
          <w:t>Receiver</w:t>
        </w:r>
        <w:r w:rsidR="005860B8" w:rsidRPr="005860B8">
          <w:rPr>
            <w:lang w:val="ru-RU"/>
            <w:rPrChange w:id="1927" w:author="Антон Смирнов" w:date="2023-05-23T20:39:00Z">
              <w:rPr/>
            </w:rPrChange>
          </w:rPr>
          <w:t xml:space="preserve"> </w:t>
        </w:r>
        <w:r w:rsidR="005860B8">
          <w:t>Operation</w:t>
        </w:r>
        <w:r w:rsidR="005860B8" w:rsidRPr="005860B8">
          <w:rPr>
            <w:lang w:val="ru-RU"/>
            <w:rPrChange w:id="1928" w:author="Антон Смирнов" w:date="2023-05-23T20:39:00Z">
              <w:rPr/>
            </w:rPrChange>
          </w:rPr>
          <w:t xml:space="preserve"> </w:t>
        </w:r>
        <w:r w:rsidR="005860B8">
          <w:t>Curve</w:t>
        </w:r>
        <w:r w:rsidR="005860B8" w:rsidRPr="005860B8">
          <w:rPr>
            <w:lang w:val="ru-RU"/>
            <w:rPrChange w:id="1929" w:author="Антон Смирнов" w:date="2023-05-23T20:39:00Z">
              <w:rPr/>
            </w:rPrChange>
          </w:rPr>
          <w:t xml:space="preserve">, </w:t>
        </w:r>
        <w:r w:rsidR="005860B8">
          <w:t>AUROC</w:t>
        </w:r>
        <w:r w:rsidR="005860B8" w:rsidRPr="005860B8">
          <w:rPr>
            <w:lang w:val="ru-RU"/>
            <w:rPrChange w:id="1930" w:author="Антон Смирнов" w:date="2023-05-23T20:39:00Z">
              <w:rPr/>
            </w:rPrChange>
          </w:rPr>
          <w:t xml:space="preserve">). </w:t>
        </w:r>
        <w:r w:rsidR="005860B8">
          <w:t>AUROC</w:t>
        </w:r>
        <w:r w:rsidR="005860B8" w:rsidRPr="005860B8">
          <w:rPr>
            <w:lang w:val="ru-RU"/>
            <w:rPrChange w:id="1931" w:author="Антон Смирнов" w:date="2023-05-23T20:39:00Z">
              <w:rPr/>
            </w:rPrChange>
          </w:rPr>
          <w:t xml:space="preserve"> </w:t>
        </w:r>
        <w:r w:rsidR="005860B8">
          <w:rPr>
            <w:lang w:val="ru-RU"/>
          </w:rPr>
          <w:t>рассчитывается по методу, описанному в следующей работе</w:t>
        </w:r>
      </w:ins>
      <w:r w:rsidR="005860B8">
        <w:rPr>
          <w:lang w:val="ru-RU"/>
        </w:rPr>
        <w:fldChar w:fldCharType="begin"/>
      </w:r>
      <w:r w:rsidR="005860B8">
        <w:rPr>
          <w:lang w:val="ru-RU"/>
        </w:rPr>
        <w:instrText xml:space="preserve"> ADDIN ZOTERO_ITEM CSL_CITATION {"citationID":"E2O94GD8","properties":{"formattedCitation":"[108]","plainCitation":"[108]","noteIndex":0},"citationItems":[{"id":623,"uris":["http://zotero.org/users/10071278/items/PX8VXBUX"],"itemData":{"id":623,"type":"book","abstract":"Chemoinformatics is broadly a scientific discipline encompassing the design, creation, organization, management, retrieval, analysis, dissemination, visualization and use of chemical information. It is distinct from other computational molecular modeling approaches in that it uses unique representations of chemical structures in the form of multiple chemical descriptors; has its own metrics for defining similarity and diversity of chemical compound libraries; and applies a wide array of statistical, data mining and machine learning techniques to very large collections of chemical compounds in order to establish robust relationships between chemical structure and its physical or biological properties. Chemoinformatics addresses a broad range of problems in chemistry and biology; however, the most commonly known applications of chemoinformatics approaches have been arguably in the area of drug discovery where chemoinformatics tools have played a central role in the analysis and interpretation of structure-property data collected by the means of modern high throughput screening. Early stages in modern drug discovery often involved screening small molecules for their effects on a selected protein target or a model of a biological pathway. In the past fifteen years, innovative technologies that enable rapid synthesis and high throughput screening of large libraries of compounds have been adopted in almost all major pharmaceutical and biotech companies. As a result, there has been a huge increase in the number of compounds available on a routine basis to quickly screen for novel drug candidates against new targets/pathways. In contrast, such technologies have rarely become available to the academic research community, thus limiting its ability to conduct large scale chemical genetics or chemical genomics research. However, the landscape of publicly available experimental data collection methods for chemoinformatics has changed dramatically in very recent years. The term \"virtual screening\" is commonly associated with methodologies that rely on the explicit knowledge of three-dimensional structure of the target protein to identify potential bioactive compounds. Traditional docking protocols and scoring functions rely on explicitly defined three dimensional coordinates and standard definitions of atom types of both receptors and ligands. Albeit reasonably accurate in many cases, conventional structure based virtual screening approaches are relatively computationally inefficient, which has precluded them from screening really large compound collections. Significant progress has been achieved over many years of research in developing many structure based virtual screening approaches. This book is the first monograph that summarizes innovative applications of efficient chemoinformatics approaches towards the goal of screening large chemical libraries. The focus on virtual screening expands chemoinformatics beyond its traditional boundaries as a synthetic and data-analytical area of research towards its recognition as a predictive and decision support scientific discipline. The approaches discussed by the contributors to the monograph rely on chemoinformatics concepts such as: -representation of molecules using multiple descriptors of chemical structures -advanced chemical similarity calculations in multidimensional descriptor spaces -the use of advanced machine learning and data mining approaches for building quantitative and predictive structure activity models -the use of chemoinformatics methodologies for the analysis of drug-likeness and property prediction -the emerging trend on combining chemoinformatics and bioinformatics concepts in structure based drug discovery The chapters of the book are organized in a logical flow that a typical chemoinformatics project would follow - from structure representation and comparison to data analysis and model building to applications of structure-property relationship models for hit identification and chemical library design. It opens with the overview of modern methods of compounds library design, followed by a chapter devoted to molecular similarity analysis. Four sections describe virtual screening based on the using of molecular fragments, 2D pharmacophores and 3D pharmacophores. Application of fuzzy pharmacophores for libraries design is the subject of the next chapter followed by a chapter dealing with QSAR studies based on local molecular parameters. Probabilistic approaches based on 2D descriptors in assessment of biological activities are also described with an overview of the modern methods and software for ADME prediction. The book ends with a chapter describing the new approach of coding the receptor binding sites and their respective ligands in multidimensional chemical descriptor space that affords an interesting and efficient alternative to traditional docking and screening techniques. Ligand-based approaches, which are in the focus of this work, are more computationally efficient compared to structure-based virtual screening and there are very few books related to modern developments in this field. The focus on extending the experiences accumulated in traditional areas of chemoinformatics research such as Quantitative Structure Activity Relationships (QSAR) or chemical similarity searching towards virtual screening make the theme of this monograph essential reading for researchers in the area of computer-aided drug discovery. However, due to its generic data-analytical focus there will be a growing application of chemoinformatics approaches in multiple areas of chemical and biological research such as synthesis planning, nanotechnology, proteomics, physical and analytical chemistry and chemical genomics.","ISBN":"978-0-85404-144-2","language":"en","note":"DOI: 10.1039/9781847558879","publisher":"The Royal Society of Chemistry","source":"DOI.org (Crossref)","title":"Chemoinformatics Approaches to Virtual Screening","URL":"https://books.rsc.org/books/book/1903/Chemoinformatics-Approaches-to-Virtual-Screening","editor":[{"family":"Varnek","given":"Alexandre"},{"family":"Tropsha","given":"Alex"}],"accessed":{"date-parts":[["2023",5,23]]},"issued":{"date-parts":[["2008",9,29]]}}}],"schema":"https://github.com/citation-style-language/schema/raw/master/csl-citation.json"} </w:instrText>
      </w:r>
      <w:r w:rsidR="005860B8">
        <w:rPr>
          <w:lang w:val="ru-RU"/>
        </w:rPr>
        <w:fldChar w:fldCharType="separate"/>
      </w:r>
      <w:r w:rsidR="005860B8" w:rsidRPr="005860B8">
        <w:rPr>
          <w:rFonts w:cs="Times New Roman"/>
          <w:lang w:val="ru-RU"/>
        </w:rPr>
        <w:t>[108]</w:t>
      </w:r>
      <w:r w:rsidR="005860B8">
        <w:rPr>
          <w:lang w:val="ru-RU"/>
        </w:rPr>
        <w:fldChar w:fldCharType="end"/>
      </w:r>
      <w:ins w:id="1932" w:author="Антон Смирнов" w:date="2023-05-23T20:39:00Z">
        <w:r w:rsidR="005860B8">
          <w:rPr>
            <w:lang w:val="ru-RU"/>
          </w:rPr>
          <w:t>.</w:t>
        </w:r>
      </w:ins>
      <w:ins w:id="1933" w:author="Антон Смирнов" w:date="2023-05-23T20:43:00Z">
        <w:r w:rsidR="005860B8" w:rsidRPr="005860B8">
          <w:rPr>
            <w:lang w:val="ru-RU"/>
            <w:rPrChange w:id="1934" w:author="Антон Смирнов" w:date="2023-05-23T20:43:00Z">
              <w:rPr/>
            </w:rPrChange>
          </w:rPr>
          <w:t xml:space="preserve"> </w:t>
        </w:r>
        <w:r w:rsidR="005860B8">
          <w:rPr>
            <w:lang w:val="ru-RU"/>
          </w:rPr>
          <w:t>Вводится понятие инвариан</w:t>
        </w:r>
      </w:ins>
      <w:ins w:id="1935" w:author="Антон Смирнов" w:date="2023-05-23T20:52:00Z">
        <w:r w:rsidR="00B6302E">
          <w:rPr>
            <w:lang w:val="ru-RU"/>
          </w:rPr>
          <w:t>тн</w:t>
        </w:r>
      </w:ins>
      <w:ins w:id="1936" w:author="Антон Смирнов" w:date="2023-05-23T20:43:00Z">
        <w:r w:rsidR="005860B8">
          <w:rPr>
            <w:lang w:val="ru-RU"/>
          </w:rPr>
          <w:t xml:space="preserve">ой точности прогноза </w:t>
        </w:r>
        <w:r w:rsidR="005860B8" w:rsidRPr="005860B8">
          <w:rPr>
            <w:lang w:val="ru-RU"/>
            <w:rPrChange w:id="1937" w:author="Антон Смирнов" w:date="2023-05-23T20:43:00Z">
              <w:rPr/>
            </w:rPrChange>
          </w:rPr>
          <w:t>(</w:t>
        </w:r>
        <w:r w:rsidR="005860B8">
          <w:t>Invariant</w:t>
        </w:r>
        <w:r w:rsidR="005860B8" w:rsidRPr="005860B8">
          <w:rPr>
            <w:lang w:val="ru-RU"/>
            <w:rPrChange w:id="1938" w:author="Антон Смирнов" w:date="2023-05-23T20:43:00Z">
              <w:rPr/>
            </w:rPrChange>
          </w:rPr>
          <w:t xml:space="preserve"> </w:t>
        </w:r>
        <w:r w:rsidR="005860B8">
          <w:t>Accuracy</w:t>
        </w:r>
        <w:r w:rsidR="005860B8" w:rsidRPr="005860B8">
          <w:rPr>
            <w:lang w:val="ru-RU"/>
            <w:rPrChange w:id="1939" w:author="Антон Смирнов" w:date="2023-05-23T20:43:00Z">
              <w:rPr/>
            </w:rPrChange>
          </w:rPr>
          <w:t xml:space="preserve"> </w:t>
        </w:r>
        <w:r w:rsidR="005860B8">
          <w:t>of</w:t>
        </w:r>
        <w:r w:rsidR="005860B8" w:rsidRPr="005860B8">
          <w:rPr>
            <w:lang w:val="ru-RU"/>
            <w:rPrChange w:id="1940" w:author="Антон Смирнов" w:date="2023-05-23T20:43:00Z">
              <w:rPr/>
            </w:rPrChange>
          </w:rPr>
          <w:t xml:space="preserve"> </w:t>
        </w:r>
        <w:r w:rsidR="005860B8">
          <w:t>Prediction</w:t>
        </w:r>
        <w:r w:rsidR="005860B8" w:rsidRPr="005860B8">
          <w:rPr>
            <w:lang w:val="ru-RU"/>
            <w:rPrChange w:id="1941" w:author="Антон Смирнов" w:date="2023-05-23T20:43:00Z">
              <w:rPr/>
            </w:rPrChange>
          </w:rPr>
          <w:t xml:space="preserve">, </w:t>
        </w:r>
        <w:r w:rsidR="005860B8">
          <w:t>IAP</w:t>
        </w:r>
        <w:r w:rsidR="005860B8" w:rsidRPr="005860B8">
          <w:rPr>
            <w:lang w:val="ru-RU"/>
            <w:rPrChange w:id="1942" w:author="Антон Смирнов" w:date="2023-05-23T20:43:00Z">
              <w:rPr/>
            </w:rPrChange>
          </w:rPr>
          <w:t>)</w:t>
        </w:r>
        <w:r w:rsidR="005860B8">
          <w:rPr>
            <w:lang w:val="ru-RU"/>
          </w:rPr>
          <w:t xml:space="preserve">, которое численно равно </w:t>
        </w:r>
      </w:ins>
      <w:ins w:id="1943" w:author="Антон Смирнов" w:date="2023-05-23T20:44:00Z">
        <w:r w:rsidR="005860B8">
          <w:t>AUROC</w:t>
        </w:r>
        <w:r w:rsidR="005860B8" w:rsidRPr="005860B8">
          <w:rPr>
            <w:lang w:val="ru-RU"/>
            <w:rPrChange w:id="1944" w:author="Антон Смирнов" w:date="2023-05-23T20:44:00Z">
              <w:rPr/>
            </w:rPrChange>
          </w:rPr>
          <w:t xml:space="preserve"> </w:t>
        </w:r>
        <w:r w:rsidR="005860B8">
          <w:rPr>
            <w:lang w:val="ru-RU"/>
          </w:rPr>
          <w:t>и рассчитывается по формуле 1</w:t>
        </w:r>
      </w:ins>
      <w:ins w:id="1945" w:author="Антон Смирнов" w:date="2023-05-23T20:48:00Z">
        <w:r w:rsidR="00B6302E" w:rsidRPr="00B6302E">
          <w:rPr>
            <w:lang w:val="ru-RU"/>
            <w:rPrChange w:id="1946" w:author="Антон Смирнов" w:date="2023-05-23T20:48:00Z">
              <w:rPr/>
            </w:rPrChange>
          </w:rPr>
          <w:t>,</w:t>
        </w:r>
      </w:ins>
    </w:p>
    <w:p w14:paraId="1FACE8C1" w14:textId="1B4CD4D4" w:rsidR="005860B8" w:rsidRPr="005860B8" w:rsidRDefault="005860B8" w:rsidP="008D6BD1">
      <w:pPr>
        <w:pStyle w:val="a0"/>
        <w:rPr>
          <w:ins w:id="1947" w:author="Антон Смирнов" w:date="2023-05-23T20:44:00Z"/>
          <w:i/>
          <w:lang w:val="ru-RU"/>
          <w:rPrChange w:id="1948" w:author="Антон Смирнов" w:date="2023-05-23T20:46:00Z">
            <w:rPr>
              <w:ins w:id="1949" w:author="Антон Смирнов" w:date="2023-05-23T20:44:00Z"/>
              <w:lang w:val="ru-RU"/>
            </w:rPr>
          </w:rPrChange>
        </w:rPr>
      </w:pPr>
      <m:oMathPara>
        <m:oMath>
          <m:eqArr>
            <m:eqArrPr>
              <m:maxDist m:val="1"/>
              <m:ctrlPr>
                <w:ins w:id="1950" w:author="Антон Смирнов" w:date="2023-05-23T20:47:00Z">
                  <w:rPr>
                    <w:rFonts w:ascii="Cambria Math" w:hAnsi="Cambria Math"/>
                    <w:i/>
                  </w:rPr>
                </w:ins>
              </m:ctrlPr>
            </m:eqArrPr>
            <m:e>
              <m:r>
                <w:ins w:id="1951" w:author="Антон Смирнов" w:date="2023-05-23T20:44:00Z">
                  <w:rPr>
                    <w:rFonts w:ascii="Cambria Math" w:hAnsi="Cambria Math"/>
                    <w:lang w:val="ru-RU"/>
                  </w:rPr>
                  <m:t xml:space="preserve">IAP= </m:t>
                </w:ins>
              </m:r>
              <m:f>
                <m:fPr>
                  <m:ctrlPr>
                    <w:ins w:id="1952" w:author="Антон Смирнов" w:date="2023-05-23T20:45:00Z">
                      <w:rPr>
                        <w:rFonts w:ascii="Cambria Math" w:hAnsi="Cambria Math"/>
                        <w:i/>
                        <w:lang w:val="ru-RU"/>
                      </w:rPr>
                    </w:ins>
                  </m:ctrlPr>
                </m:fPr>
                <m:num>
                  <m:r>
                    <w:ins w:id="1953" w:author="Антон Смирнов" w:date="2023-05-23T20:45:00Z">
                      <w:rPr>
                        <w:rFonts w:ascii="Cambria Math" w:hAnsi="Cambria Math"/>
                        <w:lang w:val="ru-RU"/>
                      </w:rPr>
                      <m:t>N</m:t>
                    </w:ins>
                  </m:r>
                  <m:d>
                    <m:dPr>
                      <m:begChr m:val="{"/>
                      <m:endChr m:val="}"/>
                      <m:ctrlPr>
                        <w:ins w:id="1954" w:author="Антон Смирнов" w:date="2023-05-23T20:45:00Z">
                          <w:rPr>
                            <w:rFonts w:ascii="Cambria Math" w:hAnsi="Cambria Math"/>
                            <w:i/>
                            <w:lang w:val="ru-RU"/>
                          </w:rPr>
                        </w:ins>
                      </m:ctrlPr>
                    </m:dPr>
                    <m:e>
                      <m:r>
                        <w:ins w:id="1955" w:author="Антон Смирнов" w:date="2023-05-23T20:45:00Z">
                          <w:rPr>
                            <w:rFonts w:ascii="Cambria Math" w:hAnsi="Cambria Math"/>
                            <w:lang w:val="ru-RU"/>
                          </w:rPr>
                          <m:t>P</m:t>
                        </w:ins>
                      </m:r>
                      <m:d>
                        <m:dPr>
                          <m:ctrlPr>
                            <w:ins w:id="1956" w:author="Антон Смирнов" w:date="2023-05-23T20:45:00Z">
                              <w:rPr>
                                <w:rFonts w:ascii="Cambria Math" w:hAnsi="Cambria Math"/>
                                <w:i/>
                                <w:lang w:val="ru-RU"/>
                              </w:rPr>
                            </w:ins>
                          </m:ctrlPr>
                        </m:dPr>
                        <m:e>
                          <m:sSub>
                            <m:sSubPr>
                              <m:ctrlPr>
                                <w:ins w:id="1957" w:author="Антон Смирнов" w:date="2023-05-23T20:45:00Z">
                                  <w:rPr>
                                    <w:rFonts w:ascii="Cambria Math" w:hAnsi="Cambria Math"/>
                                    <w:i/>
                                    <w:lang w:val="ru-RU"/>
                                  </w:rPr>
                                </w:ins>
                              </m:ctrlPr>
                            </m:sSubPr>
                            <m:e>
                              <m:r>
                                <w:ins w:id="1958" w:author="Антон Смирнов" w:date="2023-05-23T20:45:00Z">
                                  <w:rPr>
                                    <w:rFonts w:ascii="Cambria Math" w:hAnsi="Cambria Math"/>
                                    <w:lang w:val="ru-RU"/>
                                  </w:rPr>
                                  <m:t>C</m:t>
                                </w:ins>
                              </m:r>
                            </m:e>
                            <m:sub>
                              <m:r>
                                <w:ins w:id="1959" w:author="Антон Смирнов" w:date="2023-05-23T20:45:00Z">
                                  <w:rPr>
                                    <w:rFonts w:ascii="Cambria Math" w:hAnsi="Cambria Math"/>
                                    <w:lang w:val="ru-RU"/>
                                  </w:rPr>
                                  <m:t>+</m:t>
                                </w:ins>
                              </m:r>
                            </m:sub>
                          </m:sSub>
                        </m:e>
                      </m:d>
                      <m:r>
                        <w:ins w:id="1960" w:author="Антон Смирнов" w:date="2023-05-23T20:45:00Z">
                          <w:rPr>
                            <w:rFonts w:ascii="Cambria Math" w:hAnsi="Cambria Math"/>
                            <w:lang w:val="ru-RU"/>
                          </w:rPr>
                          <m:t xml:space="preserve">&gt;P </m:t>
                        </w:ins>
                      </m:r>
                      <m:d>
                        <m:dPr>
                          <m:ctrlPr>
                            <w:ins w:id="1961" w:author="Антон Смирнов" w:date="2023-05-23T20:45:00Z">
                              <w:rPr>
                                <w:rFonts w:ascii="Cambria Math" w:hAnsi="Cambria Math"/>
                                <w:i/>
                                <w:lang w:val="ru-RU"/>
                              </w:rPr>
                            </w:ins>
                          </m:ctrlPr>
                        </m:dPr>
                        <m:e>
                          <m:sSub>
                            <m:sSubPr>
                              <m:ctrlPr>
                                <w:ins w:id="1962" w:author="Антон Смирнов" w:date="2023-05-23T20:45:00Z">
                                  <w:rPr>
                                    <w:rFonts w:ascii="Cambria Math" w:hAnsi="Cambria Math"/>
                                    <w:i/>
                                    <w:lang w:val="ru-RU"/>
                                  </w:rPr>
                                </w:ins>
                              </m:ctrlPr>
                            </m:sSubPr>
                            <m:e>
                              <m:r>
                                <w:ins w:id="1963" w:author="Антон Смирнов" w:date="2023-05-23T20:45:00Z">
                                  <w:rPr>
                                    <w:rFonts w:ascii="Cambria Math" w:hAnsi="Cambria Math"/>
                                    <w:lang w:val="ru-RU"/>
                                  </w:rPr>
                                  <m:t>C</m:t>
                                </w:ins>
                              </m:r>
                            </m:e>
                            <m:sub>
                              <m:r>
                                <w:ins w:id="1964" w:author="Антон Смирнов" w:date="2023-05-23T20:45:00Z">
                                  <w:rPr>
                                    <w:rFonts w:ascii="Cambria Math" w:hAnsi="Cambria Math"/>
                                    <w:lang w:val="ru-RU"/>
                                  </w:rPr>
                                  <m:t>-</m:t>
                                </w:ins>
                              </m:r>
                            </m:sub>
                          </m:sSub>
                        </m:e>
                      </m:d>
                    </m:e>
                  </m:d>
                </m:num>
                <m:den>
                  <m:r>
                    <w:ins w:id="1965" w:author="Антон Смирнов" w:date="2023-05-23T20:46:00Z">
                      <w:rPr>
                        <w:rFonts w:ascii="Cambria Math" w:hAnsi="Cambria Math"/>
                        <w:lang w:val="ru-RU"/>
                      </w:rPr>
                      <m:t>N</m:t>
                    </w:ins>
                  </m:r>
                  <m:d>
                    <m:dPr>
                      <m:ctrlPr>
                        <w:ins w:id="1966" w:author="Антон Смирнов" w:date="2023-05-23T20:46:00Z">
                          <w:rPr>
                            <w:rFonts w:ascii="Cambria Math" w:hAnsi="Cambria Math"/>
                            <w:i/>
                            <w:lang w:val="ru-RU"/>
                          </w:rPr>
                        </w:ins>
                      </m:ctrlPr>
                    </m:dPr>
                    <m:e>
                      <m:sSub>
                        <m:sSubPr>
                          <m:ctrlPr>
                            <w:ins w:id="1967" w:author="Антон Смирнов" w:date="2023-05-23T20:46:00Z">
                              <w:rPr>
                                <w:rFonts w:ascii="Cambria Math" w:hAnsi="Cambria Math"/>
                                <w:i/>
                                <w:lang w:val="ru-RU"/>
                              </w:rPr>
                            </w:ins>
                          </m:ctrlPr>
                        </m:sSubPr>
                        <m:e>
                          <m:r>
                            <w:ins w:id="1968" w:author="Антон Смирнов" w:date="2023-05-23T20:46:00Z">
                              <w:rPr>
                                <w:rFonts w:ascii="Cambria Math" w:hAnsi="Cambria Math"/>
                                <w:lang w:val="ru-RU"/>
                              </w:rPr>
                              <m:t>C</m:t>
                            </w:ins>
                          </m:r>
                        </m:e>
                        <m:sub>
                          <m:r>
                            <w:ins w:id="1969" w:author="Антон Смирнов" w:date="2023-05-23T20:46:00Z">
                              <w:rPr>
                                <w:rFonts w:ascii="Cambria Math" w:hAnsi="Cambria Math"/>
                                <w:lang w:val="ru-RU"/>
                              </w:rPr>
                              <m:t>-</m:t>
                            </w:ins>
                          </m:r>
                        </m:sub>
                      </m:sSub>
                    </m:e>
                  </m:d>
                  <m:r>
                    <w:ins w:id="1970" w:author="Антон Смирнов" w:date="2023-05-23T20:46:00Z">
                      <w:rPr>
                        <w:rFonts w:ascii="Cambria Math" w:hAnsi="Cambria Math"/>
                        <w:lang w:val="ru-RU"/>
                      </w:rPr>
                      <m:t>*N</m:t>
                    </w:ins>
                  </m:r>
                  <m:d>
                    <m:dPr>
                      <m:ctrlPr>
                        <w:ins w:id="1971" w:author="Антон Смирнов" w:date="2023-05-23T20:46:00Z">
                          <w:rPr>
                            <w:rFonts w:ascii="Cambria Math" w:hAnsi="Cambria Math"/>
                            <w:i/>
                            <w:lang w:val="ru-RU"/>
                          </w:rPr>
                        </w:ins>
                      </m:ctrlPr>
                    </m:dPr>
                    <m:e>
                      <m:sSub>
                        <m:sSubPr>
                          <m:ctrlPr>
                            <w:ins w:id="1972" w:author="Антон Смирнов" w:date="2023-05-23T20:46:00Z">
                              <w:rPr>
                                <w:rFonts w:ascii="Cambria Math" w:hAnsi="Cambria Math"/>
                                <w:i/>
                                <w:lang w:val="ru-RU"/>
                              </w:rPr>
                            </w:ins>
                          </m:ctrlPr>
                        </m:sSubPr>
                        <m:e>
                          <m:r>
                            <w:ins w:id="1973" w:author="Антон Смирнов" w:date="2023-05-23T20:46:00Z">
                              <w:rPr>
                                <w:rFonts w:ascii="Cambria Math" w:hAnsi="Cambria Math"/>
                                <w:lang w:val="ru-RU"/>
                              </w:rPr>
                              <m:t>C</m:t>
                            </w:ins>
                          </m:r>
                        </m:e>
                        <m:sub>
                          <m:r>
                            <w:ins w:id="1974" w:author="Антон Смирнов" w:date="2023-05-23T20:46:00Z">
                              <w:rPr>
                                <w:rFonts w:ascii="Cambria Math" w:hAnsi="Cambria Math"/>
                                <w:lang w:val="ru-RU"/>
                              </w:rPr>
                              <m:t>+</m:t>
                            </w:ins>
                          </m:r>
                        </m:sub>
                      </m:sSub>
                    </m:e>
                  </m:d>
                </m:den>
              </m:f>
              <m:r>
                <w:rPr>
                  <w:rFonts w:ascii="Cambria Math" w:hAnsi="Cambria Math"/>
                  <w:lang w:val="ru-RU"/>
                </w:rPr>
                <m:t>#</m:t>
              </m:r>
              <m:r>
                <w:ins w:id="1975" w:author="Антон Смирнов" w:date="2023-05-23T20:48:00Z">
                  <w:rPr>
                    <w:rFonts w:ascii="Cambria Math" w:hAnsi="Cambria Math"/>
                    <w:lang w:val="ru-RU"/>
                  </w:rPr>
                  <m:t>(</m:t>
                </w:ins>
              </m:r>
              <m:r>
                <w:ins w:id="1976" w:author="Антон Смирнов" w:date="2023-05-23T20:47:00Z">
                  <w:rPr>
                    <w:rFonts w:ascii="Cambria Math" w:hAnsi="Cambria Math"/>
                  </w:rPr>
                  <m:t>1</m:t>
                </w:ins>
              </m:r>
              <m:r>
                <w:ins w:id="1977" w:author="Антон Смирнов" w:date="2023-05-23T20:48:00Z">
                  <w:rPr>
                    <w:rFonts w:ascii="Cambria Math" w:hAnsi="Cambria Math"/>
                  </w:rPr>
                  <m:t>)</m:t>
                </w:ins>
              </m:r>
              <m:r>
                <w:ins w:id="1978" w:author="Антон Смирнов" w:date="2023-05-23T20:46:00Z">
                  <w:rPr>
                    <w:rFonts w:ascii="Cambria Math" w:hAnsi="Cambria Math"/>
                    <w:lang w:val="ru-RU"/>
                  </w:rPr>
                  <m:t xml:space="preserve">  </m:t>
                </w:ins>
              </m:r>
              <m:ctrlPr>
                <w:ins w:id="1979" w:author="Антон Смирнов" w:date="2023-05-23T20:47:00Z">
                  <w:rPr>
                    <w:rFonts w:ascii="Cambria Math" w:hAnsi="Cambria Math"/>
                    <w:i/>
                    <w:lang w:val="ru-RU"/>
                  </w:rPr>
                </w:ins>
              </m:ctrlPr>
            </m:e>
          </m:eqArr>
        </m:oMath>
      </m:oMathPara>
    </w:p>
    <w:p w14:paraId="6CF93E0E" w14:textId="0A13FC90" w:rsidR="00184AA9" w:rsidRDefault="00184AA9" w:rsidP="00B6302E">
      <w:pPr>
        <w:pStyle w:val="a0"/>
        <w:ind w:firstLine="0"/>
        <w:rPr>
          <w:ins w:id="1980" w:author="Антон Смирнов" w:date="2023-05-23T20:49:00Z"/>
          <w:lang w:val="ru-RU"/>
        </w:rPr>
      </w:pPr>
      <w:ins w:id="1981" w:author="Антон Смирнов" w:date="2023-05-23T21:07:00Z">
        <w:r>
          <w:rPr>
            <w:lang w:val="ru-RU"/>
          </w:rPr>
          <w:t xml:space="preserve">где: </w:t>
        </w:r>
      </w:ins>
      <w:ins w:id="1982" w:author="Антон Смирнов" w:date="2023-05-23T20:49:00Z">
        <w:r w:rsidR="00B6302E">
          <w:t>N</w:t>
        </w:r>
        <w:r w:rsidR="00B6302E" w:rsidRPr="00B6302E">
          <w:rPr>
            <w:lang w:val="ru-RU"/>
            <w:rPrChange w:id="1983" w:author="Антон Смирнов" w:date="2023-05-23T20:49:00Z">
              <w:rPr/>
            </w:rPrChange>
          </w:rPr>
          <w:t>(</w:t>
        </w:r>
      </w:ins>
      <w:ins w:id="1984" w:author="Антон Смирнов" w:date="2023-05-23T20:48:00Z">
        <w:r w:rsidR="00B6302E">
          <w:t>C</w:t>
        </w:r>
        <w:r w:rsidR="00B6302E" w:rsidRPr="00184AA9">
          <w:rPr>
            <w:vertAlign w:val="subscript"/>
            <w:lang w:val="ru-RU"/>
            <w:rPrChange w:id="1985" w:author="Антон Смирнов" w:date="2023-05-23T21:04:00Z">
              <w:rPr/>
            </w:rPrChange>
          </w:rPr>
          <w:t>+</w:t>
        </w:r>
      </w:ins>
      <w:ins w:id="1986" w:author="Антон Смирнов" w:date="2023-05-23T20:49:00Z">
        <w:r w:rsidR="00B6302E" w:rsidRPr="00B6302E">
          <w:rPr>
            <w:lang w:val="ru-RU"/>
            <w:rPrChange w:id="1987" w:author="Антон Смирнов" w:date="2023-05-23T20:49:00Z">
              <w:rPr/>
            </w:rPrChange>
          </w:rPr>
          <w:t>)</w:t>
        </w:r>
      </w:ins>
      <w:ins w:id="1988" w:author="Антон Смирнов" w:date="2023-05-23T20:48:00Z">
        <w:r w:rsidR="00B6302E" w:rsidRPr="00B6302E">
          <w:rPr>
            <w:lang w:val="ru-RU"/>
            <w:rPrChange w:id="1989" w:author="Антон Смирнов" w:date="2023-05-23T20:49:00Z">
              <w:rPr/>
            </w:rPrChange>
          </w:rPr>
          <w:t xml:space="preserve"> </w:t>
        </w:r>
      </w:ins>
      <w:ins w:id="1990" w:author="Антон Смирнов" w:date="2023-05-23T20:49:00Z">
        <w:r w:rsidR="00B6302E">
          <w:rPr>
            <w:lang w:val="ru-RU"/>
          </w:rPr>
          <w:t>–</w:t>
        </w:r>
      </w:ins>
      <w:ins w:id="1991" w:author="Антон Смирнов" w:date="2023-05-23T20:48:00Z">
        <w:r w:rsidR="00B6302E" w:rsidRPr="00B6302E">
          <w:rPr>
            <w:lang w:val="ru-RU"/>
            <w:rPrChange w:id="1992" w:author="Антон Смирнов" w:date="2023-05-23T20:49:00Z">
              <w:rPr/>
            </w:rPrChange>
          </w:rPr>
          <w:t xml:space="preserve"> </w:t>
        </w:r>
      </w:ins>
      <w:ins w:id="1993" w:author="Антон Смирнов" w:date="2023-05-23T21:10:00Z">
        <w:r>
          <w:rPr>
            <w:lang w:val="ru-RU"/>
          </w:rPr>
          <w:t>к</w:t>
        </w:r>
      </w:ins>
      <w:ins w:id="1994" w:author="Антон Смирнов" w:date="2023-05-23T20:49:00Z">
        <w:r w:rsidR="00B6302E">
          <w:rPr>
            <w:lang w:val="ru-RU"/>
          </w:rPr>
          <w:t>оличество положительных примеров</w:t>
        </w:r>
      </w:ins>
      <w:ins w:id="1995" w:author="Антон Смирнов" w:date="2023-05-23T21:05:00Z">
        <w:r>
          <w:rPr>
            <w:lang w:val="ru-RU"/>
          </w:rPr>
          <w:t>,</w:t>
        </w:r>
      </w:ins>
    </w:p>
    <w:p w14:paraId="415ABEF0" w14:textId="51CA7735" w:rsidR="00B6302E" w:rsidRDefault="00B6302E" w:rsidP="00B6302E">
      <w:pPr>
        <w:pStyle w:val="a0"/>
        <w:ind w:firstLine="0"/>
        <w:rPr>
          <w:ins w:id="1996" w:author="Антон Смирнов" w:date="2023-05-23T21:05:00Z"/>
          <w:lang w:val="ru-RU"/>
        </w:rPr>
      </w:pPr>
      <w:ins w:id="1997" w:author="Антон Смирнов" w:date="2023-05-23T20:50:00Z">
        <w:r>
          <w:t>N</w:t>
        </w:r>
        <w:r w:rsidRPr="00B6302E">
          <w:rPr>
            <w:lang w:val="ru-RU"/>
            <w:rPrChange w:id="1998" w:author="Антон Смирнов" w:date="2023-05-23T20:51:00Z">
              <w:rPr/>
            </w:rPrChange>
          </w:rPr>
          <w:t>(</w:t>
        </w:r>
      </w:ins>
      <w:ins w:id="1999" w:author="Антон Смирнов" w:date="2023-05-23T20:49:00Z">
        <w:r>
          <w:rPr>
            <w:lang w:val="ru-RU"/>
          </w:rPr>
          <w:t>С</w:t>
        </w:r>
        <w:r w:rsidRPr="00184AA9">
          <w:rPr>
            <w:vertAlign w:val="subscript"/>
            <w:lang w:val="ru-RU"/>
            <w:rPrChange w:id="2000" w:author="Антон Смирнов" w:date="2023-05-23T21:04:00Z">
              <w:rPr>
                <w:lang w:val="ru-RU"/>
              </w:rPr>
            </w:rPrChange>
          </w:rPr>
          <w:t>-</w:t>
        </w:r>
      </w:ins>
      <w:ins w:id="2001" w:author="Антон Смирнов" w:date="2023-05-23T20:50:00Z">
        <w:r w:rsidRPr="00B6302E">
          <w:rPr>
            <w:lang w:val="ru-RU"/>
            <w:rPrChange w:id="2002" w:author="Антон Смирнов" w:date="2023-05-23T20:51:00Z">
              <w:rPr/>
            </w:rPrChange>
          </w:rPr>
          <w:t xml:space="preserve">) – </w:t>
        </w:r>
        <w:r>
          <w:rPr>
            <w:lang w:val="ru-RU"/>
          </w:rPr>
          <w:t>количество о</w:t>
        </w:r>
      </w:ins>
      <w:ins w:id="2003" w:author="Антон Смирнов" w:date="2023-05-23T20:49:00Z">
        <w:r>
          <w:rPr>
            <w:lang w:val="ru-RU"/>
          </w:rPr>
          <w:t>трицательны</w:t>
        </w:r>
      </w:ins>
      <w:ins w:id="2004" w:author="Антон Смирнов" w:date="2023-05-23T20:50:00Z">
        <w:r>
          <w:rPr>
            <w:lang w:val="ru-RU"/>
          </w:rPr>
          <w:t>х</w:t>
        </w:r>
      </w:ins>
      <w:ins w:id="2005" w:author="Антон Смирнов" w:date="2023-05-23T20:49:00Z">
        <w:r>
          <w:rPr>
            <w:lang w:val="ru-RU"/>
          </w:rPr>
          <w:t xml:space="preserve"> </w:t>
        </w:r>
      </w:ins>
      <w:ins w:id="2006" w:author="Антон Смирнов" w:date="2023-05-23T20:50:00Z">
        <w:r>
          <w:rPr>
            <w:lang w:val="ru-RU"/>
          </w:rPr>
          <w:t>примеров</w:t>
        </w:r>
      </w:ins>
      <w:ins w:id="2007" w:author="Антон Смирнов" w:date="2023-05-23T21:05:00Z">
        <w:r w:rsidR="00184AA9">
          <w:rPr>
            <w:lang w:val="ru-RU"/>
          </w:rPr>
          <w:t>,</w:t>
        </w:r>
      </w:ins>
    </w:p>
    <w:p w14:paraId="7721348B" w14:textId="4EA9AA08" w:rsidR="00184AA9" w:rsidRDefault="00184AA9" w:rsidP="00184AA9">
      <w:pPr>
        <w:pStyle w:val="a0"/>
        <w:ind w:firstLine="0"/>
        <w:rPr>
          <w:ins w:id="2008" w:author="Антон Смирнов" w:date="2023-05-23T21:13:00Z"/>
          <w:rFonts w:eastAsiaTheme="minorEastAsia"/>
          <w:lang w:val="ru-RU"/>
        </w:rPr>
      </w:pPr>
      <w:ins w:id="2009" w:author="Антон Смирнов" w:date="2023-05-23T21:05:00Z">
        <w:r>
          <w:rPr>
            <w:rFonts w:eastAsiaTheme="minorEastAsia"/>
          </w:rPr>
          <w:t>N</w:t>
        </w:r>
        <w:r w:rsidRPr="00184AA9">
          <w:rPr>
            <w:rFonts w:eastAsiaTheme="minorEastAsia"/>
            <w:lang w:val="ru-RU"/>
            <w:rPrChange w:id="2010" w:author="Антон Смирнов" w:date="2023-05-23T21:06:00Z">
              <w:rPr>
                <w:rFonts w:eastAsiaTheme="minorEastAsia"/>
              </w:rPr>
            </w:rPrChange>
          </w:rPr>
          <w:t>{</w:t>
        </w:r>
      </w:ins>
      <w:ins w:id="2011" w:author="Антон Смирнов" w:date="2023-05-23T21:06:00Z">
        <w:r>
          <w:rPr>
            <w:rFonts w:eastAsiaTheme="minorEastAsia"/>
          </w:rPr>
          <w:t>P</w:t>
        </w:r>
        <w:r w:rsidRPr="00184AA9">
          <w:rPr>
            <w:rFonts w:eastAsiaTheme="minorEastAsia"/>
            <w:lang w:val="ru-RU"/>
            <w:rPrChange w:id="2012" w:author="Антон Смирнов" w:date="2023-05-23T21:06:00Z">
              <w:rPr>
                <w:rFonts w:eastAsiaTheme="minorEastAsia"/>
              </w:rPr>
            </w:rPrChange>
          </w:rPr>
          <w:t>(</w:t>
        </w:r>
        <w:r>
          <w:rPr>
            <w:rFonts w:eastAsiaTheme="minorEastAsia"/>
          </w:rPr>
          <w:t>C</w:t>
        </w:r>
        <w:r w:rsidRPr="00184AA9">
          <w:rPr>
            <w:rFonts w:eastAsiaTheme="minorEastAsia"/>
            <w:vertAlign w:val="subscript"/>
            <w:lang w:val="ru-RU"/>
            <w:rPrChange w:id="2013" w:author="Антон Смирнов" w:date="2023-05-23T21:06:00Z">
              <w:rPr>
                <w:rFonts w:eastAsiaTheme="minorEastAsia"/>
              </w:rPr>
            </w:rPrChange>
          </w:rPr>
          <w:t>+</w:t>
        </w:r>
        <w:r w:rsidRPr="00184AA9">
          <w:rPr>
            <w:rFonts w:eastAsiaTheme="minorEastAsia"/>
            <w:lang w:val="ru-RU"/>
            <w:rPrChange w:id="2014" w:author="Антон Смирнов" w:date="2023-05-23T21:06:00Z">
              <w:rPr>
                <w:rFonts w:eastAsiaTheme="minorEastAsia"/>
              </w:rPr>
            </w:rPrChange>
          </w:rPr>
          <w:t xml:space="preserve">) &gt; </w:t>
        </w:r>
        <w:r>
          <w:rPr>
            <w:rFonts w:eastAsiaTheme="minorEastAsia"/>
          </w:rPr>
          <w:t>P</w:t>
        </w:r>
        <w:r w:rsidRPr="00184AA9">
          <w:rPr>
            <w:rFonts w:eastAsiaTheme="minorEastAsia"/>
            <w:lang w:val="ru-RU"/>
            <w:rPrChange w:id="2015" w:author="Антон Смирнов" w:date="2023-05-23T21:06:00Z">
              <w:rPr>
                <w:rFonts w:eastAsiaTheme="minorEastAsia"/>
              </w:rPr>
            </w:rPrChange>
          </w:rPr>
          <w:t>(</w:t>
        </w:r>
        <w:r>
          <w:rPr>
            <w:rFonts w:eastAsiaTheme="minorEastAsia"/>
          </w:rPr>
          <w:t>C</w:t>
        </w:r>
        <w:r w:rsidRPr="00184AA9">
          <w:rPr>
            <w:rFonts w:eastAsiaTheme="minorEastAsia"/>
            <w:vertAlign w:val="subscript"/>
            <w:lang w:val="ru-RU"/>
            <w:rPrChange w:id="2016" w:author="Антон Смирнов" w:date="2023-05-23T21:06:00Z">
              <w:rPr>
                <w:rFonts w:eastAsiaTheme="minorEastAsia"/>
              </w:rPr>
            </w:rPrChange>
          </w:rPr>
          <w:t>-</w:t>
        </w:r>
        <w:r w:rsidRPr="00184AA9">
          <w:rPr>
            <w:rFonts w:eastAsiaTheme="minorEastAsia"/>
            <w:lang w:val="ru-RU"/>
            <w:rPrChange w:id="2017" w:author="Антон Смирнов" w:date="2023-05-23T21:06:00Z">
              <w:rPr>
                <w:rFonts w:eastAsiaTheme="minorEastAsia"/>
              </w:rPr>
            </w:rPrChange>
          </w:rPr>
          <w:t>)</w:t>
        </w:r>
        <w:r w:rsidRPr="00184AA9">
          <w:rPr>
            <w:rFonts w:eastAsiaTheme="minorEastAsia"/>
            <w:lang w:val="ru-RU"/>
            <w:rPrChange w:id="2018" w:author="Антон Смирнов" w:date="2023-05-23T21:09:00Z">
              <w:rPr>
                <w:rFonts w:eastAsiaTheme="minorEastAsia"/>
              </w:rPr>
            </w:rPrChange>
          </w:rPr>
          <w:t xml:space="preserve">} </w:t>
        </w:r>
      </w:ins>
      <w:ins w:id="2019" w:author="Антон Смирнов" w:date="2023-05-23T21:09:00Z">
        <w:r>
          <w:rPr>
            <w:rFonts w:eastAsiaTheme="minorEastAsia"/>
            <w:lang w:val="ru-RU"/>
          </w:rPr>
          <w:t>–</w:t>
        </w:r>
      </w:ins>
      <w:ins w:id="2020" w:author="Антон Смирнов" w:date="2023-05-23T21:06:00Z">
        <w:r w:rsidRPr="00184AA9">
          <w:rPr>
            <w:rFonts w:eastAsiaTheme="minorEastAsia"/>
            <w:lang w:val="ru-RU"/>
            <w:rPrChange w:id="2021" w:author="Антон Смирнов" w:date="2023-05-23T21:09:00Z">
              <w:rPr>
                <w:rFonts w:eastAsiaTheme="minorEastAsia"/>
              </w:rPr>
            </w:rPrChange>
          </w:rPr>
          <w:t xml:space="preserve"> </w:t>
        </w:r>
      </w:ins>
      <w:ins w:id="2022" w:author="Антон Смирнов" w:date="2023-05-23T21:10:00Z">
        <w:r>
          <w:rPr>
            <w:rFonts w:eastAsiaTheme="minorEastAsia"/>
            <w:lang w:val="ru-RU"/>
          </w:rPr>
          <w:t>к</w:t>
        </w:r>
      </w:ins>
      <w:ins w:id="2023" w:author="Антон Смирнов" w:date="2023-05-23T21:09:00Z">
        <w:r>
          <w:rPr>
            <w:rFonts w:eastAsiaTheme="minorEastAsia"/>
            <w:lang w:val="ru-RU"/>
          </w:rPr>
          <w:t>оличество примеров</w:t>
        </w:r>
      </w:ins>
      <w:ins w:id="2024" w:author="Антон Смирнов" w:date="2023-05-23T21:10:00Z">
        <w:r w:rsidR="00352641">
          <w:rPr>
            <w:rFonts w:eastAsiaTheme="minorEastAsia"/>
            <w:lang w:val="ru-RU"/>
          </w:rPr>
          <w:t>, для которых оценка вероятности для случайно взятого положительного примера больше оценки в</w:t>
        </w:r>
      </w:ins>
      <w:ins w:id="2025" w:author="Антон Смирнов" w:date="2023-05-23T21:11:00Z">
        <w:r w:rsidR="00352641">
          <w:rPr>
            <w:rFonts w:eastAsiaTheme="minorEastAsia"/>
            <w:lang w:val="ru-RU"/>
          </w:rPr>
          <w:t>ероятности для случайно взятого отрицательного примера.</w:t>
        </w:r>
      </w:ins>
    </w:p>
    <w:p w14:paraId="5DECC959" w14:textId="46AEB700" w:rsidR="00352641" w:rsidRPr="00E441B8" w:rsidRDefault="00352641" w:rsidP="00184AA9">
      <w:pPr>
        <w:pStyle w:val="a0"/>
        <w:ind w:firstLine="0"/>
        <w:rPr>
          <w:ins w:id="2026" w:author="Антон Смирнов" w:date="2023-05-23T21:05:00Z"/>
          <w:rFonts w:eastAsiaTheme="minorEastAsia"/>
          <w:lang w:val="ru-RU"/>
          <w:rPrChange w:id="2027" w:author="Антон Смирнов" w:date="2023-05-23T21:37:00Z">
            <w:rPr>
              <w:ins w:id="2028" w:author="Антон Смирнов" w:date="2023-05-23T21:05:00Z"/>
              <w:rFonts w:ascii="Cambria Math" w:hAnsi="Cambria Math"/>
              <w:i/>
              <w:lang w:val="ru-RU"/>
            </w:rPr>
          </w:rPrChange>
        </w:rPr>
        <w:pPrChange w:id="2029" w:author="Антон Смирнов" w:date="2023-05-23T21:05:00Z">
          <w:pPr>
            <w:pStyle w:val="a0"/>
          </w:pPr>
        </w:pPrChange>
      </w:pPr>
      <w:ins w:id="2030" w:author="Антон Смирнов" w:date="2023-05-23T21:13:00Z">
        <w:r>
          <w:rPr>
            <w:rFonts w:eastAsiaTheme="minorEastAsia"/>
            <w:lang w:val="ru-RU"/>
          </w:rPr>
          <w:t>Кроме 5-кратной кросс-валидации</w:t>
        </w:r>
      </w:ins>
      <w:ins w:id="2031" w:author="Антон Смирнов" w:date="2023-05-23T21:15:00Z">
        <w:r>
          <w:rPr>
            <w:rFonts w:eastAsiaTheme="minorEastAsia"/>
            <w:lang w:val="ru-RU"/>
          </w:rPr>
          <w:t xml:space="preserve"> использовалась внутрення</w:t>
        </w:r>
      </w:ins>
      <w:ins w:id="2032" w:author="Антон Смирнов" w:date="2023-05-23T21:16:00Z">
        <w:r>
          <w:rPr>
            <w:rFonts w:eastAsiaTheme="minorEastAsia"/>
            <w:lang w:val="ru-RU"/>
          </w:rPr>
          <w:t>я оценка качества модели</w:t>
        </w:r>
      </w:ins>
      <w:ins w:id="2033" w:author="Антон Смирнов" w:date="2023-05-23T21:35:00Z">
        <w:r w:rsidR="00E441B8">
          <w:rPr>
            <w:rFonts w:eastAsiaTheme="minorEastAsia"/>
            <w:lang w:val="ru-RU"/>
          </w:rPr>
          <w:t xml:space="preserve"> </w:t>
        </w:r>
      </w:ins>
      <w:ins w:id="2034" w:author="Антон Смирнов" w:date="2023-05-23T21:36:00Z">
        <w:r w:rsidR="00E441B8">
          <w:rPr>
            <w:rFonts w:eastAsiaTheme="minorEastAsia"/>
            <w:lang w:val="ru-RU"/>
          </w:rPr>
          <w:t>–</w:t>
        </w:r>
      </w:ins>
      <w:ins w:id="2035" w:author="Антон Смирнов" w:date="2023-05-23T21:35:00Z">
        <w:r w:rsidR="00E441B8">
          <w:rPr>
            <w:rFonts w:eastAsiaTheme="minorEastAsia"/>
            <w:lang w:val="ru-RU"/>
          </w:rPr>
          <w:t xml:space="preserve"> </w:t>
        </w:r>
      </w:ins>
      <w:ins w:id="2036" w:author="Антон Смирнов" w:date="2023-05-23T21:36:00Z">
        <w:r w:rsidR="00E441B8">
          <w:rPr>
            <w:rFonts w:eastAsiaTheme="minorEastAsia"/>
            <w:lang w:val="ru-RU"/>
          </w:rPr>
          <w:t xml:space="preserve">расчет </w:t>
        </w:r>
        <w:r w:rsidR="00E441B8">
          <w:rPr>
            <w:rFonts w:eastAsiaTheme="minorEastAsia"/>
          </w:rPr>
          <w:t>AUROC</w:t>
        </w:r>
        <w:r w:rsidR="00E441B8" w:rsidRPr="00E441B8">
          <w:rPr>
            <w:rFonts w:eastAsiaTheme="minorEastAsia"/>
            <w:lang w:val="ru-RU"/>
            <w:rPrChange w:id="2037" w:author="Антон Смирнов" w:date="2023-05-23T21:36:00Z">
              <w:rPr>
                <w:rFonts w:eastAsiaTheme="minorEastAsia"/>
              </w:rPr>
            </w:rPrChange>
          </w:rPr>
          <w:t xml:space="preserve"> </w:t>
        </w:r>
        <w:r w:rsidR="00E441B8">
          <w:rPr>
            <w:rFonts w:eastAsiaTheme="minorEastAsia"/>
            <w:lang w:val="ru-RU"/>
          </w:rPr>
          <w:t>по 20-кратной кросс-валидации</w:t>
        </w:r>
      </w:ins>
      <w:ins w:id="2038" w:author="Антон Смирнов" w:date="2023-05-23T21:37:00Z">
        <w:r w:rsidR="00E441B8">
          <w:rPr>
            <w:rFonts w:eastAsiaTheme="minorEastAsia"/>
            <w:lang w:val="ru-RU"/>
          </w:rPr>
          <w:t xml:space="preserve"> (</w:t>
        </w:r>
        <w:r w:rsidR="00E441B8">
          <w:rPr>
            <w:rFonts w:eastAsiaTheme="minorEastAsia"/>
          </w:rPr>
          <w:t>AUROC</w:t>
        </w:r>
        <w:r w:rsidR="00E441B8" w:rsidRPr="00E441B8">
          <w:rPr>
            <w:rFonts w:eastAsiaTheme="minorEastAsia"/>
            <w:lang w:val="ru-RU"/>
            <w:rPrChange w:id="2039" w:author="Антон Смирнов" w:date="2023-05-23T21:37:00Z">
              <w:rPr>
                <w:rFonts w:eastAsiaTheme="minorEastAsia"/>
              </w:rPr>
            </w:rPrChange>
          </w:rPr>
          <w:t>20</w:t>
        </w:r>
        <w:r w:rsidR="00E441B8">
          <w:rPr>
            <w:rFonts w:eastAsiaTheme="minorEastAsia"/>
          </w:rPr>
          <w:t>CV</w:t>
        </w:r>
        <w:r w:rsidR="00E441B8" w:rsidRPr="00E441B8">
          <w:rPr>
            <w:rFonts w:eastAsiaTheme="minorEastAsia"/>
            <w:lang w:val="ru-RU"/>
            <w:rPrChange w:id="2040" w:author="Антон Смирнов" w:date="2023-05-23T21:37:00Z">
              <w:rPr>
                <w:rFonts w:eastAsiaTheme="minorEastAsia"/>
              </w:rPr>
            </w:rPrChange>
          </w:rPr>
          <w:t>)</w:t>
        </w:r>
      </w:ins>
      <w:ins w:id="2041" w:author="Антон Смирнов" w:date="2023-05-23T21:36:00Z">
        <w:r w:rsidR="00E441B8">
          <w:rPr>
            <w:rFonts w:eastAsiaTheme="minorEastAsia"/>
            <w:lang w:val="ru-RU"/>
          </w:rPr>
          <w:t xml:space="preserve"> на каждом обучающем наборе.</w:t>
        </w:r>
      </w:ins>
      <w:ins w:id="2042" w:author="Антон Смирнов" w:date="2023-05-23T21:37:00Z">
        <w:r w:rsidR="00E441B8" w:rsidRPr="00E441B8">
          <w:rPr>
            <w:rFonts w:eastAsiaTheme="minorEastAsia"/>
            <w:lang w:val="ru-RU"/>
            <w:rPrChange w:id="2043" w:author="Антон Смирнов" w:date="2023-05-23T21:37:00Z">
              <w:rPr>
                <w:rFonts w:eastAsiaTheme="minorEastAsia"/>
              </w:rPr>
            </w:rPrChange>
          </w:rPr>
          <w:t xml:space="preserve"> </w:t>
        </w:r>
        <w:r w:rsidR="00E441B8">
          <w:rPr>
            <w:rFonts w:eastAsiaTheme="minorEastAsia"/>
          </w:rPr>
          <w:t>AUROC</w:t>
        </w:r>
        <w:r w:rsidR="00E441B8" w:rsidRPr="00E441B8">
          <w:rPr>
            <w:rFonts w:eastAsiaTheme="minorEastAsia"/>
            <w:lang w:val="ru-RU"/>
            <w:rPrChange w:id="2044" w:author="Антон Смирнов" w:date="2023-05-23T21:37:00Z">
              <w:rPr>
                <w:rFonts w:eastAsiaTheme="minorEastAsia"/>
              </w:rPr>
            </w:rPrChange>
          </w:rPr>
          <w:t>20</w:t>
        </w:r>
        <w:r w:rsidR="00E441B8">
          <w:rPr>
            <w:rFonts w:eastAsiaTheme="minorEastAsia"/>
          </w:rPr>
          <w:t>CV</w:t>
        </w:r>
        <w:r w:rsidR="00E441B8" w:rsidRPr="00E441B8">
          <w:rPr>
            <w:rFonts w:eastAsiaTheme="minorEastAsia"/>
            <w:lang w:val="ru-RU"/>
            <w:rPrChange w:id="2045" w:author="Антон Смирнов" w:date="2023-05-23T21:37:00Z">
              <w:rPr>
                <w:rFonts w:eastAsiaTheme="minorEastAsia"/>
              </w:rPr>
            </w:rPrChange>
          </w:rPr>
          <w:t xml:space="preserve"> </w:t>
        </w:r>
        <w:r w:rsidR="00E441B8">
          <w:rPr>
            <w:rFonts w:eastAsiaTheme="minorEastAsia"/>
            <w:lang w:val="ru-RU"/>
          </w:rPr>
          <w:t xml:space="preserve">для каждого класса рассчитывает </w:t>
        </w:r>
        <w:proofErr w:type="spellStart"/>
        <w:r w:rsidR="00E441B8">
          <w:rPr>
            <w:rFonts w:eastAsiaTheme="minorEastAsia"/>
          </w:rPr>
          <w:t>MultiPASS</w:t>
        </w:r>
        <w:proofErr w:type="spellEnd"/>
        <w:r w:rsidR="00E441B8" w:rsidRPr="00E441B8">
          <w:rPr>
            <w:rFonts w:eastAsiaTheme="minorEastAsia"/>
            <w:lang w:val="ru-RU"/>
            <w:rPrChange w:id="2046" w:author="Антон Смирнов" w:date="2023-05-23T21:37:00Z">
              <w:rPr>
                <w:rFonts w:eastAsiaTheme="minorEastAsia"/>
              </w:rPr>
            </w:rPrChange>
          </w:rPr>
          <w:t xml:space="preserve">, </w:t>
        </w:r>
        <w:r w:rsidR="00E441B8">
          <w:rPr>
            <w:rFonts w:eastAsiaTheme="minorEastAsia"/>
            <w:lang w:val="ru-RU"/>
          </w:rPr>
          <w:t>используя формулу 1.</w:t>
        </w:r>
      </w:ins>
    </w:p>
    <w:p w14:paraId="10F256CF" w14:textId="0925F031" w:rsidR="00E441B8" w:rsidRPr="00565535" w:rsidRDefault="00ED7CE7" w:rsidP="008D6BD1">
      <w:pPr>
        <w:pStyle w:val="a0"/>
        <w:rPr>
          <w:ins w:id="2047" w:author="Антон Смирнов" w:date="2023-05-23T21:44:00Z"/>
          <w:lang w:val="ru-RU"/>
          <w:rPrChange w:id="2048" w:author="Антон Смирнов" w:date="2023-05-23T22:03:00Z">
            <w:rPr>
              <w:ins w:id="2049" w:author="Антон Смирнов" w:date="2023-05-23T21:44:00Z"/>
              <w:lang w:val="ru-RU"/>
            </w:rPr>
          </w:rPrChange>
        </w:rPr>
      </w:pPr>
      <w:ins w:id="2050" w:author="Антон Смирнов" w:date="2023-05-23T20:14:00Z">
        <w:r>
          <w:t>K</w:t>
        </w:r>
        <w:r w:rsidRPr="00ED7CE7">
          <w:rPr>
            <w:lang w:val="ru-RU"/>
            <w:rPrChange w:id="2051" w:author="Антон Смирнов" w:date="2023-05-23T20:15:00Z">
              <w:rPr/>
            </w:rPrChange>
          </w:rPr>
          <w:t>-</w:t>
        </w:r>
        <w:r>
          <w:t>fold</w:t>
        </w:r>
        <w:r w:rsidRPr="00ED7CE7">
          <w:rPr>
            <w:lang w:val="ru-RU"/>
            <w:rPrChange w:id="2052" w:author="Антон Смирнов" w:date="2023-05-23T20:15:00Z">
              <w:rPr/>
            </w:rPrChange>
          </w:rPr>
          <w:t xml:space="preserve"> </w:t>
        </w:r>
      </w:ins>
      <w:ins w:id="2053" w:author="Антон Смирнов" w:date="2023-05-23T20:15:00Z">
        <w:r>
          <w:rPr>
            <w:lang w:val="ru-RU"/>
          </w:rPr>
          <w:t>к</w:t>
        </w:r>
      </w:ins>
      <w:ins w:id="2054" w:author="Антон Смирнов" w:date="2023-05-23T20:14:00Z">
        <w:r>
          <w:rPr>
            <w:lang w:val="ru-RU"/>
          </w:rPr>
          <w:t xml:space="preserve">росс-валидация </w:t>
        </w:r>
      </w:ins>
      <w:ins w:id="2055" w:author="Антон Смирнов" w:date="2023-05-23T20:15:00Z">
        <w:r>
          <w:rPr>
            <w:lang w:val="ru-RU"/>
          </w:rPr>
          <w:t xml:space="preserve">– процедура независимой оценки качества </w:t>
        </w:r>
      </w:ins>
      <w:ins w:id="2056" w:author="Антон Смирнов" w:date="2023-05-23T20:16:00Z">
        <w:r>
          <w:rPr>
            <w:lang w:val="ru-RU"/>
          </w:rPr>
          <w:t xml:space="preserve">моделей, когда исходный набор разбивается </w:t>
        </w:r>
        <w:r>
          <w:t>k</w:t>
        </w:r>
        <w:r w:rsidRPr="00ED7CE7">
          <w:rPr>
            <w:lang w:val="ru-RU"/>
            <w:rPrChange w:id="2057" w:author="Антон Смирнов" w:date="2023-05-23T20:16:00Z">
              <w:rPr/>
            </w:rPrChange>
          </w:rPr>
          <w:t xml:space="preserve"> </w:t>
        </w:r>
        <w:r>
          <w:rPr>
            <w:lang w:val="ru-RU"/>
          </w:rPr>
          <w:t>раз на обучающую и тестовую выборку</w:t>
        </w:r>
      </w:ins>
      <w:ins w:id="2058" w:author="Антон Смирнов" w:date="2023-05-23T20:17:00Z">
        <w:r>
          <w:rPr>
            <w:lang w:val="ru-RU"/>
          </w:rPr>
          <w:t xml:space="preserve"> так, чтобы тестовые наборы </w:t>
        </w:r>
      </w:ins>
      <w:ins w:id="2059" w:author="Антон Смирнов" w:date="2023-05-23T20:18:00Z">
        <w:r>
          <w:rPr>
            <w:lang w:val="ru-RU"/>
          </w:rPr>
          <w:t>не пересекались</w:t>
        </w:r>
      </w:ins>
      <w:ins w:id="2060" w:author="Антон Смирнов" w:date="2023-05-23T20:26:00Z">
        <w:r w:rsidR="008F74E2" w:rsidRPr="008F74E2">
          <w:rPr>
            <w:lang w:val="ru-RU"/>
            <w:rPrChange w:id="2061" w:author="Антон Смирнов" w:date="2023-05-23T20:26:00Z">
              <w:rPr/>
            </w:rPrChange>
          </w:rPr>
          <w:t xml:space="preserve"> </w:t>
        </w:r>
      </w:ins>
      <w:r w:rsidR="008F74E2">
        <w:rPr>
          <w:lang w:val="ru-RU"/>
        </w:rPr>
        <w:fldChar w:fldCharType="begin"/>
      </w:r>
      <w:r w:rsidR="005860B8">
        <w:rPr>
          <w:lang w:val="ru-RU"/>
        </w:rPr>
        <w:instrText xml:space="preserve"> ADDIN ZOTERO_ITEM CSL_CITATION {"citationID":"x6RaRgXr","properties":{"formattedCitation":"[109]","plainCitation":"[109]","noteIndex":0},"citationItems":[{"id":622,"uris":["http://zotero.org/users/10071278/items/G3ECM69B"],"itemData":{"id":622,"type":"book","edition":"2","language":"en","publisher":"Springer International Publishing","source":"Zotero","title":"The Elements of Statistical Learning Data Mining, Inference, and Prediction","author":[{"family":"Hastie","given":"Trevor"},{"family":"Tibshirani","given":"Robert"},{"family":"Friedman","given":"Jerome"}],"issued":{"date-parts":[["2017"]]}}}],"schema":"https://github.com/citation-style-language/schema/raw/master/csl-citation.json"} </w:instrText>
      </w:r>
      <w:r w:rsidR="008F74E2">
        <w:rPr>
          <w:lang w:val="ru-RU"/>
        </w:rPr>
        <w:fldChar w:fldCharType="separate"/>
      </w:r>
      <w:r w:rsidR="005860B8" w:rsidRPr="005860B8">
        <w:rPr>
          <w:rFonts w:cs="Times New Roman"/>
          <w:lang w:val="ru-RU"/>
        </w:rPr>
        <w:t>[109]</w:t>
      </w:r>
      <w:r w:rsidR="008F74E2">
        <w:rPr>
          <w:lang w:val="ru-RU"/>
        </w:rPr>
        <w:fldChar w:fldCharType="end"/>
      </w:r>
      <w:ins w:id="2062" w:author="Антон Смирнов" w:date="2023-05-23T20:18:00Z">
        <w:r>
          <w:rPr>
            <w:lang w:val="ru-RU"/>
          </w:rPr>
          <w:t xml:space="preserve">. </w:t>
        </w:r>
      </w:ins>
      <w:ins w:id="2063" w:author="Антон Смирнов" w:date="2023-05-23T20:33:00Z">
        <w:r w:rsidR="008F74E2">
          <w:rPr>
            <w:lang w:val="ru-RU"/>
          </w:rPr>
          <w:t>Для каждого обучающего набора б</w:t>
        </w:r>
      </w:ins>
      <w:ins w:id="2064" w:author="Антон Смирнов" w:date="2023-05-23T20:34:00Z">
        <w:r w:rsidR="008F74E2">
          <w:rPr>
            <w:lang w:val="ru-RU"/>
          </w:rPr>
          <w:t xml:space="preserve">ыл сделан прогноз на тестовой выборке. Затем </w:t>
        </w:r>
        <w:r w:rsidR="008F74E2">
          <w:rPr>
            <w:lang w:val="ru-RU"/>
          </w:rPr>
          <w:lastRenderedPageBreak/>
          <w:t xml:space="preserve">результаты прогноза объединялись в </w:t>
        </w:r>
      </w:ins>
      <w:ins w:id="2065" w:author="Антон Смирнов" w:date="2023-05-23T20:35:00Z">
        <w:r w:rsidR="008F74E2">
          <w:rPr>
            <w:lang w:val="ru-RU"/>
          </w:rPr>
          <w:t>один файл, по которому рассчитывались метрики качества моделей.</w:t>
        </w:r>
      </w:ins>
      <w:ins w:id="2066" w:author="Антон Смирнов" w:date="2023-05-23T20:18:00Z">
        <w:r>
          <w:rPr>
            <w:lang w:val="ru-RU"/>
          </w:rPr>
          <w:t xml:space="preserve"> </w:t>
        </w:r>
      </w:ins>
      <w:ins w:id="2067" w:author="Антон Смирнов" w:date="2023-05-23T21:39:00Z">
        <w:r w:rsidR="00E441B8">
          <w:rPr>
            <w:lang w:val="ru-RU"/>
          </w:rPr>
          <w:t xml:space="preserve">Помимо </w:t>
        </w:r>
        <w:r w:rsidR="00E441B8">
          <w:t>AUROC</w:t>
        </w:r>
        <w:r w:rsidR="00E441B8" w:rsidRPr="00E441B8">
          <w:rPr>
            <w:lang w:val="ru-RU"/>
            <w:rPrChange w:id="2068" w:author="Антон Смирнов" w:date="2023-05-23T21:39:00Z">
              <w:rPr/>
            </w:rPrChange>
          </w:rPr>
          <w:t xml:space="preserve"> </w:t>
        </w:r>
        <w:r w:rsidR="00E441B8">
          <w:rPr>
            <w:lang w:val="ru-RU"/>
          </w:rPr>
          <w:t xml:space="preserve">были использованы следующие метрики: чувствительность, специфичность, </w:t>
        </w:r>
      </w:ins>
      <w:ins w:id="2069" w:author="Антон Смирнов" w:date="2023-05-23T21:40:00Z">
        <w:r w:rsidR="00E441B8">
          <w:rPr>
            <w:lang w:val="ru-RU"/>
          </w:rPr>
          <w:t>точность</w:t>
        </w:r>
      </w:ins>
      <w:ins w:id="2070" w:author="Антон Смирнов" w:date="2023-05-23T21:41:00Z">
        <w:r w:rsidR="00E441B8">
          <w:rPr>
            <w:lang w:val="ru-RU"/>
          </w:rPr>
          <w:t xml:space="preserve"> (</w:t>
        </w:r>
        <w:r w:rsidR="00E441B8">
          <w:t>accuracy</w:t>
        </w:r>
        <w:r w:rsidR="00E441B8" w:rsidRPr="00E441B8">
          <w:rPr>
            <w:lang w:val="ru-RU"/>
            <w:rPrChange w:id="2071" w:author="Антон Смирнов" w:date="2023-05-23T21:41:00Z">
              <w:rPr/>
            </w:rPrChange>
          </w:rPr>
          <w:t>)</w:t>
        </w:r>
      </w:ins>
      <w:ins w:id="2072" w:author="Антон Смирнов" w:date="2023-05-23T21:40:00Z">
        <w:r w:rsidR="00E441B8">
          <w:rPr>
            <w:lang w:val="ru-RU"/>
          </w:rPr>
          <w:t>, сбалансированная точность</w:t>
        </w:r>
      </w:ins>
      <w:ins w:id="2073" w:author="Антон Смирнов" w:date="2023-05-23T21:41:00Z">
        <w:r w:rsidR="00E441B8" w:rsidRPr="00E441B8">
          <w:rPr>
            <w:lang w:val="ru-RU"/>
            <w:rPrChange w:id="2074" w:author="Антон Смирнов" w:date="2023-05-23T21:41:00Z">
              <w:rPr/>
            </w:rPrChange>
          </w:rPr>
          <w:t xml:space="preserve"> (</w:t>
        </w:r>
        <w:r w:rsidR="00E441B8">
          <w:t>balanced</w:t>
        </w:r>
        <w:r w:rsidR="00E441B8" w:rsidRPr="00E441B8">
          <w:rPr>
            <w:lang w:val="ru-RU"/>
            <w:rPrChange w:id="2075" w:author="Антон Смирнов" w:date="2023-05-23T21:41:00Z">
              <w:rPr/>
            </w:rPrChange>
          </w:rPr>
          <w:t xml:space="preserve"> </w:t>
        </w:r>
      </w:ins>
      <w:ins w:id="2076" w:author="Антон Смирнов" w:date="2023-05-23T21:42:00Z">
        <w:r w:rsidR="00E441B8">
          <w:t>accuracy</w:t>
        </w:r>
        <w:r w:rsidR="00E441B8" w:rsidRPr="00E441B8">
          <w:rPr>
            <w:lang w:val="ru-RU"/>
            <w:rPrChange w:id="2077" w:author="Антон Смирнов" w:date="2023-05-23T21:42:00Z">
              <w:rPr/>
            </w:rPrChange>
          </w:rPr>
          <w:t>)</w:t>
        </w:r>
      </w:ins>
      <w:ins w:id="2078" w:author="Антон Смирнов" w:date="2023-05-23T21:40:00Z">
        <w:r w:rsidR="00E441B8">
          <w:rPr>
            <w:lang w:val="ru-RU"/>
          </w:rPr>
          <w:t>,</w:t>
        </w:r>
      </w:ins>
      <w:ins w:id="2079" w:author="Антон Смирнов" w:date="2023-05-23T21:42:00Z">
        <w:r w:rsidR="00E441B8" w:rsidRPr="00E441B8">
          <w:rPr>
            <w:lang w:val="ru-RU"/>
            <w:rPrChange w:id="2080" w:author="Антон Смирнов" w:date="2023-05-23T21:42:00Z">
              <w:rPr/>
            </w:rPrChange>
          </w:rPr>
          <w:t xml:space="preserve"> </w:t>
        </w:r>
        <w:r w:rsidR="00E441B8">
          <w:rPr>
            <w:lang w:val="ru-RU"/>
          </w:rPr>
          <w:t>средняя точность (</w:t>
        </w:r>
        <w:r w:rsidR="00E441B8">
          <w:t>average</w:t>
        </w:r>
        <w:r w:rsidR="00E441B8" w:rsidRPr="00E441B8">
          <w:rPr>
            <w:lang w:val="ru-RU"/>
            <w:rPrChange w:id="2081" w:author="Антон Смирнов" w:date="2023-05-23T21:42:00Z">
              <w:rPr/>
            </w:rPrChange>
          </w:rPr>
          <w:t xml:space="preserve"> </w:t>
        </w:r>
        <w:r w:rsidR="00E441B8">
          <w:t>precision</w:t>
        </w:r>
        <w:r w:rsidR="00E441B8" w:rsidRPr="00E441B8">
          <w:rPr>
            <w:lang w:val="ru-RU"/>
            <w:rPrChange w:id="2082" w:author="Антон Смирнов" w:date="2023-05-23T21:42:00Z">
              <w:rPr/>
            </w:rPrChange>
          </w:rPr>
          <w:t xml:space="preserve">) </w:t>
        </w:r>
        <w:r w:rsidR="00E441B8">
          <w:rPr>
            <w:lang w:val="ru-RU"/>
          </w:rPr>
          <w:t>и коэффициент корреляции Мэтью</w:t>
        </w:r>
      </w:ins>
      <w:ins w:id="2083" w:author="Антон Смирнов" w:date="2023-05-23T21:56:00Z">
        <w:r w:rsidR="00560E42" w:rsidRPr="00560E42">
          <w:rPr>
            <w:lang w:val="ru-RU"/>
            <w:rPrChange w:id="2084" w:author="Антон Смирнов" w:date="2023-05-23T21:56:00Z">
              <w:rPr/>
            </w:rPrChange>
          </w:rPr>
          <w:t xml:space="preserve"> </w:t>
        </w:r>
        <w:r w:rsidR="00560E42" w:rsidRPr="00565535">
          <w:rPr>
            <w:lang w:val="ru-RU"/>
            <w:rPrChange w:id="2085" w:author="Антон Смирнов" w:date="2023-05-23T22:02:00Z">
              <w:rPr/>
            </w:rPrChange>
          </w:rPr>
          <w:t>(</w:t>
        </w:r>
        <w:r w:rsidR="00560E42">
          <w:t>MCC</w:t>
        </w:r>
        <w:r w:rsidR="00560E42" w:rsidRPr="00565535">
          <w:rPr>
            <w:lang w:val="ru-RU"/>
            <w:rPrChange w:id="2086" w:author="Антон Смирнов" w:date="2023-05-23T22:02:00Z">
              <w:rPr/>
            </w:rPrChange>
          </w:rPr>
          <w:t>)</w:t>
        </w:r>
      </w:ins>
      <w:ins w:id="2087" w:author="Антон Смирнов" w:date="2023-05-23T21:42:00Z">
        <w:r w:rsidR="00E441B8">
          <w:rPr>
            <w:lang w:val="ru-RU"/>
          </w:rPr>
          <w:t>.</w:t>
        </w:r>
      </w:ins>
      <w:ins w:id="2088" w:author="Антон Смирнов" w:date="2023-05-23T21:43:00Z">
        <w:r w:rsidR="00E441B8">
          <w:rPr>
            <w:lang w:val="ru-RU"/>
          </w:rPr>
          <w:t xml:space="preserve"> Данные метрики рассчитываются по формулам</w:t>
        </w:r>
      </w:ins>
      <w:ins w:id="2089" w:author="Антон Смирнов" w:date="2023-05-23T21:44:00Z">
        <w:r w:rsidR="00E441B8">
          <w:rPr>
            <w:lang w:val="ru-RU"/>
          </w:rPr>
          <w:t xml:space="preserve"> 2-</w:t>
        </w:r>
      </w:ins>
      <w:ins w:id="2090" w:author="Антон Смирнов" w:date="2023-05-23T21:52:00Z">
        <w:r w:rsidR="00560E42" w:rsidRPr="00560E42">
          <w:rPr>
            <w:lang w:val="ru-RU"/>
            <w:rPrChange w:id="2091" w:author="Антон Смирнов" w:date="2023-05-23T21:56:00Z">
              <w:rPr/>
            </w:rPrChange>
          </w:rPr>
          <w:t>7</w:t>
        </w:r>
      </w:ins>
      <w:ins w:id="2092" w:author="Антон Смирнов" w:date="2023-05-23T21:46:00Z">
        <w:r w:rsidR="00875C19" w:rsidRPr="00875C19">
          <w:rPr>
            <w:lang w:val="ru-RU"/>
            <w:rPrChange w:id="2093" w:author="Антон Смирнов" w:date="2023-05-23T21:48:00Z">
              <w:rPr/>
            </w:rPrChange>
          </w:rPr>
          <w:t xml:space="preserve"> </w:t>
        </w:r>
        <w:r w:rsidR="00875C19">
          <w:rPr>
            <w:lang w:val="ru-RU"/>
          </w:rPr>
          <w:t>соответственно</w:t>
        </w:r>
      </w:ins>
      <w:ins w:id="2094" w:author="Антон Смирнов" w:date="2023-05-23T21:44:00Z">
        <w:r w:rsidR="00E441B8">
          <w:rPr>
            <w:lang w:val="ru-RU"/>
          </w:rPr>
          <w:t>.</w:t>
        </w:r>
      </w:ins>
      <w:ins w:id="2095" w:author="Антон Смирнов" w:date="2023-05-23T22:02:00Z">
        <w:r w:rsidR="00565535">
          <w:rPr>
            <w:lang w:val="ru-RU"/>
          </w:rPr>
          <w:t xml:space="preserve"> Для разбиения на </w:t>
        </w:r>
        <w:proofErr w:type="spellStart"/>
        <w:r w:rsidR="00565535">
          <w:rPr>
            <w:lang w:val="ru-RU"/>
          </w:rPr>
          <w:t>фолды</w:t>
        </w:r>
        <w:proofErr w:type="spellEnd"/>
        <w:r w:rsidR="00565535">
          <w:rPr>
            <w:lang w:val="ru-RU"/>
          </w:rPr>
          <w:t xml:space="preserve"> и расчёта метрик</w:t>
        </w:r>
      </w:ins>
      <w:ins w:id="2096" w:author="Антон Смирнов" w:date="2023-05-23T22:03:00Z">
        <w:r w:rsidR="00565535">
          <w:rPr>
            <w:lang w:val="ru-RU"/>
          </w:rPr>
          <w:t xml:space="preserve"> были использованы пакеты </w:t>
        </w:r>
        <w:r w:rsidR="00565535">
          <w:t>caret</w:t>
        </w:r>
      </w:ins>
      <w:r w:rsidR="004961D5">
        <w:fldChar w:fldCharType="begin"/>
      </w:r>
      <w:r w:rsidR="004961D5" w:rsidRPr="004961D5">
        <w:rPr>
          <w:lang w:val="ru-RU"/>
        </w:rPr>
        <w:instrText xml:space="preserve"> </w:instrText>
      </w:r>
      <w:r w:rsidR="004961D5">
        <w:instrText>ADDIN</w:instrText>
      </w:r>
      <w:r w:rsidR="004961D5" w:rsidRPr="004961D5">
        <w:rPr>
          <w:lang w:val="ru-RU"/>
        </w:rPr>
        <w:instrText xml:space="preserve"> </w:instrText>
      </w:r>
      <w:r w:rsidR="004961D5">
        <w:instrText>ZOTERO</w:instrText>
      </w:r>
      <w:r w:rsidR="004961D5" w:rsidRPr="004961D5">
        <w:rPr>
          <w:lang w:val="ru-RU"/>
        </w:rPr>
        <w:instrText>_</w:instrText>
      </w:r>
      <w:r w:rsidR="004961D5">
        <w:instrText>ITEM</w:instrText>
      </w:r>
      <w:r w:rsidR="004961D5" w:rsidRPr="004961D5">
        <w:rPr>
          <w:lang w:val="ru-RU"/>
        </w:rPr>
        <w:instrText xml:space="preserve"> </w:instrText>
      </w:r>
      <w:r w:rsidR="004961D5">
        <w:instrText>CSL</w:instrText>
      </w:r>
      <w:r w:rsidR="004961D5" w:rsidRPr="004961D5">
        <w:rPr>
          <w:lang w:val="ru-RU"/>
        </w:rPr>
        <w:instrText>_</w:instrText>
      </w:r>
      <w:r w:rsidR="004961D5">
        <w:instrText>CITATION</w:instrText>
      </w:r>
      <w:r w:rsidR="004961D5" w:rsidRPr="004961D5">
        <w:rPr>
          <w:lang w:val="ru-RU"/>
        </w:rPr>
        <w:instrText xml:space="preserve"> {"</w:instrText>
      </w:r>
      <w:r w:rsidR="004961D5">
        <w:instrText>citationID</w:instrText>
      </w:r>
      <w:r w:rsidR="004961D5" w:rsidRPr="004961D5">
        <w:rPr>
          <w:lang w:val="ru-RU"/>
        </w:rPr>
        <w:instrText>":"4</w:instrText>
      </w:r>
      <w:r w:rsidR="004961D5">
        <w:instrText>w</w:instrText>
      </w:r>
      <w:r w:rsidR="004961D5" w:rsidRPr="004961D5">
        <w:rPr>
          <w:lang w:val="ru-RU"/>
        </w:rPr>
        <w:instrText>1</w:instrText>
      </w:r>
      <w:r w:rsidR="004961D5">
        <w:instrText>lz</w:instrText>
      </w:r>
      <w:r w:rsidR="004961D5" w:rsidRPr="004961D5">
        <w:rPr>
          <w:lang w:val="ru-RU"/>
        </w:rPr>
        <w:instrText>8</w:instrText>
      </w:r>
      <w:r w:rsidR="004961D5">
        <w:instrText>Xt</w:instrText>
      </w:r>
      <w:r w:rsidR="004961D5" w:rsidRPr="004961D5">
        <w:rPr>
          <w:lang w:val="ru-RU"/>
        </w:rPr>
        <w:instrText>","</w:instrText>
      </w:r>
      <w:r w:rsidR="004961D5">
        <w:instrText>properties</w:instrText>
      </w:r>
      <w:r w:rsidR="004961D5" w:rsidRPr="004961D5">
        <w:rPr>
          <w:lang w:val="ru-RU"/>
        </w:rPr>
        <w:instrText>":{"</w:instrText>
      </w:r>
      <w:r w:rsidR="004961D5">
        <w:instrText>formattedCitation</w:instrText>
      </w:r>
      <w:r w:rsidR="004961D5" w:rsidRPr="004961D5">
        <w:rPr>
          <w:lang w:val="ru-RU"/>
        </w:rPr>
        <w:instrText>":"[110]","</w:instrText>
      </w:r>
      <w:r w:rsidR="004961D5">
        <w:instrText>plainCitation</w:instrText>
      </w:r>
      <w:r w:rsidR="004961D5" w:rsidRPr="004961D5">
        <w:rPr>
          <w:lang w:val="ru-RU"/>
        </w:rPr>
        <w:instrText>":"[110]","</w:instrText>
      </w:r>
      <w:r w:rsidR="004961D5">
        <w:instrText>noteIndex</w:instrText>
      </w:r>
      <w:r w:rsidR="004961D5" w:rsidRPr="004961D5">
        <w:rPr>
          <w:lang w:val="ru-RU"/>
        </w:rPr>
        <w:instrText>":0},"</w:instrText>
      </w:r>
      <w:r w:rsidR="004961D5">
        <w:instrText>citationItems</w:instrText>
      </w:r>
      <w:r w:rsidR="004961D5" w:rsidRPr="004961D5">
        <w:rPr>
          <w:lang w:val="ru-RU"/>
        </w:rPr>
        <w:instrText>":[{"</w:instrText>
      </w:r>
      <w:r w:rsidR="004961D5">
        <w:instrText>id</w:instrText>
      </w:r>
      <w:r w:rsidR="004961D5" w:rsidRPr="004961D5">
        <w:rPr>
          <w:lang w:val="ru-RU"/>
        </w:rPr>
        <w:instrText>":625,"</w:instrText>
      </w:r>
      <w:r w:rsidR="004961D5">
        <w:instrText>uris</w:instrText>
      </w:r>
      <w:r w:rsidR="004961D5" w:rsidRPr="004961D5">
        <w:rPr>
          <w:lang w:val="ru-RU"/>
        </w:rPr>
        <w:instrText>":["</w:instrText>
      </w:r>
      <w:r w:rsidR="004961D5">
        <w:instrText>http</w:instrText>
      </w:r>
      <w:r w:rsidR="004961D5" w:rsidRPr="004961D5">
        <w:rPr>
          <w:lang w:val="ru-RU"/>
        </w:rPr>
        <w:instrText>://</w:instrText>
      </w:r>
      <w:r w:rsidR="004961D5">
        <w:instrText>zotero</w:instrText>
      </w:r>
      <w:r w:rsidR="004961D5" w:rsidRPr="004961D5">
        <w:rPr>
          <w:lang w:val="ru-RU"/>
        </w:rPr>
        <w:instrText>.</w:instrText>
      </w:r>
      <w:r w:rsidR="004961D5">
        <w:instrText>org</w:instrText>
      </w:r>
      <w:r w:rsidR="004961D5" w:rsidRPr="004961D5">
        <w:rPr>
          <w:lang w:val="ru-RU"/>
        </w:rPr>
        <w:instrText>/</w:instrText>
      </w:r>
      <w:r w:rsidR="004961D5">
        <w:instrText>users</w:instrText>
      </w:r>
      <w:r w:rsidR="004961D5" w:rsidRPr="004961D5">
        <w:rPr>
          <w:lang w:val="ru-RU"/>
        </w:rPr>
        <w:instrText>/10071278/</w:instrText>
      </w:r>
      <w:r w:rsidR="004961D5">
        <w:instrText>items</w:instrText>
      </w:r>
      <w:r w:rsidR="004961D5" w:rsidRPr="004961D5">
        <w:rPr>
          <w:lang w:val="ru-RU"/>
        </w:rPr>
        <w:instrText>/</w:instrText>
      </w:r>
      <w:r w:rsidR="004961D5">
        <w:instrText>V</w:instrText>
      </w:r>
      <w:r w:rsidR="004961D5" w:rsidRPr="004961D5">
        <w:rPr>
          <w:lang w:val="ru-RU"/>
        </w:rPr>
        <w:instrText>259</w:instrText>
      </w:r>
      <w:r w:rsidR="004961D5">
        <w:instrText>PGWT</w:instrText>
      </w:r>
      <w:r w:rsidR="004961D5" w:rsidRPr="004961D5">
        <w:rPr>
          <w:lang w:val="ru-RU"/>
        </w:rPr>
        <w:instrText>"],"</w:instrText>
      </w:r>
      <w:r w:rsidR="004961D5">
        <w:instrText>itemData</w:instrText>
      </w:r>
      <w:r w:rsidR="004961D5" w:rsidRPr="004961D5">
        <w:rPr>
          <w:lang w:val="ru-RU"/>
        </w:rPr>
        <w:instrText>":{"</w:instrText>
      </w:r>
      <w:r w:rsidR="004961D5">
        <w:instrText>id</w:instrText>
      </w:r>
      <w:r w:rsidR="004961D5" w:rsidRPr="004961D5">
        <w:rPr>
          <w:lang w:val="ru-RU"/>
        </w:rPr>
        <w:instrText>":625,"</w:instrText>
      </w:r>
      <w:r w:rsidR="004961D5">
        <w:instrText>type</w:instrText>
      </w:r>
      <w:r w:rsidR="004961D5" w:rsidRPr="004961D5">
        <w:rPr>
          <w:lang w:val="ru-RU"/>
        </w:rPr>
        <w:instrText>":"</w:instrText>
      </w:r>
      <w:r w:rsidR="004961D5">
        <w:instrText>article</w:instrText>
      </w:r>
      <w:r w:rsidR="004961D5" w:rsidRPr="004961D5">
        <w:rPr>
          <w:lang w:val="ru-RU"/>
        </w:rPr>
        <w:instrText>-</w:instrText>
      </w:r>
      <w:r w:rsidR="004961D5">
        <w:instrText>journal</w:instrText>
      </w:r>
      <w:r w:rsidR="004961D5" w:rsidRPr="004961D5">
        <w:rPr>
          <w:lang w:val="ru-RU"/>
        </w:rPr>
        <w:instrText>","</w:instrText>
      </w:r>
      <w:r w:rsidR="004961D5">
        <w:instrText>container</w:instrText>
      </w:r>
      <w:r w:rsidR="004961D5" w:rsidRPr="004961D5">
        <w:rPr>
          <w:lang w:val="ru-RU"/>
        </w:rPr>
        <w:instrText>-</w:instrText>
      </w:r>
      <w:r w:rsidR="004961D5">
        <w:instrText>title</w:instrText>
      </w:r>
      <w:r w:rsidR="004961D5" w:rsidRPr="004961D5">
        <w:rPr>
          <w:lang w:val="ru-RU"/>
        </w:rPr>
        <w:instrText>":"</w:instrText>
      </w:r>
      <w:r w:rsidR="004961D5">
        <w:instrText>Journal</w:instrText>
      </w:r>
      <w:r w:rsidR="004961D5" w:rsidRPr="004961D5">
        <w:rPr>
          <w:lang w:val="ru-RU"/>
        </w:rPr>
        <w:instrText xml:space="preserve"> </w:instrText>
      </w:r>
      <w:r w:rsidR="004961D5">
        <w:instrText>of</w:instrText>
      </w:r>
      <w:r w:rsidR="004961D5" w:rsidRPr="004961D5">
        <w:rPr>
          <w:lang w:val="ru-RU"/>
        </w:rPr>
        <w:instrText xml:space="preserve"> </w:instrText>
      </w:r>
      <w:r w:rsidR="004961D5">
        <w:instrText>Statistical</w:instrText>
      </w:r>
      <w:r w:rsidR="004961D5" w:rsidRPr="004961D5">
        <w:rPr>
          <w:lang w:val="ru-RU"/>
        </w:rPr>
        <w:instrText xml:space="preserve"> </w:instrText>
      </w:r>
      <w:r w:rsidR="004961D5">
        <w:instrText>Software</w:instrText>
      </w:r>
      <w:r w:rsidR="004961D5" w:rsidRPr="004961D5">
        <w:rPr>
          <w:lang w:val="ru-RU"/>
        </w:rPr>
        <w:instrText>","</w:instrText>
      </w:r>
      <w:r w:rsidR="004961D5">
        <w:instrText>DOI</w:instrText>
      </w:r>
      <w:r w:rsidR="004961D5" w:rsidRPr="004961D5">
        <w:rPr>
          <w:lang w:val="ru-RU"/>
        </w:rPr>
        <w:instrText>":"10.18637/</w:instrText>
      </w:r>
      <w:r w:rsidR="004961D5">
        <w:instrText>jss</w:instrText>
      </w:r>
      <w:r w:rsidR="004961D5" w:rsidRPr="004961D5">
        <w:rPr>
          <w:lang w:val="ru-RU"/>
        </w:rPr>
        <w:instrText>.</w:instrText>
      </w:r>
      <w:r w:rsidR="004961D5">
        <w:instrText>v</w:instrText>
      </w:r>
      <w:r w:rsidR="004961D5" w:rsidRPr="004961D5">
        <w:rPr>
          <w:lang w:val="ru-RU"/>
        </w:rPr>
        <w:instrText>028.</w:instrText>
      </w:r>
      <w:r w:rsidR="004961D5">
        <w:instrText>i</w:instrText>
      </w:r>
      <w:r w:rsidR="004961D5" w:rsidRPr="004961D5">
        <w:rPr>
          <w:lang w:val="ru-RU"/>
        </w:rPr>
        <w:instrText>05","</w:instrText>
      </w:r>
      <w:r w:rsidR="004961D5">
        <w:instrText>ISSN</w:instrText>
      </w:r>
      <w:r w:rsidR="004961D5" w:rsidRPr="004961D5">
        <w:rPr>
          <w:lang w:val="ru-RU"/>
        </w:rPr>
        <w:instrText>":"1548-7660","</w:instrText>
      </w:r>
      <w:r w:rsidR="004961D5">
        <w:instrText>issue</w:instrText>
      </w:r>
      <w:r w:rsidR="004961D5" w:rsidRPr="004961D5">
        <w:rPr>
          <w:lang w:val="ru-RU"/>
        </w:rPr>
        <w:instrText>":"5","</w:instrText>
      </w:r>
      <w:r w:rsidR="004961D5">
        <w:instrText>journalAbbreviation</w:instrText>
      </w:r>
      <w:r w:rsidR="004961D5" w:rsidRPr="004961D5">
        <w:rPr>
          <w:lang w:val="ru-RU"/>
        </w:rPr>
        <w:instrText>":"</w:instrText>
      </w:r>
      <w:r w:rsidR="004961D5">
        <w:instrText>J</w:instrText>
      </w:r>
      <w:r w:rsidR="004961D5" w:rsidRPr="004961D5">
        <w:rPr>
          <w:lang w:val="ru-RU"/>
        </w:rPr>
        <w:instrText xml:space="preserve">. </w:instrText>
      </w:r>
      <w:r w:rsidR="004961D5">
        <w:instrText>Stat</w:instrText>
      </w:r>
      <w:r w:rsidR="004961D5" w:rsidRPr="004961D5">
        <w:rPr>
          <w:lang w:val="ru-RU"/>
        </w:rPr>
        <w:instrText xml:space="preserve">. </w:instrText>
      </w:r>
      <w:r w:rsidR="004961D5">
        <w:instrText>Soft</w:instrText>
      </w:r>
      <w:r w:rsidR="004961D5" w:rsidRPr="004961D5">
        <w:rPr>
          <w:lang w:val="ru-RU"/>
        </w:rPr>
        <w:instrText>.","</w:instrText>
      </w:r>
      <w:r w:rsidR="004961D5">
        <w:instrText>language</w:instrText>
      </w:r>
      <w:r w:rsidR="004961D5" w:rsidRPr="004961D5">
        <w:rPr>
          <w:lang w:val="ru-RU"/>
        </w:rPr>
        <w:instrText>":"</w:instrText>
      </w:r>
      <w:r w:rsidR="004961D5">
        <w:instrText>en</w:instrText>
      </w:r>
      <w:r w:rsidR="004961D5" w:rsidRPr="004961D5">
        <w:rPr>
          <w:lang w:val="ru-RU"/>
        </w:rPr>
        <w:instrText>","</w:instrText>
      </w:r>
      <w:r w:rsidR="004961D5">
        <w:instrText>source</w:instrText>
      </w:r>
      <w:r w:rsidR="004961D5" w:rsidRPr="004961D5">
        <w:rPr>
          <w:lang w:val="ru-RU"/>
        </w:rPr>
        <w:instrText>":"</w:instrText>
      </w:r>
      <w:r w:rsidR="004961D5">
        <w:instrText>DOI</w:instrText>
      </w:r>
      <w:r w:rsidR="004961D5" w:rsidRPr="004961D5">
        <w:rPr>
          <w:lang w:val="ru-RU"/>
        </w:rPr>
        <w:instrText>.</w:instrText>
      </w:r>
      <w:r w:rsidR="004961D5">
        <w:instrText>org</w:instrText>
      </w:r>
      <w:r w:rsidR="004961D5" w:rsidRPr="004961D5">
        <w:rPr>
          <w:lang w:val="ru-RU"/>
        </w:rPr>
        <w:instrText xml:space="preserve"> (</w:instrText>
      </w:r>
      <w:r w:rsidR="004961D5">
        <w:instrText>Crossref</w:instrText>
      </w:r>
      <w:r w:rsidR="004961D5" w:rsidRPr="004961D5">
        <w:rPr>
          <w:lang w:val="ru-RU"/>
        </w:rPr>
        <w:instrText>)","</w:instrText>
      </w:r>
      <w:r w:rsidR="004961D5">
        <w:instrText>title</w:instrText>
      </w:r>
      <w:r w:rsidR="004961D5" w:rsidRPr="004961D5">
        <w:rPr>
          <w:lang w:val="ru-RU"/>
        </w:rPr>
        <w:instrText>":"</w:instrText>
      </w:r>
      <w:r w:rsidR="004961D5">
        <w:instrText>Building</w:instrText>
      </w:r>
      <w:r w:rsidR="004961D5" w:rsidRPr="004961D5">
        <w:rPr>
          <w:lang w:val="ru-RU"/>
        </w:rPr>
        <w:instrText xml:space="preserve"> </w:instrText>
      </w:r>
      <w:r w:rsidR="004961D5">
        <w:instrText>Predictive</w:instrText>
      </w:r>
      <w:r w:rsidR="004961D5" w:rsidRPr="004961D5">
        <w:rPr>
          <w:lang w:val="ru-RU"/>
        </w:rPr>
        <w:instrText xml:space="preserve"> </w:instrText>
      </w:r>
      <w:r w:rsidR="004961D5">
        <w:instrText>Models</w:instrText>
      </w:r>
      <w:r w:rsidR="004961D5" w:rsidRPr="004961D5">
        <w:rPr>
          <w:lang w:val="ru-RU"/>
        </w:rPr>
        <w:instrText xml:space="preserve"> </w:instrText>
      </w:r>
      <w:r w:rsidR="004961D5">
        <w:instrText>in</w:instrText>
      </w:r>
      <w:r w:rsidR="004961D5" w:rsidRPr="004961D5">
        <w:rPr>
          <w:lang w:val="ru-RU"/>
        </w:rPr>
        <w:instrText xml:space="preserve"> &lt;</w:instrText>
      </w:r>
      <w:r w:rsidR="004961D5">
        <w:instrText>i</w:instrText>
      </w:r>
      <w:r w:rsidR="004961D5" w:rsidRPr="004961D5">
        <w:rPr>
          <w:lang w:val="ru-RU"/>
        </w:rPr>
        <w:instrText>&gt;</w:instrText>
      </w:r>
      <w:r w:rsidR="004961D5">
        <w:instrText>R</w:instrText>
      </w:r>
      <w:r w:rsidR="004961D5" w:rsidRPr="004961D5">
        <w:rPr>
          <w:lang w:val="ru-RU"/>
        </w:rPr>
        <w:instrText>&lt;/</w:instrText>
      </w:r>
      <w:r w:rsidR="004961D5">
        <w:instrText>i</w:instrText>
      </w:r>
      <w:r w:rsidR="004961D5" w:rsidRPr="004961D5">
        <w:rPr>
          <w:lang w:val="ru-RU"/>
        </w:rPr>
        <w:instrText xml:space="preserve">&gt; </w:instrText>
      </w:r>
      <w:r w:rsidR="004961D5">
        <w:instrText>Using</w:instrText>
      </w:r>
      <w:r w:rsidR="004961D5" w:rsidRPr="004961D5">
        <w:rPr>
          <w:lang w:val="ru-RU"/>
        </w:rPr>
        <w:instrText xml:space="preserve"> </w:instrText>
      </w:r>
      <w:r w:rsidR="004961D5">
        <w:instrText>the</w:instrText>
      </w:r>
      <w:r w:rsidR="004961D5" w:rsidRPr="004961D5">
        <w:rPr>
          <w:lang w:val="ru-RU"/>
        </w:rPr>
        <w:instrText xml:space="preserve"> &lt;</w:instrText>
      </w:r>
      <w:r w:rsidR="004961D5">
        <w:instrText>b</w:instrText>
      </w:r>
      <w:r w:rsidR="004961D5" w:rsidRPr="004961D5">
        <w:rPr>
          <w:lang w:val="ru-RU"/>
        </w:rPr>
        <w:instrText>&gt;</w:instrText>
      </w:r>
      <w:r w:rsidR="004961D5">
        <w:instrText>caret</w:instrText>
      </w:r>
      <w:r w:rsidR="004961D5" w:rsidRPr="004961D5">
        <w:rPr>
          <w:lang w:val="ru-RU"/>
        </w:rPr>
        <w:instrText>&lt;/</w:instrText>
      </w:r>
      <w:r w:rsidR="004961D5">
        <w:instrText>b</w:instrText>
      </w:r>
      <w:r w:rsidR="004961D5" w:rsidRPr="004961D5">
        <w:rPr>
          <w:lang w:val="ru-RU"/>
        </w:rPr>
        <w:instrText xml:space="preserve">&gt; </w:instrText>
      </w:r>
      <w:r w:rsidR="004961D5">
        <w:instrText>Package</w:instrText>
      </w:r>
      <w:r w:rsidR="004961D5" w:rsidRPr="004961D5">
        <w:rPr>
          <w:lang w:val="ru-RU"/>
        </w:rPr>
        <w:instrText>","</w:instrText>
      </w:r>
      <w:r w:rsidR="004961D5">
        <w:instrText>URL</w:instrText>
      </w:r>
      <w:r w:rsidR="004961D5" w:rsidRPr="004961D5">
        <w:rPr>
          <w:lang w:val="ru-RU"/>
        </w:rPr>
        <w:instrText>":"</w:instrText>
      </w:r>
      <w:r w:rsidR="004961D5">
        <w:instrText>http</w:instrText>
      </w:r>
      <w:r w:rsidR="004961D5" w:rsidRPr="004961D5">
        <w:rPr>
          <w:lang w:val="ru-RU"/>
        </w:rPr>
        <w:instrText>://</w:instrText>
      </w:r>
      <w:r w:rsidR="004961D5">
        <w:instrText>www</w:instrText>
      </w:r>
      <w:r w:rsidR="004961D5" w:rsidRPr="004961D5">
        <w:rPr>
          <w:lang w:val="ru-RU"/>
        </w:rPr>
        <w:instrText>.</w:instrText>
      </w:r>
      <w:r w:rsidR="004961D5">
        <w:instrText>jstatsoft</w:instrText>
      </w:r>
      <w:r w:rsidR="004961D5" w:rsidRPr="004961D5">
        <w:rPr>
          <w:lang w:val="ru-RU"/>
        </w:rPr>
        <w:instrText>.</w:instrText>
      </w:r>
      <w:r w:rsidR="004961D5">
        <w:instrText>org</w:instrText>
      </w:r>
      <w:r w:rsidR="004961D5" w:rsidRPr="004961D5">
        <w:rPr>
          <w:lang w:val="ru-RU"/>
        </w:rPr>
        <w:instrText>/</w:instrText>
      </w:r>
      <w:r w:rsidR="004961D5">
        <w:instrText>v</w:instrText>
      </w:r>
      <w:r w:rsidR="004961D5" w:rsidRPr="004961D5">
        <w:rPr>
          <w:lang w:val="ru-RU"/>
        </w:rPr>
        <w:instrText>28/</w:instrText>
      </w:r>
      <w:r w:rsidR="004961D5">
        <w:instrText>i</w:instrText>
      </w:r>
      <w:r w:rsidR="004961D5" w:rsidRPr="004961D5">
        <w:rPr>
          <w:lang w:val="ru-RU"/>
        </w:rPr>
        <w:instrText>05/","</w:instrText>
      </w:r>
      <w:r w:rsidR="004961D5">
        <w:instrText>volume</w:instrText>
      </w:r>
      <w:r w:rsidR="004961D5" w:rsidRPr="004961D5">
        <w:rPr>
          <w:lang w:val="ru-RU"/>
        </w:rPr>
        <w:instrText>":"28","</w:instrText>
      </w:r>
      <w:r w:rsidR="004961D5">
        <w:instrText>author</w:instrText>
      </w:r>
      <w:r w:rsidR="004961D5" w:rsidRPr="004961D5">
        <w:rPr>
          <w:lang w:val="ru-RU"/>
        </w:rPr>
        <w:instrText>":[{"</w:instrText>
      </w:r>
      <w:r w:rsidR="004961D5">
        <w:instrText>family</w:instrText>
      </w:r>
      <w:r w:rsidR="004961D5" w:rsidRPr="004961D5">
        <w:rPr>
          <w:lang w:val="ru-RU"/>
        </w:rPr>
        <w:instrText>":"</w:instrText>
      </w:r>
      <w:r w:rsidR="004961D5">
        <w:instrText>Kuhn</w:instrText>
      </w:r>
      <w:r w:rsidR="004961D5" w:rsidRPr="004961D5">
        <w:rPr>
          <w:lang w:val="ru-RU"/>
        </w:rPr>
        <w:instrText>","</w:instrText>
      </w:r>
      <w:r w:rsidR="004961D5">
        <w:instrText>given</w:instrText>
      </w:r>
      <w:r w:rsidR="004961D5" w:rsidRPr="004961D5">
        <w:rPr>
          <w:lang w:val="ru-RU"/>
        </w:rPr>
        <w:instrText>":"</w:instrText>
      </w:r>
      <w:r w:rsidR="004961D5">
        <w:instrText>Max</w:instrText>
      </w:r>
      <w:r w:rsidR="004961D5" w:rsidRPr="004961D5">
        <w:rPr>
          <w:lang w:val="ru-RU"/>
        </w:rPr>
        <w:instrText>"}],"</w:instrText>
      </w:r>
      <w:r w:rsidR="004961D5">
        <w:instrText>accessed</w:instrText>
      </w:r>
      <w:r w:rsidR="004961D5" w:rsidRPr="004961D5">
        <w:rPr>
          <w:lang w:val="ru-RU"/>
        </w:rPr>
        <w:instrText>":{"</w:instrText>
      </w:r>
      <w:r w:rsidR="004961D5">
        <w:instrText>date</w:instrText>
      </w:r>
      <w:r w:rsidR="004961D5" w:rsidRPr="004961D5">
        <w:rPr>
          <w:lang w:val="ru-RU"/>
        </w:rPr>
        <w:instrText>-</w:instrText>
      </w:r>
      <w:r w:rsidR="004961D5">
        <w:instrText>parts</w:instrText>
      </w:r>
      <w:r w:rsidR="004961D5" w:rsidRPr="004961D5">
        <w:rPr>
          <w:lang w:val="ru-RU"/>
        </w:rPr>
        <w:instrText>":[["2023",5,23]]},"</w:instrText>
      </w:r>
      <w:r w:rsidR="004961D5">
        <w:instrText>issued</w:instrText>
      </w:r>
      <w:r w:rsidR="004961D5" w:rsidRPr="004961D5">
        <w:rPr>
          <w:lang w:val="ru-RU"/>
        </w:rPr>
        <w:instrText>":{"</w:instrText>
      </w:r>
      <w:r w:rsidR="004961D5">
        <w:instrText>date</w:instrText>
      </w:r>
      <w:r w:rsidR="004961D5" w:rsidRPr="004961D5">
        <w:rPr>
          <w:lang w:val="ru-RU"/>
        </w:rPr>
        <w:instrText>-</w:instrText>
      </w:r>
      <w:r w:rsidR="004961D5">
        <w:instrText>parts</w:instrText>
      </w:r>
      <w:r w:rsidR="004961D5" w:rsidRPr="004961D5">
        <w:rPr>
          <w:lang w:val="ru-RU"/>
        </w:rPr>
        <w:instrText>":[["2008"]]}}}],"</w:instrText>
      </w:r>
      <w:r w:rsidR="004961D5">
        <w:instrText>schema</w:instrText>
      </w:r>
      <w:r w:rsidR="004961D5" w:rsidRPr="004961D5">
        <w:rPr>
          <w:lang w:val="ru-RU"/>
        </w:rPr>
        <w:instrText>":"</w:instrText>
      </w:r>
      <w:r w:rsidR="004961D5">
        <w:instrText>https</w:instrText>
      </w:r>
      <w:r w:rsidR="004961D5" w:rsidRPr="004961D5">
        <w:rPr>
          <w:lang w:val="ru-RU"/>
        </w:rPr>
        <w:instrText>://</w:instrText>
      </w:r>
      <w:r w:rsidR="004961D5">
        <w:instrText>github</w:instrText>
      </w:r>
      <w:r w:rsidR="004961D5" w:rsidRPr="004961D5">
        <w:rPr>
          <w:lang w:val="ru-RU"/>
        </w:rPr>
        <w:instrText>.</w:instrText>
      </w:r>
      <w:r w:rsidR="004961D5">
        <w:instrText>com</w:instrText>
      </w:r>
      <w:r w:rsidR="004961D5" w:rsidRPr="004961D5">
        <w:rPr>
          <w:lang w:val="ru-RU"/>
        </w:rPr>
        <w:instrText>/</w:instrText>
      </w:r>
      <w:r w:rsidR="004961D5">
        <w:instrText>citation</w:instrText>
      </w:r>
      <w:r w:rsidR="004961D5" w:rsidRPr="004961D5">
        <w:rPr>
          <w:lang w:val="ru-RU"/>
        </w:rPr>
        <w:instrText>-</w:instrText>
      </w:r>
      <w:r w:rsidR="004961D5">
        <w:instrText>style</w:instrText>
      </w:r>
      <w:r w:rsidR="004961D5" w:rsidRPr="004961D5">
        <w:rPr>
          <w:lang w:val="ru-RU"/>
        </w:rPr>
        <w:instrText>-</w:instrText>
      </w:r>
      <w:r w:rsidR="004961D5">
        <w:instrText>language</w:instrText>
      </w:r>
      <w:r w:rsidR="004961D5" w:rsidRPr="004961D5">
        <w:rPr>
          <w:lang w:val="ru-RU"/>
        </w:rPr>
        <w:instrText>/</w:instrText>
      </w:r>
      <w:r w:rsidR="004961D5">
        <w:instrText>schema</w:instrText>
      </w:r>
      <w:r w:rsidR="004961D5" w:rsidRPr="004961D5">
        <w:rPr>
          <w:lang w:val="ru-RU"/>
        </w:rPr>
        <w:instrText>/</w:instrText>
      </w:r>
      <w:r w:rsidR="004961D5">
        <w:instrText>raw</w:instrText>
      </w:r>
      <w:r w:rsidR="004961D5" w:rsidRPr="004961D5">
        <w:rPr>
          <w:lang w:val="ru-RU"/>
        </w:rPr>
        <w:instrText>/</w:instrText>
      </w:r>
      <w:r w:rsidR="004961D5">
        <w:instrText>master</w:instrText>
      </w:r>
      <w:r w:rsidR="004961D5" w:rsidRPr="004961D5">
        <w:rPr>
          <w:lang w:val="ru-RU"/>
        </w:rPr>
        <w:instrText>/</w:instrText>
      </w:r>
      <w:r w:rsidR="004961D5">
        <w:instrText>csl</w:instrText>
      </w:r>
      <w:r w:rsidR="004961D5" w:rsidRPr="004961D5">
        <w:rPr>
          <w:lang w:val="ru-RU"/>
        </w:rPr>
        <w:instrText>-</w:instrText>
      </w:r>
      <w:r w:rsidR="004961D5">
        <w:instrText>citation</w:instrText>
      </w:r>
      <w:r w:rsidR="004961D5" w:rsidRPr="004961D5">
        <w:rPr>
          <w:lang w:val="ru-RU"/>
        </w:rPr>
        <w:instrText>.</w:instrText>
      </w:r>
      <w:r w:rsidR="004961D5">
        <w:instrText>json</w:instrText>
      </w:r>
      <w:r w:rsidR="004961D5" w:rsidRPr="004961D5">
        <w:rPr>
          <w:lang w:val="ru-RU"/>
        </w:rPr>
        <w:instrText xml:space="preserve">"} </w:instrText>
      </w:r>
      <w:r w:rsidR="004961D5">
        <w:fldChar w:fldCharType="separate"/>
      </w:r>
      <w:r w:rsidR="004961D5" w:rsidRPr="004961D5">
        <w:rPr>
          <w:rFonts w:cs="Times New Roman"/>
          <w:lang w:val="ru-RU"/>
        </w:rPr>
        <w:t>[110]</w:t>
      </w:r>
      <w:r w:rsidR="004961D5">
        <w:fldChar w:fldCharType="end"/>
      </w:r>
      <w:ins w:id="2097" w:author="Антон Смирнов" w:date="2023-05-23T22:03:00Z">
        <w:r w:rsidR="00565535" w:rsidRPr="00565535">
          <w:rPr>
            <w:lang w:val="ru-RU"/>
            <w:rPrChange w:id="2098" w:author="Антон Смирнов" w:date="2023-05-23T22:03:00Z">
              <w:rPr/>
            </w:rPrChange>
          </w:rPr>
          <w:t xml:space="preserve"> </w:t>
        </w:r>
        <w:r w:rsidR="00565535">
          <w:rPr>
            <w:lang w:val="ru-RU"/>
          </w:rPr>
          <w:t xml:space="preserve">для языка программирования </w:t>
        </w:r>
        <w:r w:rsidR="00565535">
          <w:t>R</w:t>
        </w:r>
        <w:r w:rsidR="00565535" w:rsidRPr="00565535">
          <w:rPr>
            <w:lang w:val="ru-RU"/>
            <w:rPrChange w:id="2099" w:author="Антон Смирнов" w:date="2023-05-23T22:03:00Z">
              <w:rPr/>
            </w:rPrChange>
          </w:rPr>
          <w:t xml:space="preserve"> </w:t>
        </w:r>
        <w:r w:rsidR="00565535">
          <w:rPr>
            <w:lang w:val="ru-RU"/>
          </w:rPr>
          <w:t xml:space="preserve">и </w:t>
        </w:r>
        <w:r w:rsidR="00565535">
          <w:t>scikit</w:t>
        </w:r>
        <w:r w:rsidR="00565535" w:rsidRPr="00565535">
          <w:rPr>
            <w:lang w:val="ru-RU"/>
            <w:rPrChange w:id="2100" w:author="Антон Смирнов" w:date="2023-05-23T22:03:00Z">
              <w:rPr/>
            </w:rPrChange>
          </w:rPr>
          <w:t>-</w:t>
        </w:r>
        <w:r w:rsidR="00565535">
          <w:t>learn</w:t>
        </w:r>
      </w:ins>
      <w:r w:rsidR="004961D5">
        <w:fldChar w:fldCharType="begin"/>
      </w:r>
      <w:r w:rsidR="004961D5" w:rsidRPr="004961D5">
        <w:rPr>
          <w:lang w:val="ru-RU"/>
          <w:rPrChange w:id="2101" w:author="Антон Смирнов" w:date="2023-05-23T22:06:00Z">
            <w:rPr/>
          </w:rPrChange>
        </w:rPr>
        <w:instrText xml:space="preserve"> </w:instrText>
      </w:r>
      <w:r w:rsidR="004961D5">
        <w:instrText>ADDIN</w:instrText>
      </w:r>
      <w:r w:rsidR="004961D5" w:rsidRPr="004961D5">
        <w:rPr>
          <w:lang w:val="ru-RU"/>
          <w:rPrChange w:id="2102" w:author="Антон Смирнов" w:date="2023-05-23T22:06:00Z">
            <w:rPr/>
          </w:rPrChange>
        </w:rPr>
        <w:instrText xml:space="preserve"> </w:instrText>
      </w:r>
      <w:r w:rsidR="004961D5">
        <w:instrText>ZOTERO</w:instrText>
      </w:r>
      <w:r w:rsidR="004961D5" w:rsidRPr="004961D5">
        <w:rPr>
          <w:lang w:val="ru-RU"/>
          <w:rPrChange w:id="2103" w:author="Антон Смирнов" w:date="2023-05-23T22:06:00Z">
            <w:rPr/>
          </w:rPrChange>
        </w:rPr>
        <w:instrText>_</w:instrText>
      </w:r>
      <w:r w:rsidR="004961D5">
        <w:instrText>ITEM</w:instrText>
      </w:r>
      <w:r w:rsidR="004961D5" w:rsidRPr="004961D5">
        <w:rPr>
          <w:lang w:val="ru-RU"/>
          <w:rPrChange w:id="2104" w:author="Антон Смирнов" w:date="2023-05-23T22:06:00Z">
            <w:rPr/>
          </w:rPrChange>
        </w:rPr>
        <w:instrText xml:space="preserve"> </w:instrText>
      </w:r>
      <w:r w:rsidR="004961D5">
        <w:instrText>CSL</w:instrText>
      </w:r>
      <w:r w:rsidR="004961D5" w:rsidRPr="004961D5">
        <w:rPr>
          <w:lang w:val="ru-RU"/>
          <w:rPrChange w:id="2105" w:author="Антон Смирнов" w:date="2023-05-23T22:06:00Z">
            <w:rPr/>
          </w:rPrChange>
        </w:rPr>
        <w:instrText>_</w:instrText>
      </w:r>
      <w:r w:rsidR="004961D5">
        <w:instrText>CITATION</w:instrText>
      </w:r>
      <w:r w:rsidR="004961D5" w:rsidRPr="004961D5">
        <w:rPr>
          <w:lang w:val="ru-RU"/>
          <w:rPrChange w:id="2106" w:author="Антон Смирнов" w:date="2023-05-23T22:06:00Z">
            <w:rPr/>
          </w:rPrChange>
        </w:rPr>
        <w:instrText xml:space="preserve"> {"</w:instrText>
      </w:r>
      <w:r w:rsidR="004961D5">
        <w:instrText>citationID</w:instrText>
      </w:r>
      <w:r w:rsidR="004961D5" w:rsidRPr="004961D5">
        <w:rPr>
          <w:lang w:val="ru-RU"/>
          <w:rPrChange w:id="2107" w:author="Антон Смирнов" w:date="2023-05-23T22:06:00Z">
            <w:rPr/>
          </w:rPrChange>
        </w:rPr>
        <w:instrText>":"</w:instrText>
      </w:r>
      <w:r w:rsidR="004961D5">
        <w:instrText>ZZfnCgzM</w:instrText>
      </w:r>
      <w:r w:rsidR="004961D5" w:rsidRPr="004961D5">
        <w:rPr>
          <w:lang w:val="ru-RU"/>
          <w:rPrChange w:id="2108" w:author="Антон Смирнов" w:date="2023-05-23T22:06:00Z">
            <w:rPr/>
          </w:rPrChange>
        </w:rPr>
        <w:instrText>","</w:instrText>
      </w:r>
      <w:r w:rsidR="004961D5">
        <w:instrText>properties</w:instrText>
      </w:r>
      <w:r w:rsidR="004961D5" w:rsidRPr="004961D5">
        <w:rPr>
          <w:lang w:val="ru-RU"/>
          <w:rPrChange w:id="2109" w:author="Антон Смирнов" w:date="2023-05-23T22:06:00Z">
            <w:rPr/>
          </w:rPrChange>
        </w:rPr>
        <w:instrText>":{"</w:instrText>
      </w:r>
      <w:r w:rsidR="004961D5">
        <w:instrText>formattedCitation</w:instrText>
      </w:r>
      <w:r w:rsidR="004961D5" w:rsidRPr="004961D5">
        <w:rPr>
          <w:lang w:val="ru-RU"/>
          <w:rPrChange w:id="2110" w:author="Антон Смирнов" w:date="2023-05-23T22:06:00Z">
            <w:rPr/>
          </w:rPrChange>
        </w:rPr>
        <w:instrText>":"[111]","</w:instrText>
      </w:r>
      <w:r w:rsidR="004961D5">
        <w:instrText>plainCitation</w:instrText>
      </w:r>
      <w:r w:rsidR="004961D5" w:rsidRPr="004961D5">
        <w:rPr>
          <w:lang w:val="ru-RU"/>
          <w:rPrChange w:id="2111" w:author="Антон Смирнов" w:date="2023-05-23T22:06:00Z">
            <w:rPr/>
          </w:rPrChange>
        </w:rPr>
        <w:instrText>":"[111]","</w:instrText>
      </w:r>
      <w:r w:rsidR="004961D5">
        <w:instrText>noteIndex</w:instrText>
      </w:r>
      <w:r w:rsidR="004961D5" w:rsidRPr="004961D5">
        <w:rPr>
          <w:lang w:val="ru-RU"/>
          <w:rPrChange w:id="2112" w:author="Антон Смирнов" w:date="2023-05-23T22:06:00Z">
            <w:rPr/>
          </w:rPrChange>
        </w:rPr>
        <w:instrText>":0},"</w:instrText>
      </w:r>
      <w:r w:rsidR="004961D5">
        <w:instrText>citationItems</w:instrText>
      </w:r>
      <w:r w:rsidR="004961D5" w:rsidRPr="004961D5">
        <w:rPr>
          <w:lang w:val="ru-RU"/>
          <w:rPrChange w:id="2113" w:author="Антон Смирнов" w:date="2023-05-23T22:06:00Z">
            <w:rPr/>
          </w:rPrChange>
        </w:rPr>
        <w:instrText>":[{"</w:instrText>
      </w:r>
      <w:r w:rsidR="004961D5">
        <w:instrText>id</w:instrText>
      </w:r>
      <w:r w:rsidR="004961D5" w:rsidRPr="004961D5">
        <w:rPr>
          <w:lang w:val="ru-RU"/>
          <w:rPrChange w:id="2114" w:author="Антон Смирнов" w:date="2023-05-23T22:06:00Z">
            <w:rPr/>
          </w:rPrChange>
        </w:rPr>
        <w:instrText>":629,"</w:instrText>
      </w:r>
      <w:r w:rsidR="004961D5">
        <w:instrText>uris</w:instrText>
      </w:r>
      <w:r w:rsidR="004961D5" w:rsidRPr="004961D5">
        <w:rPr>
          <w:lang w:val="ru-RU"/>
          <w:rPrChange w:id="2115" w:author="Антон Смирнов" w:date="2023-05-23T22:06:00Z">
            <w:rPr/>
          </w:rPrChange>
        </w:rPr>
        <w:instrText>":["</w:instrText>
      </w:r>
      <w:r w:rsidR="004961D5">
        <w:instrText>http</w:instrText>
      </w:r>
      <w:r w:rsidR="004961D5" w:rsidRPr="004961D5">
        <w:rPr>
          <w:lang w:val="ru-RU"/>
          <w:rPrChange w:id="2116" w:author="Антон Смирнов" w:date="2023-05-23T22:06:00Z">
            <w:rPr/>
          </w:rPrChange>
        </w:rPr>
        <w:instrText>://</w:instrText>
      </w:r>
      <w:r w:rsidR="004961D5">
        <w:instrText>zotero</w:instrText>
      </w:r>
      <w:r w:rsidR="004961D5" w:rsidRPr="004961D5">
        <w:rPr>
          <w:lang w:val="ru-RU"/>
          <w:rPrChange w:id="2117" w:author="Антон Смирнов" w:date="2023-05-23T22:06:00Z">
            <w:rPr/>
          </w:rPrChange>
        </w:rPr>
        <w:instrText>.</w:instrText>
      </w:r>
      <w:r w:rsidR="004961D5">
        <w:instrText>org</w:instrText>
      </w:r>
      <w:r w:rsidR="004961D5" w:rsidRPr="004961D5">
        <w:rPr>
          <w:lang w:val="ru-RU"/>
          <w:rPrChange w:id="2118" w:author="Антон Смирнов" w:date="2023-05-23T22:06:00Z">
            <w:rPr/>
          </w:rPrChange>
        </w:rPr>
        <w:instrText>/</w:instrText>
      </w:r>
      <w:r w:rsidR="004961D5">
        <w:instrText>users</w:instrText>
      </w:r>
      <w:r w:rsidR="004961D5" w:rsidRPr="004961D5">
        <w:rPr>
          <w:lang w:val="ru-RU"/>
          <w:rPrChange w:id="2119" w:author="Антон Смирнов" w:date="2023-05-23T22:06:00Z">
            <w:rPr/>
          </w:rPrChange>
        </w:rPr>
        <w:instrText>/10071278/</w:instrText>
      </w:r>
      <w:r w:rsidR="004961D5">
        <w:instrText>items</w:instrText>
      </w:r>
      <w:r w:rsidR="004961D5" w:rsidRPr="004961D5">
        <w:rPr>
          <w:lang w:val="ru-RU"/>
          <w:rPrChange w:id="2120" w:author="Антон Смирнов" w:date="2023-05-23T22:06:00Z">
            <w:rPr/>
          </w:rPrChange>
        </w:rPr>
        <w:instrText>/</w:instrText>
      </w:r>
      <w:r w:rsidR="004961D5">
        <w:instrText>IBT</w:instrText>
      </w:r>
      <w:r w:rsidR="004961D5" w:rsidRPr="004961D5">
        <w:rPr>
          <w:lang w:val="ru-RU"/>
          <w:rPrChange w:id="2121" w:author="Антон Смирнов" w:date="2023-05-23T22:06:00Z">
            <w:rPr/>
          </w:rPrChange>
        </w:rPr>
        <w:instrText>6</w:instrText>
      </w:r>
      <w:r w:rsidR="004961D5">
        <w:instrText>WDB</w:instrText>
      </w:r>
      <w:r w:rsidR="004961D5" w:rsidRPr="004961D5">
        <w:rPr>
          <w:lang w:val="ru-RU"/>
          <w:rPrChange w:id="2122" w:author="Антон Смирнов" w:date="2023-05-23T22:06:00Z">
            <w:rPr/>
          </w:rPrChange>
        </w:rPr>
        <w:instrText>4"],"</w:instrText>
      </w:r>
      <w:r w:rsidR="004961D5">
        <w:instrText>itemData</w:instrText>
      </w:r>
      <w:r w:rsidR="004961D5" w:rsidRPr="004961D5">
        <w:rPr>
          <w:lang w:val="ru-RU"/>
          <w:rPrChange w:id="2123" w:author="Антон Смирнов" w:date="2023-05-23T22:06:00Z">
            <w:rPr/>
          </w:rPrChange>
        </w:rPr>
        <w:instrText>":{"</w:instrText>
      </w:r>
      <w:r w:rsidR="004961D5">
        <w:instrText>id</w:instrText>
      </w:r>
      <w:r w:rsidR="004961D5" w:rsidRPr="004961D5">
        <w:rPr>
          <w:lang w:val="ru-RU"/>
          <w:rPrChange w:id="2124" w:author="Антон Смирнов" w:date="2023-05-23T22:06:00Z">
            <w:rPr/>
          </w:rPrChange>
        </w:rPr>
        <w:instrText>":629,"</w:instrText>
      </w:r>
      <w:r w:rsidR="004961D5">
        <w:instrText>type</w:instrText>
      </w:r>
      <w:r w:rsidR="004961D5" w:rsidRPr="004961D5">
        <w:rPr>
          <w:lang w:val="ru-RU"/>
          <w:rPrChange w:id="2125" w:author="Антон Смирнов" w:date="2023-05-23T22:06:00Z">
            <w:rPr/>
          </w:rPrChange>
        </w:rPr>
        <w:instrText>":"</w:instrText>
      </w:r>
      <w:r w:rsidR="004961D5">
        <w:instrText>article</w:instrText>
      </w:r>
      <w:r w:rsidR="004961D5" w:rsidRPr="004961D5">
        <w:rPr>
          <w:lang w:val="ru-RU"/>
          <w:rPrChange w:id="2126" w:author="Антон Смирнов" w:date="2023-05-23T22:06:00Z">
            <w:rPr/>
          </w:rPrChange>
        </w:rPr>
        <w:instrText>-</w:instrText>
      </w:r>
      <w:r w:rsidR="004961D5">
        <w:instrText>journal</w:instrText>
      </w:r>
      <w:r w:rsidR="004961D5" w:rsidRPr="004961D5">
        <w:rPr>
          <w:lang w:val="ru-RU"/>
          <w:rPrChange w:id="2127" w:author="Антон Смирнов" w:date="2023-05-23T22:06:00Z">
            <w:rPr/>
          </w:rPrChange>
        </w:rPr>
        <w:instrText>","</w:instrText>
      </w:r>
      <w:r w:rsidR="004961D5">
        <w:instrText>abstract</w:instrText>
      </w:r>
      <w:r w:rsidR="004961D5" w:rsidRPr="004961D5">
        <w:rPr>
          <w:lang w:val="ru-RU"/>
          <w:rPrChange w:id="2128" w:author="Антон Смирнов" w:date="2023-05-23T22:06:00Z">
            <w:rPr/>
          </w:rPrChange>
        </w:rPr>
        <w:instrText>":"</w:instrText>
      </w:r>
      <w:r w:rsidR="004961D5">
        <w:instrText>Scikit</w:instrText>
      </w:r>
      <w:r w:rsidR="004961D5" w:rsidRPr="004961D5">
        <w:rPr>
          <w:lang w:val="ru-RU"/>
          <w:rPrChange w:id="2129" w:author="Антон Смирнов" w:date="2023-05-23T22:06:00Z">
            <w:rPr/>
          </w:rPrChange>
        </w:rPr>
        <w:instrText>-</w:instrText>
      </w:r>
      <w:r w:rsidR="004961D5">
        <w:instrText>learn</w:instrText>
      </w:r>
      <w:r w:rsidR="004961D5" w:rsidRPr="004961D5">
        <w:rPr>
          <w:lang w:val="ru-RU"/>
          <w:rPrChange w:id="2130" w:author="Антон Смирнов" w:date="2023-05-23T22:06:00Z">
            <w:rPr/>
          </w:rPrChange>
        </w:rPr>
        <w:instrText xml:space="preserve"> </w:instrText>
      </w:r>
      <w:r w:rsidR="004961D5">
        <w:instrText>is</w:instrText>
      </w:r>
      <w:r w:rsidR="004961D5" w:rsidRPr="004961D5">
        <w:rPr>
          <w:lang w:val="ru-RU"/>
          <w:rPrChange w:id="2131" w:author="Антон Смирнов" w:date="2023-05-23T22:06:00Z">
            <w:rPr/>
          </w:rPrChange>
        </w:rPr>
        <w:instrText xml:space="preserve"> </w:instrText>
      </w:r>
      <w:r w:rsidR="004961D5">
        <w:instrText>a</w:instrText>
      </w:r>
      <w:r w:rsidR="004961D5" w:rsidRPr="004961D5">
        <w:rPr>
          <w:lang w:val="ru-RU"/>
          <w:rPrChange w:id="2132" w:author="Антон Смирнов" w:date="2023-05-23T22:06:00Z">
            <w:rPr/>
          </w:rPrChange>
        </w:rPr>
        <w:instrText xml:space="preserve"> </w:instrText>
      </w:r>
      <w:r w:rsidR="004961D5">
        <w:instrText>Python</w:instrText>
      </w:r>
      <w:r w:rsidR="004961D5" w:rsidRPr="004961D5">
        <w:rPr>
          <w:lang w:val="ru-RU"/>
          <w:rPrChange w:id="2133" w:author="Антон Смирнов" w:date="2023-05-23T22:06:00Z">
            <w:rPr/>
          </w:rPrChange>
        </w:rPr>
        <w:instrText xml:space="preserve"> </w:instrText>
      </w:r>
      <w:r w:rsidR="004961D5">
        <w:instrText>module</w:instrText>
      </w:r>
      <w:r w:rsidR="004961D5" w:rsidRPr="004961D5">
        <w:rPr>
          <w:lang w:val="ru-RU"/>
          <w:rPrChange w:id="2134" w:author="Антон Смирнов" w:date="2023-05-23T22:06:00Z">
            <w:rPr/>
          </w:rPrChange>
        </w:rPr>
        <w:instrText xml:space="preserve"> </w:instrText>
      </w:r>
      <w:r w:rsidR="004961D5">
        <w:instrText>integrating</w:instrText>
      </w:r>
      <w:r w:rsidR="004961D5" w:rsidRPr="004961D5">
        <w:rPr>
          <w:lang w:val="ru-RU"/>
          <w:rPrChange w:id="2135" w:author="Антон Смирнов" w:date="2023-05-23T22:06:00Z">
            <w:rPr/>
          </w:rPrChange>
        </w:rPr>
        <w:instrText xml:space="preserve"> </w:instrText>
      </w:r>
      <w:r w:rsidR="004961D5">
        <w:instrText>a</w:instrText>
      </w:r>
      <w:r w:rsidR="004961D5" w:rsidRPr="004961D5">
        <w:rPr>
          <w:lang w:val="ru-RU"/>
          <w:rPrChange w:id="2136" w:author="Антон Смирнов" w:date="2023-05-23T22:06:00Z">
            <w:rPr/>
          </w:rPrChange>
        </w:rPr>
        <w:instrText xml:space="preserve"> </w:instrText>
      </w:r>
      <w:r w:rsidR="004961D5">
        <w:instrText>wide</w:instrText>
      </w:r>
      <w:r w:rsidR="004961D5" w:rsidRPr="004961D5">
        <w:rPr>
          <w:lang w:val="ru-RU"/>
          <w:rPrChange w:id="2137" w:author="Антон Смирнов" w:date="2023-05-23T22:06:00Z">
            <w:rPr/>
          </w:rPrChange>
        </w:rPr>
        <w:instrText xml:space="preserve"> </w:instrText>
      </w:r>
      <w:r w:rsidR="004961D5">
        <w:instrText>range</w:instrText>
      </w:r>
      <w:r w:rsidR="004961D5" w:rsidRPr="004961D5">
        <w:rPr>
          <w:lang w:val="ru-RU"/>
          <w:rPrChange w:id="2138" w:author="Антон Смирнов" w:date="2023-05-23T22:06:00Z">
            <w:rPr/>
          </w:rPrChange>
        </w:rPr>
        <w:instrText xml:space="preserve"> </w:instrText>
      </w:r>
      <w:r w:rsidR="004961D5">
        <w:instrText>of</w:instrText>
      </w:r>
      <w:r w:rsidR="004961D5" w:rsidRPr="004961D5">
        <w:rPr>
          <w:lang w:val="ru-RU"/>
          <w:rPrChange w:id="2139" w:author="Антон Смирнов" w:date="2023-05-23T22:06:00Z">
            <w:rPr/>
          </w:rPrChange>
        </w:rPr>
        <w:instrText xml:space="preserve"> </w:instrText>
      </w:r>
      <w:r w:rsidR="004961D5">
        <w:instrText>state</w:instrText>
      </w:r>
      <w:r w:rsidR="004961D5" w:rsidRPr="004961D5">
        <w:rPr>
          <w:lang w:val="ru-RU"/>
          <w:rPrChange w:id="2140" w:author="Антон Смирнов" w:date="2023-05-23T22:06:00Z">
            <w:rPr/>
          </w:rPrChange>
        </w:rPr>
        <w:instrText>-</w:instrText>
      </w:r>
      <w:r w:rsidR="004961D5">
        <w:instrText>of</w:instrText>
      </w:r>
      <w:r w:rsidR="004961D5" w:rsidRPr="004961D5">
        <w:rPr>
          <w:lang w:val="ru-RU"/>
          <w:rPrChange w:id="2141" w:author="Антон Смирнов" w:date="2023-05-23T22:06:00Z">
            <w:rPr/>
          </w:rPrChange>
        </w:rPr>
        <w:instrText>-</w:instrText>
      </w:r>
      <w:r w:rsidR="004961D5">
        <w:instrText>the</w:instrText>
      </w:r>
      <w:r w:rsidR="004961D5" w:rsidRPr="004961D5">
        <w:rPr>
          <w:lang w:val="ru-RU"/>
          <w:rPrChange w:id="2142" w:author="Антон Смирнов" w:date="2023-05-23T22:06:00Z">
            <w:rPr/>
          </w:rPrChange>
        </w:rPr>
        <w:instrText>-</w:instrText>
      </w:r>
      <w:r w:rsidR="004961D5">
        <w:instrText>art</w:instrText>
      </w:r>
      <w:r w:rsidR="004961D5" w:rsidRPr="004961D5">
        <w:rPr>
          <w:lang w:val="ru-RU"/>
          <w:rPrChange w:id="2143" w:author="Антон Смирнов" w:date="2023-05-23T22:06:00Z">
            <w:rPr/>
          </w:rPrChange>
        </w:rPr>
        <w:instrText xml:space="preserve"> </w:instrText>
      </w:r>
      <w:r w:rsidR="004961D5">
        <w:instrText>machine</w:instrText>
      </w:r>
      <w:r w:rsidR="004961D5" w:rsidRPr="004961D5">
        <w:rPr>
          <w:lang w:val="ru-RU"/>
          <w:rPrChange w:id="2144" w:author="Антон Смирнов" w:date="2023-05-23T22:06:00Z">
            <w:rPr/>
          </w:rPrChange>
        </w:rPr>
        <w:instrText xml:space="preserve"> </w:instrText>
      </w:r>
      <w:r w:rsidR="004961D5">
        <w:instrText>learning</w:instrText>
      </w:r>
      <w:r w:rsidR="004961D5" w:rsidRPr="004961D5">
        <w:rPr>
          <w:lang w:val="ru-RU"/>
          <w:rPrChange w:id="2145" w:author="Антон Смирнов" w:date="2023-05-23T22:06:00Z">
            <w:rPr/>
          </w:rPrChange>
        </w:rPr>
        <w:instrText xml:space="preserve"> </w:instrText>
      </w:r>
      <w:r w:rsidR="004961D5">
        <w:instrText>algorithms</w:instrText>
      </w:r>
      <w:r w:rsidR="004961D5" w:rsidRPr="004961D5">
        <w:rPr>
          <w:lang w:val="ru-RU"/>
          <w:rPrChange w:id="2146" w:author="Антон Смирнов" w:date="2023-05-23T22:06:00Z">
            <w:rPr/>
          </w:rPrChange>
        </w:rPr>
        <w:instrText xml:space="preserve"> </w:instrText>
      </w:r>
      <w:r w:rsidR="004961D5">
        <w:instrText>for</w:instrText>
      </w:r>
      <w:r w:rsidR="004961D5" w:rsidRPr="004961D5">
        <w:rPr>
          <w:lang w:val="ru-RU"/>
          <w:rPrChange w:id="2147" w:author="Антон Смирнов" w:date="2023-05-23T22:06:00Z">
            <w:rPr/>
          </w:rPrChange>
        </w:rPr>
        <w:instrText xml:space="preserve"> </w:instrText>
      </w:r>
      <w:r w:rsidR="004961D5">
        <w:instrText>medium</w:instrText>
      </w:r>
      <w:r w:rsidR="004961D5" w:rsidRPr="004961D5">
        <w:rPr>
          <w:lang w:val="ru-RU"/>
          <w:rPrChange w:id="2148" w:author="Антон Смирнов" w:date="2023-05-23T22:06:00Z">
            <w:rPr/>
          </w:rPrChange>
        </w:rPr>
        <w:instrText>-</w:instrText>
      </w:r>
      <w:r w:rsidR="004961D5">
        <w:instrText>scale</w:instrText>
      </w:r>
      <w:r w:rsidR="004961D5" w:rsidRPr="004961D5">
        <w:rPr>
          <w:lang w:val="ru-RU"/>
          <w:rPrChange w:id="2149" w:author="Антон Смирнов" w:date="2023-05-23T22:06:00Z">
            <w:rPr/>
          </w:rPrChange>
        </w:rPr>
        <w:instrText xml:space="preserve"> </w:instrText>
      </w:r>
      <w:r w:rsidR="004961D5">
        <w:instrText>supervised</w:instrText>
      </w:r>
      <w:r w:rsidR="004961D5" w:rsidRPr="004961D5">
        <w:rPr>
          <w:lang w:val="ru-RU"/>
          <w:rPrChange w:id="2150" w:author="Антон Смирнов" w:date="2023-05-23T22:06:00Z">
            <w:rPr/>
          </w:rPrChange>
        </w:rPr>
        <w:instrText xml:space="preserve"> </w:instrText>
      </w:r>
      <w:r w:rsidR="004961D5">
        <w:instrText>and</w:instrText>
      </w:r>
      <w:r w:rsidR="004961D5" w:rsidRPr="004961D5">
        <w:rPr>
          <w:lang w:val="ru-RU"/>
          <w:rPrChange w:id="2151" w:author="Антон Смирнов" w:date="2023-05-23T22:06:00Z">
            <w:rPr/>
          </w:rPrChange>
        </w:rPr>
        <w:instrText xml:space="preserve"> </w:instrText>
      </w:r>
      <w:r w:rsidR="004961D5">
        <w:instrText>unsupervised</w:instrText>
      </w:r>
      <w:r w:rsidR="004961D5" w:rsidRPr="004961D5">
        <w:rPr>
          <w:lang w:val="ru-RU"/>
          <w:rPrChange w:id="2152" w:author="Антон Смирнов" w:date="2023-05-23T22:06:00Z">
            <w:rPr/>
          </w:rPrChange>
        </w:rPr>
        <w:instrText xml:space="preserve"> </w:instrText>
      </w:r>
      <w:r w:rsidR="004961D5">
        <w:instrText>problems</w:instrText>
      </w:r>
      <w:r w:rsidR="004961D5" w:rsidRPr="004961D5">
        <w:rPr>
          <w:lang w:val="ru-RU"/>
          <w:rPrChange w:id="2153" w:author="Антон Смирнов" w:date="2023-05-23T22:06:00Z">
            <w:rPr/>
          </w:rPrChange>
        </w:rPr>
        <w:instrText xml:space="preserve">. </w:instrText>
      </w:r>
      <w:r w:rsidR="004961D5">
        <w:instrText>This</w:instrText>
      </w:r>
      <w:r w:rsidR="004961D5" w:rsidRPr="004961D5">
        <w:rPr>
          <w:lang w:val="ru-RU"/>
          <w:rPrChange w:id="2154" w:author="Антон Смирнов" w:date="2023-05-23T22:06:00Z">
            <w:rPr/>
          </w:rPrChange>
        </w:rPr>
        <w:instrText xml:space="preserve"> </w:instrText>
      </w:r>
      <w:r w:rsidR="004961D5">
        <w:instrText>package</w:instrText>
      </w:r>
      <w:r w:rsidR="004961D5" w:rsidRPr="004961D5">
        <w:rPr>
          <w:lang w:val="ru-RU"/>
          <w:rPrChange w:id="2155" w:author="Антон Смирнов" w:date="2023-05-23T22:06:00Z">
            <w:rPr/>
          </w:rPrChange>
        </w:rPr>
        <w:instrText xml:space="preserve"> </w:instrText>
      </w:r>
      <w:r w:rsidR="004961D5">
        <w:instrText>focuses</w:instrText>
      </w:r>
      <w:r w:rsidR="004961D5" w:rsidRPr="004961D5">
        <w:rPr>
          <w:lang w:val="ru-RU"/>
          <w:rPrChange w:id="2156" w:author="Антон Смирнов" w:date="2023-05-23T22:06:00Z">
            <w:rPr/>
          </w:rPrChange>
        </w:rPr>
        <w:instrText xml:space="preserve"> </w:instrText>
      </w:r>
      <w:r w:rsidR="004961D5">
        <w:instrText>on</w:instrText>
      </w:r>
      <w:r w:rsidR="004961D5" w:rsidRPr="004961D5">
        <w:rPr>
          <w:lang w:val="ru-RU"/>
          <w:rPrChange w:id="2157" w:author="Антон Смирнов" w:date="2023-05-23T22:06:00Z">
            <w:rPr/>
          </w:rPrChange>
        </w:rPr>
        <w:instrText xml:space="preserve"> </w:instrText>
      </w:r>
      <w:r w:rsidR="004961D5">
        <w:instrText>bringing</w:instrText>
      </w:r>
      <w:r w:rsidR="004961D5" w:rsidRPr="004961D5">
        <w:rPr>
          <w:lang w:val="ru-RU"/>
          <w:rPrChange w:id="2158" w:author="Антон Смирнов" w:date="2023-05-23T22:06:00Z">
            <w:rPr/>
          </w:rPrChange>
        </w:rPr>
        <w:instrText xml:space="preserve"> </w:instrText>
      </w:r>
      <w:r w:rsidR="004961D5">
        <w:instrText>machine</w:instrText>
      </w:r>
      <w:r w:rsidR="004961D5" w:rsidRPr="004961D5">
        <w:rPr>
          <w:lang w:val="ru-RU"/>
          <w:rPrChange w:id="2159" w:author="Антон Смирнов" w:date="2023-05-23T22:06:00Z">
            <w:rPr/>
          </w:rPrChange>
        </w:rPr>
        <w:instrText xml:space="preserve"> </w:instrText>
      </w:r>
      <w:r w:rsidR="004961D5">
        <w:instrText>learning</w:instrText>
      </w:r>
      <w:r w:rsidR="004961D5" w:rsidRPr="004961D5">
        <w:rPr>
          <w:lang w:val="ru-RU"/>
          <w:rPrChange w:id="2160" w:author="Антон Смирнов" w:date="2023-05-23T22:06:00Z">
            <w:rPr/>
          </w:rPrChange>
        </w:rPr>
        <w:instrText xml:space="preserve"> </w:instrText>
      </w:r>
      <w:r w:rsidR="004961D5">
        <w:instrText>to</w:instrText>
      </w:r>
      <w:r w:rsidR="004961D5" w:rsidRPr="004961D5">
        <w:rPr>
          <w:lang w:val="ru-RU"/>
          <w:rPrChange w:id="2161" w:author="Антон Смирнов" w:date="2023-05-23T22:06:00Z">
            <w:rPr/>
          </w:rPrChange>
        </w:rPr>
        <w:instrText xml:space="preserve"> </w:instrText>
      </w:r>
      <w:r w:rsidR="004961D5">
        <w:instrText>non</w:instrText>
      </w:r>
      <w:r w:rsidR="004961D5" w:rsidRPr="004961D5">
        <w:rPr>
          <w:lang w:val="ru-RU"/>
          <w:rPrChange w:id="2162" w:author="Антон Смирнов" w:date="2023-05-23T22:06:00Z">
            <w:rPr/>
          </w:rPrChange>
        </w:rPr>
        <w:instrText>-</w:instrText>
      </w:r>
      <w:r w:rsidR="004961D5">
        <w:instrText>specialists</w:instrText>
      </w:r>
      <w:r w:rsidR="004961D5" w:rsidRPr="004961D5">
        <w:rPr>
          <w:lang w:val="ru-RU"/>
          <w:rPrChange w:id="2163" w:author="Антон Смирнов" w:date="2023-05-23T22:06:00Z">
            <w:rPr/>
          </w:rPrChange>
        </w:rPr>
        <w:instrText xml:space="preserve"> </w:instrText>
      </w:r>
      <w:r w:rsidR="004961D5">
        <w:instrText>using</w:instrText>
      </w:r>
      <w:r w:rsidR="004961D5" w:rsidRPr="004961D5">
        <w:rPr>
          <w:lang w:val="ru-RU"/>
          <w:rPrChange w:id="2164" w:author="Антон Смирнов" w:date="2023-05-23T22:06:00Z">
            <w:rPr/>
          </w:rPrChange>
        </w:rPr>
        <w:instrText xml:space="preserve"> </w:instrText>
      </w:r>
      <w:r w:rsidR="004961D5">
        <w:instrText>a</w:instrText>
      </w:r>
      <w:r w:rsidR="004961D5" w:rsidRPr="004961D5">
        <w:rPr>
          <w:lang w:val="ru-RU"/>
          <w:rPrChange w:id="2165" w:author="Антон Смирнов" w:date="2023-05-23T22:06:00Z">
            <w:rPr/>
          </w:rPrChange>
        </w:rPr>
        <w:instrText xml:space="preserve"> </w:instrText>
      </w:r>
      <w:r w:rsidR="004961D5">
        <w:instrText>general</w:instrText>
      </w:r>
      <w:r w:rsidR="004961D5" w:rsidRPr="004961D5">
        <w:rPr>
          <w:lang w:val="ru-RU"/>
          <w:rPrChange w:id="2166" w:author="Антон Смирнов" w:date="2023-05-23T22:06:00Z">
            <w:rPr/>
          </w:rPrChange>
        </w:rPr>
        <w:instrText>-</w:instrText>
      </w:r>
      <w:r w:rsidR="004961D5">
        <w:instrText>purpose</w:instrText>
      </w:r>
      <w:r w:rsidR="004961D5" w:rsidRPr="004961D5">
        <w:rPr>
          <w:lang w:val="ru-RU"/>
          <w:rPrChange w:id="2167" w:author="Антон Смирнов" w:date="2023-05-23T22:06:00Z">
            <w:rPr/>
          </w:rPrChange>
        </w:rPr>
        <w:instrText xml:space="preserve"> </w:instrText>
      </w:r>
      <w:r w:rsidR="004961D5">
        <w:instrText>high</w:instrText>
      </w:r>
      <w:r w:rsidR="004961D5" w:rsidRPr="004961D5">
        <w:rPr>
          <w:lang w:val="ru-RU"/>
          <w:rPrChange w:id="2168" w:author="Антон Смирнов" w:date="2023-05-23T22:06:00Z">
            <w:rPr/>
          </w:rPrChange>
        </w:rPr>
        <w:instrText>-</w:instrText>
      </w:r>
      <w:r w:rsidR="004961D5">
        <w:instrText>level</w:instrText>
      </w:r>
      <w:r w:rsidR="004961D5" w:rsidRPr="004961D5">
        <w:rPr>
          <w:lang w:val="ru-RU"/>
          <w:rPrChange w:id="2169" w:author="Антон Смирнов" w:date="2023-05-23T22:06:00Z">
            <w:rPr/>
          </w:rPrChange>
        </w:rPr>
        <w:instrText xml:space="preserve"> </w:instrText>
      </w:r>
      <w:r w:rsidR="004961D5">
        <w:instrText>language</w:instrText>
      </w:r>
      <w:r w:rsidR="004961D5" w:rsidRPr="004961D5">
        <w:rPr>
          <w:lang w:val="ru-RU"/>
          <w:rPrChange w:id="2170" w:author="Антон Смирнов" w:date="2023-05-23T22:06:00Z">
            <w:rPr/>
          </w:rPrChange>
        </w:rPr>
        <w:instrText xml:space="preserve">. </w:instrText>
      </w:r>
      <w:r w:rsidR="004961D5">
        <w:instrText>Emphasis</w:instrText>
      </w:r>
      <w:r w:rsidR="004961D5" w:rsidRPr="004961D5">
        <w:rPr>
          <w:lang w:val="ru-RU"/>
          <w:rPrChange w:id="2171" w:author="Антон Смирнов" w:date="2023-05-23T22:06:00Z">
            <w:rPr/>
          </w:rPrChange>
        </w:rPr>
        <w:instrText xml:space="preserve"> </w:instrText>
      </w:r>
      <w:r w:rsidR="004961D5">
        <w:instrText>is</w:instrText>
      </w:r>
      <w:r w:rsidR="004961D5" w:rsidRPr="004961D5">
        <w:rPr>
          <w:lang w:val="ru-RU"/>
          <w:rPrChange w:id="2172" w:author="Антон Смирнов" w:date="2023-05-23T22:06:00Z">
            <w:rPr/>
          </w:rPrChange>
        </w:rPr>
        <w:instrText xml:space="preserve"> </w:instrText>
      </w:r>
      <w:r w:rsidR="004961D5">
        <w:instrText>put</w:instrText>
      </w:r>
      <w:r w:rsidR="004961D5" w:rsidRPr="004961D5">
        <w:rPr>
          <w:lang w:val="ru-RU"/>
          <w:rPrChange w:id="2173" w:author="Антон Смирнов" w:date="2023-05-23T22:06:00Z">
            <w:rPr/>
          </w:rPrChange>
        </w:rPr>
        <w:instrText xml:space="preserve"> </w:instrText>
      </w:r>
      <w:r w:rsidR="004961D5">
        <w:instrText>on</w:instrText>
      </w:r>
      <w:r w:rsidR="004961D5" w:rsidRPr="004961D5">
        <w:rPr>
          <w:lang w:val="ru-RU"/>
          <w:rPrChange w:id="2174" w:author="Антон Смирнов" w:date="2023-05-23T22:06:00Z">
            <w:rPr/>
          </w:rPrChange>
        </w:rPr>
        <w:instrText xml:space="preserve"> </w:instrText>
      </w:r>
      <w:r w:rsidR="004961D5">
        <w:instrText>ease</w:instrText>
      </w:r>
      <w:r w:rsidR="004961D5" w:rsidRPr="004961D5">
        <w:rPr>
          <w:lang w:val="ru-RU"/>
          <w:rPrChange w:id="2175" w:author="Антон Смирнов" w:date="2023-05-23T22:06:00Z">
            <w:rPr/>
          </w:rPrChange>
        </w:rPr>
        <w:instrText xml:space="preserve"> </w:instrText>
      </w:r>
      <w:r w:rsidR="004961D5">
        <w:instrText>of</w:instrText>
      </w:r>
      <w:r w:rsidR="004961D5" w:rsidRPr="004961D5">
        <w:rPr>
          <w:lang w:val="ru-RU"/>
          <w:rPrChange w:id="2176" w:author="Антон Смирнов" w:date="2023-05-23T22:06:00Z">
            <w:rPr/>
          </w:rPrChange>
        </w:rPr>
        <w:instrText xml:space="preserve"> </w:instrText>
      </w:r>
      <w:r w:rsidR="004961D5">
        <w:instrText>use</w:instrText>
      </w:r>
      <w:r w:rsidR="004961D5" w:rsidRPr="004961D5">
        <w:rPr>
          <w:lang w:val="ru-RU"/>
          <w:rPrChange w:id="2177" w:author="Антон Смирнов" w:date="2023-05-23T22:06:00Z">
            <w:rPr/>
          </w:rPrChange>
        </w:rPr>
        <w:instrText xml:space="preserve">, </w:instrText>
      </w:r>
      <w:r w:rsidR="004961D5">
        <w:instrText>performance</w:instrText>
      </w:r>
      <w:r w:rsidR="004961D5" w:rsidRPr="004961D5">
        <w:rPr>
          <w:lang w:val="ru-RU"/>
          <w:rPrChange w:id="2178" w:author="Антон Смирнов" w:date="2023-05-23T22:06:00Z">
            <w:rPr/>
          </w:rPrChange>
        </w:rPr>
        <w:instrText xml:space="preserve">, </w:instrText>
      </w:r>
      <w:r w:rsidR="004961D5">
        <w:instrText>documentation</w:instrText>
      </w:r>
      <w:r w:rsidR="004961D5" w:rsidRPr="004961D5">
        <w:rPr>
          <w:lang w:val="ru-RU"/>
          <w:rPrChange w:id="2179" w:author="Антон Смирнов" w:date="2023-05-23T22:06:00Z">
            <w:rPr/>
          </w:rPrChange>
        </w:rPr>
        <w:instrText xml:space="preserve">, </w:instrText>
      </w:r>
      <w:r w:rsidR="004961D5">
        <w:instrText>and</w:instrText>
      </w:r>
      <w:r w:rsidR="004961D5" w:rsidRPr="004961D5">
        <w:rPr>
          <w:lang w:val="ru-RU"/>
          <w:rPrChange w:id="2180" w:author="Антон Смирнов" w:date="2023-05-23T22:06:00Z">
            <w:rPr/>
          </w:rPrChange>
        </w:rPr>
        <w:instrText xml:space="preserve"> </w:instrText>
      </w:r>
      <w:r w:rsidR="004961D5">
        <w:instrText>API</w:instrText>
      </w:r>
      <w:r w:rsidR="004961D5" w:rsidRPr="004961D5">
        <w:rPr>
          <w:lang w:val="ru-RU"/>
          <w:rPrChange w:id="2181" w:author="Антон Смирнов" w:date="2023-05-23T22:06:00Z">
            <w:rPr/>
          </w:rPrChange>
        </w:rPr>
        <w:instrText xml:space="preserve"> </w:instrText>
      </w:r>
      <w:r w:rsidR="004961D5">
        <w:instrText>consistency</w:instrText>
      </w:r>
      <w:r w:rsidR="004961D5" w:rsidRPr="004961D5">
        <w:rPr>
          <w:lang w:val="ru-RU"/>
          <w:rPrChange w:id="2182" w:author="Антон Смирнов" w:date="2023-05-23T22:06:00Z">
            <w:rPr/>
          </w:rPrChange>
        </w:rPr>
        <w:instrText xml:space="preserve">. </w:instrText>
      </w:r>
      <w:r w:rsidR="004961D5">
        <w:instrText>It</w:instrText>
      </w:r>
      <w:r w:rsidR="004961D5" w:rsidRPr="004961D5">
        <w:rPr>
          <w:lang w:val="ru-RU"/>
          <w:rPrChange w:id="2183" w:author="Антон Смирнов" w:date="2023-05-23T22:06:00Z">
            <w:rPr/>
          </w:rPrChange>
        </w:rPr>
        <w:instrText xml:space="preserve"> </w:instrText>
      </w:r>
      <w:r w:rsidR="004961D5">
        <w:instrText>has</w:instrText>
      </w:r>
      <w:r w:rsidR="004961D5" w:rsidRPr="004961D5">
        <w:rPr>
          <w:lang w:val="ru-RU"/>
          <w:rPrChange w:id="2184" w:author="Антон Смирнов" w:date="2023-05-23T22:06:00Z">
            <w:rPr/>
          </w:rPrChange>
        </w:rPr>
        <w:instrText xml:space="preserve"> </w:instrText>
      </w:r>
      <w:r w:rsidR="004961D5">
        <w:instrText>minimal</w:instrText>
      </w:r>
      <w:r w:rsidR="004961D5" w:rsidRPr="004961D5">
        <w:rPr>
          <w:lang w:val="ru-RU"/>
          <w:rPrChange w:id="2185" w:author="Антон Смирнов" w:date="2023-05-23T22:06:00Z">
            <w:rPr/>
          </w:rPrChange>
        </w:rPr>
        <w:instrText xml:space="preserve"> </w:instrText>
      </w:r>
      <w:r w:rsidR="004961D5">
        <w:instrText>dependencies</w:instrText>
      </w:r>
      <w:r w:rsidR="004961D5" w:rsidRPr="004961D5">
        <w:rPr>
          <w:lang w:val="ru-RU"/>
          <w:rPrChange w:id="2186" w:author="Антон Смирнов" w:date="2023-05-23T22:06:00Z">
            <w:rPr/>
          </w:rPrChange>
        </w:rPr>
        <w:instrText xml:space="preserve"> </w:instrText>
      </w:r>
      <w:r w:rsidR="004961D5">
        <w:instrText>and</w:instrText>
      </w:r>
      <w:r w:rsidR="004961D5" w:rsidRPr="004961D5">
        <w:rPr>
          <w:lang w:val="ru-RU"/>
          <w:rPrChange w:id="2187" w:author="Антон Смирнов" w:date="2023-05-23T22:06:00Z">
            <w:rPr/>
          </w:rPrChange>
        </w:rPr>
        <w:instrText xml:space="preserve"> </w:instrText>
      </w:r>
      <w:r w:rsidR="004961D5">
        <w:instrText>is</w:instrText>
      </w:r>
      <w:r w:rsidR="004961D5" w:rsidRPr="004961D5">
        <w:rPr>
          <w:lang w:val="ru-RU"/>
          <w:rPrChange w:id="2188" w:author="Антон Смирнов" w:date="2023-05-23T22:06:00Z">
            <w:rPr/>
          </w:rPrChange>
        </w:rPr>
        <w:instrText xml:space="preserve"> </w:instrText>
      </w:r>
      <w:r w:rsidR="004961D5">
        <w:instrText>distributed</w:instrText>
      </w:r>
      <w:r w:rsidR="004961D5" w:rsidRPr="004961D5">
        <w:rPr>
          <w:lang w:val="ru-RU"/>
          <w:rPrChange w:id="2189" w:author="Антон Смирнов" w:date="2023-05-23T22:06:00Z">
            <w:rPr/>
          </w:rPrChange>
        </w:rPr>
        <w:instrText xml:space="preserve"> </w:instrText>
      </w:r>
      <w:r w:rsidR="004961D5">
        <w:instrText>under</w:instrText>
      </w:r>
      <w:r w:rsidR="004961D5" w:rsidRPr="004961D5">
        <w:rPr>
          <w:lang w:val="ru-RU"/>
          <w:rPrChange w:id="2190" w:author="Антон Смирнов" w:date="2023-05-23T22:06:00Z">
            <w:rPr/>
          </w:rPrChange>
        </w:rPr>
        <w:instrText xml:space="preserve"> </w:instrText>
      </w:r>
      <w:r w:rsidR="004961D5">
        <w:instrText>the</w:instrText>
      </w:r>
      <w:r w:rsidR="004961D5" w:rsidRPr="004961D5">
        <w:rPr>
          <w:lang w:val="ru-RU"/>
          <w:rPrChange w:id="2191" w:author="Антон Смирнов" w:date="2023-05-23T22:06:00Z">
            <w:rPr/>
          </w:rPrChange>
        </w:rPr>
        <w:instrText xml:space="preserve"> </w:instrText>
      </w:r>
      <w:r w:rsidR="004961D5">
        <w:instrText xml:space="preserve">simpliﬁed BSD license, encouraging its use in both academic and commercial settings. Source code, binaries, and documentation can be downloaded from http://scikit-learn.sourceforge.net.","container-title":"MACHINE LEARNING IN PYTHON","language":"en","source":"Zotero","title":"Scikit-learn: Machine Learning in Python","author":[{"family":"Pedregosa","given":"Fabian"},{"family":"Varoquaux","given":"Gael"},{"family":"Gramfort","given":"Alexandre"},{"family":"Michel","given":"Vincent"},{"family":"Thirion","given":"Bertrand"},{"family":"Grisel","given":"Olivier"},{"family":"Blondel","given":"Mathieu"},{"family":"Prettenhofer","given":"Peter"},{"family":"Weiss","given":"Ron"},{"family":"Dubourg","given":"Vincent"},{"family":"Vanderplas","given":"Jake"},{"family":"Passos","given":"Alexandre"},{"family":"Cournapeau","given":"David"}]}}],"schema":"https://github.com/citation-style-language/schema/raw/master/csl-citation.json"} </w:instrText>
      </w:r>
      <w:r w:rsidR="004961D5">
        <w:fldChar w:fldCharType="separate"/>
      </w:r>
      <w:r w:rsidR="004961D5" w:rsidRPr="004961D5">
        <w:rPr>
          <w:rFonts w:cs="Times New Roman"/>
        </w:rPr>
        <w:t>[111]</w:t>
      </w:r>
      <w:r w:rsidR="004961D5">
        <w:fldChar w:fldCharType="end"/>
      </w:r>
      <w:ins w:id="2192" w:author="Антон Смирнов" w:date="2023-05-23T22:03:00Z">
        <w:r w:rsidR="00565535" w:rsidRPr="00565535">
          <w:rPr>
            <w:lang w:val="ru-RU"/>
            <w:rPrChange w:id="2193" w:author="Антон Смирнов" w:date="2023-05-23T22:03:00Z">
              <w:rPr/>
            </w:rPrChange>
          </w:rPr>
          <w:t xml:space="preserve"> </w:t>
        </w:r>
        <w:r w:rsidR="00565535">
          <w:rPr>
            <w:lang w:val="ru-RU"/>
          </w:rPr>
          <w:t xml:space="preserve">для языка программирования </w:t>
        </w:r>
        <w:r w:rsidR="00565535">
          <w:t>Python</w:t>
        </w:r>
        <w:r w:rsidR="00565535" w:rsidRPr="00565535">
          <w:rPr>
            <w:lang w:val="ru-RU"/>
            <w:rPrChange w:id="2194" w:author="Антон Смирнов" w:date="2023-05-23T22:03:00Z">
              <w:rPr/>
            </w:rPrChange>
          </w:rPr>
          <w:t>.</w:t>
        </w:r>
      </w:ins>
    </w:p>
    <w:p w14:paraId="714E62B5" w14:textId="22B24CD8" w:rsidR="008D6BD1" w:rsidRPr="00E441B8" w:rsidRDefault="00E441B8" w:rsidP="008D6BD1">
      <w:pPr>
        <w:pStyle w:val="a0"/>
        <w:rPr>
          <w:ins w:id="2195" w:author="Антон Смирнов" w:date="2023-05-23T21:45:00Z"/>
          <w:rFonts w:eastAsiaTheme="minorEastAsia"/>
          <w:lang w:val="ru-RU"/>
          <w:rPrChange w:id="2196" w:author="Антон Смирнов" w:date="2023-05-23T21:45:00Z">
            <w:rPr>
              <w:ins w:id="2197" w:author="Антон Смирнов" w:date="2023-05-23T21:45:00Z"/>
              <w:rFonts w:eastAsiaTheme="minorEastAsia"/>
              <w:lang w:val="ru-RU"/>
            </w:rPr>
          </w:rPrChange>
        </w:rPr>
      </w:pPr>
      <m:oMathPara>
        <m:oMath>
          <m:eqArr>
            <m:eqArrPr>
              <m:maxDist m:val="1"/>
              <m:ctrlPr>
                <w:ins w:id="2198" w:author="Антон Смирнов" w:date="2023-05-23T21:44:00Z">
                  <w:rPr>
                    <w:rFonts w:ascii="Cambria Math" w:hAnsi="Cambria Math"/>
                    <w:i/>
                    <w:lang w:val="ru-RU"/>
                  </w:rPr>
                </w:ins>
              </m:ctrlPr>
            </m:eqArrPr>
            <m:e>
              <m:r>
                <w:ins w:id="2199" w:author="Антон Смирнов" w:date="2023-05-23T21:44:00Z">
                  <w:rPr>
                    <w:rFonts w:ascii="Cambria Math" w:hAnsi="Cambria Math"/>
                    <w:lang w:val="ru-RU"/>
                  </w:rPr>
                  <m:t>Sens</m:t>
                </w:ins>
              </m:r>
              <m:r>
                <w:ins w:id="2200" w:author="Антон Смирнов" w:date="2023-05-23T21:47:00Z">
                  <w:rPr>
                    <w:rFonts w:ascii="Cambria Math" w:hAnsi="Cambria Math"/>
                    <w:lang w:val="ru-RU"/>
                  </w:rPr>
                  <m:t>ivity</m:t>
                </w:ins>
              </m:r>
              <m:r>
                <w:ins w:id="2201" w:author="Антон Смирнов" w:date="2023-05-23T21:44:00Z">
                  <w:rPr>
                    <w:rFonts w:ascii="Cambria Math" w:hAnsi="Cambria Math"/>
                    <w:lang w:val="ru-RU"/>
                  </w:rPr>
                  <m:t>=</m:t>
                </w:ins>
              </m:r>
              <m:f>
                <m:fPr>
                  <m:ctrlPr>
                    <w:ins w:id="2202" w:author="Антон Смирнов" w:date="2023-05-23T21:44:00Z">
                      <w:rPr>
                        <w:rFonts w:ascii="Cambria Math" w:hAnsi="Cambria Math"/>
                        <w:i/>
                        <w:lang w:val="ru-RU"/>
                      </w:rPr>
                    </w:ins>
                  </m:ctrlPr>
                </m:fPr>
                <m:num>
                  <m:r>
                    <w:ins w:id="2203" w:author="Антон Смирнов" w:date="2023-05-23T21:44:00Z">
                      <w:rPr>
                        <w:rFonts w:ascii="Cambria Math" w:hAnsi="Cambria Math"/>
                        <w:lang w:val="ru-RU"/>
                      </w:rPr>
                      <m:t>TP</m:t>
                    </w:ins>
                  </m:r>
                </m:num>
                <m:den>
                  <m:r>
                    <w:ins w:id="2204" w:author="Антон Смирнов" w:date="2023-05-23T21:44:00Z">
                      <w:rPr>
                        <w:rFonts w:ascii="Cambria Math" w:hAnsi="Cambria Math"/>
                        <w:lang w:val="ru-RU"/>
                      </w:rPr>
                      <m:t>TP+FN</m:t>
                    </w:ins>
                  </m:r>
                </m:den>
              </m:f>
              <m:r>
                <w:ins w:id="2205" w:author="Антон Смирнов" w:date="2023-05-23T21:44:00Z">
                  <w:rPr>
                    <w:rFonts w:ascii="Cambria Math" w:hAnsi="Cambria Math"/>
                    <w:lang w:val="ru-RU"/>
                  </w:rPr>
                  <m:t xml:space="preserve"> </m:t>
                </w:ins>
              </m:r>
              <m:r>
                <w:rPr>
                  <w:rFonts w:ascii="Cambria Math" w:hAnsi="Cambria Math"/>
                  <w:lang w:val="ru-RU"/>
                </w:rPr>
                <m:t>#</m:t>
              </m:r>
              <m:r>
                <w:ins w:id="2206" w:author="Антон Смирнов" w:date="2023-05-23T21:45:00Z">
                  <w:rPr>
                    <w:rFonts w:ascii="Cambria Math" w:hAnsi="Cambria Math"/>
                    <w:lang w:val="ru-RU"/>
                  </w:rPr>
                  <m:t>(</m:t>
                </w:ins>
              </m:r>
              <m:r>
                <w:ins w:id="2207" w:author="Антон Смирнов" w:date="2023-05-23T21:44:00Z">
                  <w:rPr>
                    <w:rFonts w:ascii="Cambria Math" w:hAnsi="Cambria Math"/>
                    <w:lang w:val="ru-RU"/>
                  </w:rPr>
                  <m:t>2</m:t>
                </w:ins>
              </m:r>
              <m:r>
                <w:ins w:id="2208" w:author="Антон Смирнов" w:date="2023-05-23T21:45:00Z">
                  <w:rPr>
                    <w:rFonts w:ascii="Cambria Math" w:hAnsi="Cambria Math"/>
                    <w:lang w:val="ru-RU"/>
                  </w:rPr>
                  <m:t>)</m:t>
                </w:ins>
              </m:r>
            </m:e>
          </m:eqArr>
        </m:oMath>
      </m:oMathPara>
    </w:p>
    <w:p w14:paraId="6E9C4DD2" w14:textId="7C54E521" w:rsidR="00E441B8" w:rsidRPr="00875C19" w:rsidRDefault="00875C19" w:rsidP="008D6BD1">
      <w:pPr>
        <w:pStyle w:val="a0"/>
        <w:rPr>
          <w:ins w:id="2209" w:author="Антон Смирнов" w:date="2023-05-23T21:46:00Z"/>
          <w:rFonts w:eastAsiaTheme="minorEastAsia"/>
          <w:i/>
          <w:lang w:val="ru-RU"/>
          <w:rPrChange w:id="2210" w:author="Антон Смирнов" w:date="2023-05-23T21:46:00Z">
            <w:rPr>
              <w:ins w:id="2211" w:author="Антон Смирнов" w:date="2023-05-23T21:46:00Z"/>
              <w:rFonts w:eastAsiaTheme="minorEastAsia"/>
              <w:i/>
              <w:lang w:val="ru-RU"/>
            </w:rPr>
          </w:rPrChange>
        </w:rPr>
      </w:pPr>
      <m:oMathPara>
        <m:oMath>
          <m:eqArr>
            <m:eqArrPr>
              <m:maxDist m:val="1"/>
              <m:ctrlPr>
                <w:ins w:id="2212" w:author="Антон Смирнов" w:date="2023-05-23T21:46:00Z">
                  <w:rPr>
                    <w:rFonts w:ascii="Cambria Math" w:eastAsiaTheme="minorEastAsia" w:hAnsi="Cambria Math"/>
                    <w:i/>
                    <w:lang w:val="ru-RU"/>
                  </w:rPr>
                </w:ins>
              </m:ctrlPr>
            </m:eqArrPr>
            <m:e>
              <m:r>
                <w:ins w:id="2213" w:author="Антон Смирнов" w:date="2023-05-23T21:45:00Z">
                  <w:rPr>
                    <w:rFonts w:ascii="Cambria Math" w:eastAsiaTheme="minorEastAsia" w:hAnsi="Cambria Math"/>
                    <w:lang w:val="ru-RU"/>
                  </w:rPr>
                  <m:t>Spec</m:t>
                </w:ins>
              </m:r>
              <m:r>
                <w:ins w:id="2214" w:author="Антон Смирнов" w:date="2023-05-23T21:47:00Z">
                  <w:rPr>
                    <w:rFonts w:ascii="Cambria Math" w:eastAsiaTheme="minorEastAsia" w:hAnsi="Cambria Math"/>
                    <w:lang w:val="ru-RU"/>
                  </w:rPr>
                  <m:t>ifity</m:t>
                </w:ins>
              </m:r>
              <m:r>
                <w:ins w:id="2215" w:author="Антон Смирнов" w:date="2023-05-23T21:45:00Z">
                  <w:rPr>
                    <w:rFonts w:ascii="Cambria Math" w:eastAsiaTheme="minorEastAsia" w:hAnsi="Cambria Math"/>
                    <w:lang w:val="ru-RU"/>
                  </w:rPr>
                  <m:t>=</m:t>
                </w:ins>
              </m:r>
              <m:f>
                <m:fPr>
                  <m:ctrlPr>
                    <w:ins w:id="2216" w:author="Антон Смирнов" w:date="2023-05-23T21:45:00Z">
                      <w:rPr>
                        <w:rFonts w:ascii="Cambria Math" w:eastAsiaTheme="minorEastAsia" w:hAnsi="Cambria Math"/>
                        <w:i/>
                        <w:lang w:val="ru-RU"/>
                      </w:rPr>
                    </w:ins>
                  </m:ctrlPr>
                </m:fPr>
                <m:num>
                  <m:r>
                    <w:ins w:id="2217" w:author="Антон Смирнов" w:date="2023-05-23T21:45:00Z">
                      <w:rPr>
                        <w:rFonts w:ascii="Cambria Math" w:eastAsiaTheme="minorEastAsia" w:hAnsi="Cambria Math"/>
                        <w:lang w:val="ru-RU"/>
                      </w:rPr>
                      <m:t>TN</m:t>
                    </w:ins>
                  </m:r>
                </m:num>
                <m:den>
                  <m:r>
                    <w:ins w:id="2218" w:author="Антон Смирнов" w:date="2023-05-23T21:45:00Z">
                      <w:rPr>
                        <w:rFonts w:ascii="Cambria Math" w:eastAsiaTheme="minorEastAsia" w:hAnsi="Cambria Math"/>
                        <w:lang w:val="ru-RU"/>
                      </w:rPr>
                      <m:t>TN+F</m:t>
                    </w:ins>
                  </m:r>
                  <m:r>
                    <w:ins w:id="2219" w:author="Антон Смирнов" w:date="2023-05-23T21:46:00Z">
                      <w:rPr>
                        <w:rFonts w:ascii="Cambria Math" w:eastAsiaTheme="minorEastAsia" w:hAnsi="Cambria Math"/>
                        <w:lang w:val="ru-RU"/>
                      </w:rPr>
                      <m:t>P</m:t>
                    </w:ins>
                  </m:r>
                </m:den>
              </m:f>
              <m:r>
                <w:ins w:id="2220" w:author="Антон Смирнов" w:date="2023-05-23T21:46:00Z">
                  <w:rPr>
                    <w:rFonts w:ascii="Cambria Math" w:eastAsiaTheme="minorEastAsia" w:hAnsi="Cambria Math"/>
                    <w:lang w:val="ru-RU"/>
                  </w:rPr>
                  <m:t xml:space="preserve"> </m:t>
                </w:ins>
              </m:r>
              <m:r>
                <w:rPr>
                  <w:rFonts w:ascii="Cambria Math" w:eastAsiaTheme="minorEastAsia" w:hAnsi="Cambria Math"/>
                  <w:lang w:val="ru-RU"/>
                </w:rPr>
                <m:t>#</m:t>
              </m:r>
              <m:d>
                <m:dPr>
                  <m:ctrlPr>
                    <w:ins w:id="2221" w:author="Антон Смирнов" w:date="2023-05-23T21:46:00Z">
                      <w:rPr>
                        <w:rFonts w:ascii="Cambria Math" w:eastAsiaTheme="minorEastAsia" w:hAnsi="Cambria Math"/>
                        <w:i/>
                        <w:lang w:val="ru-RU"/>
                      </w:rPr>
                    </w:ins>
                  </m:ctrlPr>
                </m:dPr>
                <m:e>
                  <m:r>
                    <w:ins w:id="2222" w:author="Антон Смирнов" w:date="2023-05-23T21:46:00Z">
                      <w:rPr>
                        <w:rFonts w:ascii="Cambria Math" w:eastAsiaTheme="minorEastAsia" w:hAnsi="Cambria Math"/>
                        <w:lang w:val="ru-RU"/>
                      </w:rPr>
                      <m:t>3</m:t>
                    </w:ins>
                  </m:r>
                </m:e>
              </m:d>
            </m:e>
          </m:eqArr>
        </m:oMath>
      </m:oMathPara>
    </w:p>
    <w:p w14:paraId="2E8C6360" w14:textId="58D057D2" w:rsidR="00875C19" w:rsidRPr="00875C19" w:rsidRDefault="00875C19" w:rsidP="008D6BD1">
      <w:pPr>
        <w:pStyle w:val="a0"/>
        <w:rPr>
          <w:ins w:id="2223" w:author="Антон Смирнов" w:date="2023-05-23T21:48:00Z"/>
          <w:rFonts w:eastAsiaTheme="minorEastAsia"/>
          <w:i/>
          <w:lang w:val="ru-RU"/>
          <w:rPrChange w:id="2224" w:author="Антон Смирнов" w:date="2023-05-23T21:48:00Z">
            <w:rPr>
              <w:ins w:id="2225" w:author="Антон Смирнов" w:date="2023-05-23T21:48:00Z"/>
              <w:rFonts w:eastAsiaTheme="minorEastAsia"/>
              <w:i/>
              <w:lang w:val="ru-RU"/>
            </w:rPr>
          </w:rPrChange>
        </w:rPr>
      </w:pPr>
      <m:oMathPara>
        <m:oMath>
          <m:eqArr>
            <m:eqArrPr>
              <m:maxDist m:val="1"/>
              <m:ctrlPr>
                <w:ins w:id="2226" w:author="Антон Смирнов" w:date="2023-05-23T21:48:00Z">
                  <w:rPr>
                    <w:rFonts w:ascii="Cambria Math" w:eastAsiaTheme="minorEastAsia" w:hAnsi="Cambria Math"/>
                    <w:i/>
                    <w:lang w:val="ru-RU"/>
                  </w:rPr>
                </w:ins>
              </m:ctrlPr>
            </m:eqArrPr>
            <m:e>
              <m:r>
                <w:ins w:id="2227" w:author="Антон Смирнов" w:date="2023-05-23T21:47:00Z">
                  <w:rPr>
                    <w:rFonts w:ascii="Cambria Math" w:eastAsiaTheme="minorEastAsia" w:hAnsi="Cambria Math"/>
                    <w:lang w:val="ru-RU"/>
                  </w:rPr>
                  <m:t>Accuracy=</m:t>
                </w:ins>
              </m:r>
              <m:f>
                <m:fPr>
                  <m:ctrlPr>
                    <w:ins w:id="2228" w:author="Антон Смирнов" w:date="2023-05-23T21:47:00Z">
                      <w:rPr>
                        <w:rFonts w:ascii="Cambria Math" w:eastAsiaTheme="minorEastAsia" w:hAnsi="Cambria Math"/>
                        <w:i/>
                        <w:lang w:val="ru-RU"/>
                      </w:rPr>
                    </w:ins>
                  </m:ctrlPr>
                </m:fPr>
                <m:num>
                  <m:r>
                    <w:ins w:id="2229" w:author="Антон Смирнов" w:date="2023-05-23T21:47:00Z">
                      <w:rPr>
                        <w:rFonts w:ascii="Cambria Math" w:eastAsiaTheme="minorEastAsia" w:hAnsi="Cambria Math"/>
                        <w:lang w:val="ru-RU"/>
                      </w:rPr>
                      <m:t>TP+TN</m:t>
                    </w:ins>
                  </m:r>
                </m:num>
                <m:den>
                  <m:r>
                    <w:ins w:id="2230" w:author="Антон Смирнов" w:date="2023-05-23T21:48:00Z">
                      <w:rPr>
                        <w:rFonts w:ascii="Cambria Math" w:eastAsiaTheme="minorEastAsia" w:hAnsi="Cambria Math"/>
                        <w:lang w:val="ru-RU"/>
                      </w:rPr>
                      <m:t>TP+TN+FP+FN</m:t>
                    </w:ins>
                  </m:r>
                </m:den>
              </m:f>
              <m:r>
                <w:ins w:id="2231" w:author="Антон Смирнов" w:date="2023-05-23T21:48:00Z">
                  <w:rPr>
                    <w:rFonts w:ascii="Cambria Math" w:eastAsiaTheme="minorEastAsia" w:hAnsi="Cambria Math"/>
                    <w:lang w:val="ru-RU"/>
                  </w:rPr>
                  <m:t xml:space="preserve"> </m:t>
                </w:ins>
              </m:r>
              <m:r>
                <w:rPr>
                  <w:rFonts w:ascii="Cambria Math" w:eastAsiaTheme="minorEastAsia" w:hAnsi="Cambria Math"/>
                  <w:lang w:val="ru-RU"/>
                </w:rPr>
                <m:t>#</m:t>
              </m:r>
              <m:d>
                <m:dPr>
                  <m:ctrlPr>
                    <w:ins w:id="2232" w:author="Антон Смирнов" w:date="2023-05-23T21:48:00Z">
                      <w:rPr>
                        <w:rFonts w:ascii="Cambria Math" w:eastAsiaTheme="minorEastAsia" w:hAnsi="Cambria Math"/>
                        <w:i/>
                        <w:lang w:val="ru-RU"/>
                      </w:rPr>
                    </w:ins>
                  </m:ctrlPr>
                </m:dPr>
                <m:e>
                  <m:r>
                    <w:ins w:id="2233" w:author="Антон Смирнов" w:date="2023-05-23T21:48:00Z">
                      <w:rPr>
                        <w:rFonts w:ascii="Cambria Math" w:eastAsiaTheme="minorEastAsia" w:hAnsi="Cambria Math"/>
                        <w:lang w:val="ru-RU"/>
                      </w:rPr>
                      <m:t>4</m:t>
                    </w:ins>
                  </m:r>
                </m:e>
              </m:d>
            </m:e>
          </m:eqArr>
        </m:oMath>
      </m:oMathPara>
    </w:p>
    <w:p w14:paraId="4BC60B79" w14:textId="52A0D03F" w:rsidR="00875C19" w:rsidRPr="00875C19" w:rsidRDefault="00875C19" w:rsidP="008D6BD1">
      <w:pPr>
        <w:pStyle w:val="a0"/>
        <w:rPr>
          <w:ins w:id="2234" w:author="Антон Смирнов" w:date="2023-05-23T21:49:00Z"/>
          <w:rFonts w:eastAsiaTheme="minorEastAsia"/>
          <w:i/>
          <w:lang w:val="ru-RU"/>
          <w:rPrChange w:id="2235" w:author="Антон Смирнов" w:date="2023-05-23T21:49:00Z">
            <w:rPr>
              <w:ins w:id="2236" w:author="Антон Смирнов" w:date="2023-05-23T21:49:00Z"/>
              <w:rFonts w:eastAsiaTheme="minorEastAsia"/>
              <w:i/>
              <w:lang w:val="ru-RU"/>
            </w:rPr>
          </w:rPrChange>
        </w:rPr>
      </w:pPr>
      <m:oMathPara>
        <m:oMath>
          <m:eqArr>
            <m:eqArrPr>
              <m:maxDist m:val="1"/>
              <m:ctrlPr>
                <w:ins w:id="2237" w:author="Антон Смирнов" w:date="2023-05-23T21:49:00Z">
                  <w:rPr>
                    <w:rFonts w:ascii="Cambria Math" w:eastAsiaTheme="minorEastAsia" w:hAnsi="Cambria Math"/>
                    <w:i/>
                    <w:lang w:val="ru-RU"/>
                  </w:rPr>
                </w:ins>
              </m:ctrlPr>
            </m:eqArrPr>
            <m:e>
              <m:r>
                <w:ins w:id="2238" w:author="Антон Смирнов" w:date="2023-05-23T21:49:00Z">
                  <w:rPr>
                    <w:rFonts w:ascii="Cambria Math" w:eastAsiaTheme="minorEastAsia" w:hAnsi="Cambria Math"/>
                    <w:lang w:val="ru-RU"/>
                  </w:rPr>
                  <m:t xml:space="preserve">Balanced accuracy </m:t>
                </w:ins>
              </m:r>
              <m:d>
                <m:dPr>
                  <m:ctrlPr>
                    <w:ins w:id="2239" w:author="Антон Смирнов" w:date="2023-05-23T21:49:00Z">
                      <w:rPr>
                        <w:rFonts w:ascii="Cambria Math" w:eastAsiaTheme="minorEastAsia" w:hAnsi="Cambria Math"/>
                        <w:i/>
                        <w:lang w:val="ru-RU"/>
                      </w:rPr>
                    </w:ins>
                  </m:ctrlPr>
                </m:dPr>
                <m:e>
                  <m:r>
                    <w:ins w:id="2240" w:author="Антон Смирнов" w:date="2023-05-23T21:49:00Z">
                      <w:rPr>
                        <w:rFonts w:ascii="Cambria Math" w:eastAsiaTheme="minorEastAsia" w:hAnsi="Cambria Math"/>
                        <w:lang w:val="ru-RU"/>
                      </w:rPr>
                      <m:t>BA</m:t>
                    </w:ins>
                  </m:r>
                </m:e>
              </m:d>
              <m:r>
                <w:ins w:id="2241" w:author="Антон Смирнов" w:date="2023-05-23T21:49:00Z">
                  <w:rPr>
                    <w:rFonts w:ascii="Cambria Math" w:eastAsiaTheme="minorEastAsia" w:hAnsi="Cambria Math"/>
                    <w:lang w:val="ru-RU"/>
                  </w:rPr>
                  <m:t>=</m:t>
                </w:ins>
              </m:r>
              <m:f>
                <m:fPr>
                  <m:ctrlPr>
                    <w:ins w:id="2242" w:author="Антон Смирнов" w:date="2023-05-23T21:49:00Z">
                      <w:rPr>
                        <w:rFonts w:ascii="Cambria Math" w:eastAsiaTheme="minorEastAsia" w:hAnsi="Cambria Math"/>
                        <w:i/>
                        <w:lang w:val="ru-RU"/>
                      </w:rPr>
                    </w:ins>
                  </m:ctrlPr>
                </m:fPr>
                <m:num>
                  <m:r>
                    <w:ins w:id="2243" w:author="Антон Смирнов" w:date="2023-05-23T21:49:00Z">
                      <w:rPr>
                        <w:rFonts w:ascii="Cambria Math" w:eastAsiaTheme="minorEastAsia" w:hAnsi="Cambria Math"/>
                        <w:lang w:val="ru-RU"/>
                      </w:rPr>
                      <m:t>Sensivity+Specifity</m:t>
                    </w:ins>
                  </m:r>
                </m:num>
                <m:den>
                  <m:r>
                    <w:ins w:id="2244" w:author="Антон Смирнов" w:date="2023-05-23T21:49:00Z">
                      <w:rPr>
                        <w:rFonts w:ascii="Cambria Math" w:eastAsiaTheme="minorEastAsia" w:hAnsi="Cambria Math"/>
                        <w:lang w:val="ru-RU"/>
                      </w:rPr>
                      <m:t>2</m:t>
                    </w:ins>
                  </m:r>
                </m:den>
              </m:f>
              <m:r>
                <w:ins w:id="2245" w:author="Антон Смирнов" w:date="2023-05-23T21:49:00Z">
                  <w:rPr>
                    <w:rFonts w:ascii="Cambria Math" w:eastAsiaTheme="minorEastAsia" w:hAnsi="Cambria Math"/>
                    <w:lang w:val="ru-RU"/>
                  </w:rPr>
                  <m:t xml:space="preserve"> </m:t>
                </w:ins>
              </m:r>
              <m:r>
                <w:rPr>
                  <w:rFonts w:ascii="Cambria Math" w:eastAsiaTheme="minorEastAsia" w:hAnsi="Cambria Math"/>
                  <w:lang w:val="ru-RU"/>
                </w:rPr>
                <m:t>#</m:t>
              </m:r>
              <m:d>
                <m:dPr>
                  <m:ctrlPr>
                    <w:ins w:id="2246" w:author="Антон Смирнов" w:date="2023-05-23T21:49:00Z">
                      <w:rPr>
                        <w:rFonts w:ascii="Cambria Math" w:eastAsiaTheme="minorEastAsia" w:hAnsi="Cambria Math"/>
                        <w:i/>
                        <w:lang w:val="ru-RU"/>
                      </w:rPr>
                    </w:ins>
                  </m:ctrlPr>
                </m:dPr>
                <m:e>
                  <m:r>
                    <w:ins w:id="2247" w:author="Антон Смирнов" w:date="2023-05-23T21:49:00Z">
                      <w:rPr>
                        <w:rFonts w:ascii="Cambria Math" w:eastAsiaTheme="minorEastAsia" w:hAnsi="Cambria Math"/>
                        <w:lang w:val="ru-RU"/>
                      </w:rPr>
                      <m:t>5</m:t>
                    </w:ins>
                  </m:r>
                </m:e>
              </m:d>
            </m:e>
          </m:eqArr>
        </m:oMath>
      </m:oMathPara>
    </w:p>
    <w:p w14:paraId="7E61DA46" w14:textId="30824047" w:rsidR="00875C19" w:rsidRPr="00560E42" w:rsidRDefault="00560E42" w:rsidP="008D6BD1">
      <w:pPr>
        <w:pStyle w:val="a0"/>
        <w:rPr>
          <w:ins w:id="2248" w:author="Антон Смирнов" w:date="2023-05-23T21:52:00Z"/>
          <w:rFonts w:eastAsiaTheme="minorEastAsia"/>
          <w:i/>
          <w:lang w:val="ru-RU"/>
          <w:rPrChange w:id="2249" w:author="Антон Смирнов" w:date="2023-05-23T21:52:00Z">
            <w:rPr>
              <w:ins w:id="2250" w:author="Антон Смирнов" w:date="2023-05-23T21:52:00Z"/>
              <w:rFonts w:eastAsiaTheme="minorEastAsia"/>
              <w:i/>
              <w:lang w:val="ru-RU"/>
            </w:rPr>
          </w:rPrChange>
        </w:rPr>
      </w:pPr>
      <m:oMathPara>
        <m:oMath>
          <m:eqArr>
            <m:eqArrPr>
              <m:maxDist m:val="1"/>
              <m:ctrlPr>
                <w:ins w:id="2251" w:author="Антон Смирнов" w:date="2023-05-23T21:51:00Z">
                  <w:rPr>
                    <w:rFonts w:ascii="Cambria Math" w:eastAsiaTheme="minorEastAsia" w:hAnsi="Cambria Math"/>
                    <w:i/>
                    <w:lang w:val="ru-RU"/>
                  </w:rPr>
                </w:ins>
              </m:ctrlPr>
            </m:eqArrPr>
            <m:e>
              <m:r>
                <w:ins w:id="2252" w:author="Антон Смирнов" w:date="2023-05-23T21:50:00Z">
                  <w:rPr>
                    <w:rFonts w:ascii="Cambria Math" w:eastAsiaTheme="minorEastAsia" w:hAnsi="Cambria Math"/>
                    <w:lang w:val="ru-RU"/>
                  </w:rPr>
                  <m:t xml:space="preserve">Average precision= </m:t>
                </w:ins>
              </m:r>
              <m:nary>
                <m:naryPr>
                  <m:chr m:val="∑"/>
                  <m:limLoc m:val="undOvr"/>
                  <m:supHide m:val="1"/>
                  <m:ctrlPr>
                    <w:ins w:id="2253" w:author="Антон Смирнов" w:date="2023-05-23T21:51:00Z">
                      <w:rPr>
                        <w:rFonts w:ascii="Cambria Math" w:eastAsiaTheme="minorEastAsia" w:hAnsi="Cambria Math"/>
                        <w:i/>
                        <w:lang w:val="ru-RU"/>
                      </w:rPr>
                    </w:ins>
                  </m:ctrlPr>
                </m:naryPr>
                <m:sub>
                  <m:r>
                    <w:ins w:id="2254" w:author="Антон Смирнов" w:date="2023-05-23T21:51:00Z">
                      <w:rPr>
                        <w:rFonts w:ascii="Cambria Math" w:eastAsiaTheme="minorEastAsia" w:hAnsi="Cambria Math"/>
                        <w:lang w:val="ru-RU"/>
                      </w:rPr>
                      <m:t>n</m:t>
                    </w:ins>
                  </m:r>
                </m:sub>
                <m:sup/>
                <m:e>
                  <m:d>
                    <m:dPr>
                      <m:ctrlPr>
                        <w:ins w:id="2255" w:author="Антон Смирнов" w:date="2023-05-23T21:51:00Z">
                          <w:rPr>
                            <w:rFonts w:ascii="Cambria Math" w:eastAsiaTheme="minorEastAsia" w:hAnsi="Cambria Math"/>
                            <w:i/>
                            <w:iCs/>
                          </w:rPr>
                        </w:ins>
                      </m:ctrlPr>
                    </m:dPr>
                    <m:e>
                      <m:sSub>
                        <m:sSubPr>
                          <m:ctrlPr>
                            <w:ins w:id="2256" w:author="Антон Смирнов" w:date="2023-05-23T21:51:00Z">
                              <w:rPr>
                                <w:rFonts w:ascii="Cambria Math" w:eastAsiaTheme="minorEastAsia" w:hAnsi="Cambria Math"/>
                                <w:i/>
                                <w:iCs/>
                              </w:rPr>
                            </w:ins>
                          </m:ctrlPr>
                        </m:sSubPr>
                        <m:e>
                          <m:r>
                            <w:ins w:id="2257" w:author="Антон Смирнов" w:date="2023-05-23T21:51:00Z">
                              <w:rPr>
                                <w:rFonts w:ascii="Cambria Math" w:eastAsiaTheme="minorEastAsia" w:hAnsi="Cambria Math"/>
                              </w:rPr>
                              <m:t>R</m:t>
                            </w:ins>
                          </m:r>
                        </m:e>
                        <m:sub>
                          <m:r>
                            <w:ins w:id="2258" w:author="Антон Смирнов" w:date="2023-05-23T21:51:00Z">
                              <w:rPr>
                                <w:rFonts w:ascii="Cambria Math" w:eastAsiaTheme="minorEastAsia" w:hAnsi="Cambria Math"/>
                              </w:rPr>
                              <m:t>n</m:t>
                            </w:ins>
                          </m:r>
                        </m:sub>
                      </m:sSub>
                      <m:r>
                        <w:ins w:id="2259" w:author="Антон Смирнов" w:date="2023-05-23T21:51:00Z">
                          <w:rPr>
                            <w:rFonts w:ascii="Cambria Math" w:eastAsiaTheme="minorEastAsia" w:hAnsi="Cambria Math"/>
                          </w:rPr>
                          <m:t> -</m:t>
                        </w:ins>
                      </m:r>
                      <m:sSub>
                        <m:sSubPr>
                          <m:ctrlPr>
                            <w:ins w:id="2260" w:author="Антон Смирнов" w:date="2023-05-23T21:51:00Z">
                              <w:rPr>
                                <w:rFonts w:ascii="Cambria Math" w:eastAsiaTheme="minorEastAsia" w:hAnsi="Cambria Math"/>
                                <w:i/>
                                <w:iCs/>
                              </w:rPr>
                            </w:ins>
                          </m:ctrlPr>
                        </m:sSubPr>
                        <m:e>
                          <m:r>
                            <w:ins w:id="2261" w:author="Антон Смирнов" w:date="2023-05-23T21:51:00Z">
                              <w:rPr>
                                <w:rFonts w:ascii="Cambria Math" w:eastAsiaTheme="minorEastAsia" w:hAnsi="Cambria Math"/>
                              </w:rPr>
                              <m:t>R</m:t>
                            </w:ins>
                          </m:r>
                        </m:e>
                        <m:sub>
                          <m:r>
                            <w:ins w:id="2262" w:author="Антон Смирнов" w:date="2023-05-23T21:51:00Z">
                              <w:rPr>
                                <w:rFonts w:ascii="Cambria Math" w:eastAsiaTheme="minorEastAsia" w:hAnsi="Cambria Math"/>
                              </w:rPr>
                              <m:t>n-1</m:t>
                            </w:ins>
                          </m:r>
                        </m:sub>
                      </m:sSub>
                    </m:e>
                  </m:d>
                  <m:sSub>
                    <m:sSubPr>
                      <m:ctrlPr>
                        <w:ins w:id="2263" w:author="Антон Смирнов" w:date="2023-05-23T21:51:00Z">
                          <w:rPr>
                            <w:rFonts w:ascii="Cambria Math" w:eastAsiaTheme="minorEastAsia" w:hAnsi="Cambria Math"/>
                            <w:i/>
                            <w:iCs/>
                          </w:rPr>
                        </w:ins>
                      </m:ctrlPr>
                    </m:sSubPr>
                    <m:e>
                      <m:r>
                        <w:ins w:id="2264" w:author="Антон Смирнов" w:date="2023-05-23T21:51:00Z">
                          <w:rPr>
                            <w:rFonts w:ascii="Cambria Math" w:eastAsiaTheme="minorEastAsia" w:hAnsi="Cambria Math"/>
                          </w:rPr>
                          <m:t>P</m:t>
                        </w:ins>
                      </m:r>
                    </m:e>
                    <m:sub>
                      <m:r>
                        <w:ins w:id="2265" w:author="Антон Смирнов" w:date="2023-05-23T21:51:00Z">
                          <w:rPr>
                            <w:rFonts w:ascii="Cambria Math" w:eastAsiaTheme="minorEastAsia" w:hAnsi="Cambria Math"/>
                          </w:rPr>
                          <m:t>n</m:t>
                        </w:ins>
                      </m:r>
                    </m:sub>
                  </m:sSub>
                </m:e>
              </m:nary>
              <m:r>
                <w:ins w:id="2266" w:author="Антон Смирнов" w:date="2023-05-23T21:51:00Z">
                  <w:rPr>
                    <w:rFonts w:ascii="Cambria Math" w:eastAsiaTheme="minorEastAsia" w:hAnsi="Cambria Math"/>
                    <w:lang w:val="ru-RU"/>
                  </w:rPr>
                  <m:t xml:space="preserve"> </m:t>
                </w:ins>
              </m:r>
              <m:r>
                <w:rPr>
                  <w:rFonts w:ascii="Cambria Math" w:eastAsiaTheme="minorEastAsia" w:hAnsi="Cambria Math"/>
                  <w:lang w:val="ru-RU"/>
                </w:rPr>
                <m:t>#</m:t>
              </m:r>
              <m:d>
                <m:dPr>
                  <m:ctrlPr>
                    <w:ins w:id="2267" w:author="Антон Смирнов" w:date="2023-05-23T21:51:00Z">
                      <w:rPr>
                        <w:rFonts w:ascii="Cambria Math" w:eastAsiaTheme="minorEastAsia" w:hAnsi="Cambria Math"/>
                        <w:i/>
                        <w:lang w:val="ru-RU"/>
                      </w:rPr>
                    </w:ins>
                  </m:ctrlPr>
                </m:dPr>
                <m:e>
                  <m:r>
                    <w:ins w:id="2268" w:author="Антон Смирнов" w:date="2023-05-23T21:51:00Z">
                      <w:rPr>
                        <w:rFonts w:ascii="Cambria Math" w:eastAsiaTheme="minorEastAsia" w:hAnsi="Cambria Math"/>
                        <w:lang w:val="ru-RU"/>
                      </w:rPr>
                      <m:t>6</m:t>
                    </w:ins>
                  </m:r>
                </m:e>
              </m:d>
            </m:e>
          </m:eqArr>
        </m:oMath>
      </m:oMathPara>
    </w:p>
    <w:p w14:paraId="0FE8AF8C" w14:textId="7C897BD6" w:rsidR="00560E42" w:rsidRPr="00560E42" w:rsidRDefault="00565535" w:rsidP="008D6BD1">
      <w:pPr>
        <w:pStyle w:val="a0"/>
        <w:rPr>
          <w:ins w:id="2269" w:author="Антон Смирнов" w:date="2023-05-23T21:52:00Z"/>
          <w:rFonts w:eastAsiaTheme="minorEastAsia"/>
          <w:i/>
          <w:lang w:val="ru-RU"/>
          <w:rPrChange w:id="2270" w:author="Антон Смирнов" w:date="2023-05-23T21:52:00Z">
            <w:rPr>
              <w:ins w:id="2271" w:author="Антон Смирнов" w:date="2023-05-23T21:52:00Z"/>
              <w:rFonts w:eastAsiaTheme="minorEastAsia"/>
              <w:i/>
              <w:lang w:val="ru-RU"/>
            </w:rPr>
          </w:rPrChange>
        </w:rPr>
      </w:pPr>
      <m:oMathPara>
        <m:oMath>
          <m:eqArr>
            <m:eqArrPr>
              <m:maxDist m:val="1"/>
              <m:ctrlPr>
                <w:ins w:id="2272" w:author="Антон Смирнов" w:date="2023-05-23T21:57:00Z">
                  <w:rPr>
                    <w:rFonts w:ascii="Cambria Math" w:eastAsiaTheme="minorEastAsia" w:hAnsi="Cambria Math"/>
                    <w:i/>
                    <w:lang w:val="ru-RU"/>
                  </w:rPr>
                </w:ins>
              </m:ctrlPr>
            </m:eqArrPr>
            <m:e>
              <m:r>
                <w:ins w:id="2273" w:author="Антон Смирнов" w:date="2023-05-23T21:57:00Z">
                  <w:rPr>
                    <w:rFonts w:ascii="Cambria Math" w:eastAsiaTheme="minorEastAsia" w:hAnsi="Cambria Math"/>
                    <w:lang w:val="ru-RU"/>
                  </w:rPr>
                  <m:t xml:space="preserve">MCC= </m:t>
                </w:ins>
              </m:r>
              <m:f>
                <m:fPr>
                  <m:ctrlPr>
                    <w:ins w:id="2274" w:author="Антон Смирнов" w:date="2023-05-23T21:57:00Z">
                      <w:rPr>
                        <w:rFonts w:ascii="Cambria Math" w:eastAsiaTheme="minorEastAsia" w:hAnsi="Cambria Math"/>
                        <w:i/>
                        <w:iCs/>
                      </w:rPr>
                    </w:ins>
                  </m:ctrlPr>
                </m:fPr>
                <m:num>
                  <m:r>
                    <w:ins w:id="2275" w:author="Антон Смирнов" w:date="2023-05-23T21:57:00Z">
                      <w:rPr>
                        <w:rFonts w:ascii="Cambria Math" w:eastAsiaTheme="minorEastAsia" w:hAnsi="Cambria Math"/>
                      </w:rPr>
                      <m:t>tn*tp -fp*fn</m:t>
                    </w:ins>
                  </m:r>
                </m:num>
                <m:den>
                  <m:rad>
                    <m:radPr>
                      <m:degHide m:val="1"/>
                      <m:ctrlPr>
                        <w:ins w:id="2276" w:author="Антон Смирнов" w:date="2023-05-23T21:57:00Z">
                          <w:rPr>
                            <w:rFonts w:ascii="Cambria Math" w:eastAsiaTheme="minorEastAsia" w:hAnsi="Cambria Math"/>
                            <w:i/>
                            <w:iCs/>
                          </w:rPr>
                        </w:ins>
                      </m:ctrlPr>
                    </m:radPr>
                    <m:deg/>
                    <m:e>
                      <m:d>
                        <m:dPr>
                          <m:ctrlPr>
                            <w:ins w:id="2277" w:author="Антон Смирнов" w:date="2023-05-23T21:57:00Z">
                              <w:rPr>
                                <w:rFonts w:ascii="Cambria Math" w:eastAsiaTheme="minorEastAsia" w:hAnsi="Cambria Math"/>
                                <w:i/>
                                <w:iCs/>
                              </w:rPr>
                            </w:ins>
                          </m:ctrlPr>
                        </m:dPr>
                        <m:e>
                          <m:r>
                            <w:ins w:id="2278" w:author="Антон Смирнов" w:date="2023-05-23T21:57:00Z">
                              <w:rPr>
                                <w:rFonts w:ascii="Cambria Math" w:eastAsiaTheme="minorEastAsia" w:hAnsi="Cambria Math"/>
                              </w:rPr>
                              <m:t>tp+fp</m:t>
                            </w:ins>
                          </m:r>
                        </m:e>
                      </m:d>
                      <m:r>
                        <w:ins w:id="2279" w:author="Антон Смирнов" w:date="2023-05-23T21:57:00Z">
                          <w:rPr>
                            <w:rFonts w:ascii="Cambria Math" w:eastAsiaTheme="minorEastAsia" w:hAnsi="Cambria Math"/>
                          </w:rPr>
                          <m:t>*</m:t>
                        </w:ins>
                      </m:r>
                      <m:d>
                        <m:dPr>
                          <m:ctrlPr>
                            <w:ins w:id="2280" w:author="Антон Смирнов" w:date="2023-05-23T21:57:00Z">
                              <w:rPr>
                                <w:rFonts w:ascii="Cambria Math" w:eastAsiaTheme="minorEastAsia" w:hAnsi="Cambria Math"/>
                                <w:i/>
                                <w:iCs/>
                              </w:rPr>
                            </w:ins>
                          </m:ctrlPr>
                        </m:dPr>
                        <m:e>
                          <m:r>
                            <w:ins w:id="2281" w:author="Антон Смирнов" w:date="2023-05-23T21:57:00Z">
                              <w:rPr>
                                <w:rFonts w:ascii="Cambria Math" w:eastAsiaTheme="minorEastAsia" w:hAnsi="Cambria Math"/>
                              </w:rPr>
                              <m:t>tp+fn</m:t>
                            </w:ins>
                          </m:r>
                        </m:e>
                      </m:d>
                      <m:r>
                        <w:ins w:id="2282" w:author="Антон Смирнов" w:date="2023-05-23T21:57:00Z">
                          <w:rPr>
                            <w:rFonts w:ascii="Cambria Math" w:eastAsiaTheme="minorEastAsia" w:hAnsi="Cambria Math"/>
                          </w:rPr>
                          <m:t>*</m:t>
                        </w:ins>
                      </m:r>
                      <m:d>
                        <m:dPr>
                          <m:ctrlPr>
                            <w:ins w:id="2283" w:author="Антон Смирнов" w:date="2023-05-23T21:57:00Z">
                              <w:rPr>
                                <w:rFonts w:ascii="Cambria Math" w:eastAsiaTheme="minorEastAsia" w:hAnsi="Cambria Math"/>
                                <w:i/>
                                <w:iCs/>
                              </w:rPr>
                            </w:ins>
                          </m:ctrlPr>
                        </m:dPr>
                        <m:e>
                          <m:r>
                            <w:ins w:id="2284" w:author="Антон Смирнов" w:date="2023-05-23T21:57:00Z">
                              <w:rPr>
                                <w:rFonts w:ascii="Cambria Math" w:eastAsiaTheme="minorEastAsia" w:hAnsi="Cambria Math"/>
                              </w:rPr>
                              <m:t>tn+fp</m:t>
                            </w:ins>
                          </m:r>
                        </m:e>
                      </m:d>
                      <m:r>
                        <w:ins w:id="2285" w:author="Антон Смирнов" w:date="2023-05-23T21:57:00Z">
                          <w:rPr>
                            <w:rFonts w:ascii="Cambria Math" w:eastAsiaTheme="minorEastAsia" w:hAnsi="Cambria Math"/>
                          </w:rPr>
                          <m:t>*</m:t>
                        </w:ins>
                      </m:r>
                      <m:d>
                        <m:dPr>
                          <m:ctrlPr>
                            <w:ins w:id="2286" w:author="Антон Смирнов" w:date="2023-05-23T21:57:00Z">
                              <w:rPr>
                                <w:rFonts w:ascii="Cambria Math" w:eastAsiaTheme="minorEastAsia" w:hAnsi="Cambria Math"/>
                                <w:i/>
                                <w:iCs/>
                              </w:rPr>
                            </w:ins>
                          </m:ctrlPr>
                        </m:dPr>
                        <m:e>
                          <m:r>
                            <w:ins w:id="2287" w:author="Антон Смирнов" w:date="2023-05-23T21:57:00Z">
                              <w:rPr>
                                <w:rFonts w:ascii="Cambria Math" w:eastAsiaTheme="minorEastAsia" w:hAnsi="Cambria Math"/>
                              </w:rPr>
                              <m:t>tn+fn</m:t>
                            </w:ins>
                          </m:r>
                        </m:e>
                      </m:d>
                    </m:e>
                  </m:rad>
                </m:den>
              </m:f>
              <m:r>
                <w:ins w:id="2288" w:author="Антон Смирнов" w:date="2023-05-23T21:57:00Z">
                  <w:rPr>
                    <w:rFonts w:ascii="Cambria Math" w:eastAsiaTheme="minorEastAsia" w:hAnsi="Cambria Math"/>
                  </w:rPr>
                  <m:t xml:space="preserve"> </m:t>
                </w:ins>
              </m:r>
              <m:r>
                <w:rPr>
                  <w:rFonts w:ascii="Cambria Math" w:eastAsiaTheme="minorEastAsia" w:hAnsi="Cambria Math"/>
                  <w:lang w:val="ru-RU"/>
                </w:rPr>
                <m:t>#</m:t>
              </m:r>
              <m:d>
                <m:dPr>
                  <m:ctrlPr>
                    <w:ins w:id="2289" w:author="Антон Смирнов" w:date="2023-05-23T21:57:00Z">
                      <w:rPr>
                        <w:rFonts w:ascii="Cambria Math" w:eastAsiaTheme="minorEastAsia" w:hAnsi="Cambria Math"/>
                        <w:i/>
                        <w:iCs/>
                      </w:rPr>
                    </w:ins>
                  </m:ctrlPr>
                </m:dPr>
                <m:e>
                  <m:r>
                    <w:ins w:id="2290" w:author="Антон Смирнов" w:date="2023-05-23T21:57:00Z">
                      <w:rPr>
                        <w:rFonts w:ascii="Cambria Math" w:eastAsiaTheme="minorEastAsia" w:hAnsi="Cambria Math"/>
                      </w:rPr>
                      <m:t>7</m:t>
                    </w:ins>
                  </m:r>
                </m:e>
              </m:d>
            </m:e>
          </m:eqArr>
        </m:oMath>
      </m:oMathPara>
    </w:p>
    <w:p w14:paraId="5018601F" w14:textId="1ADE71B3" w:rsidR="00560E42" w:rsidRPr="00560E42" w:rsidRDefault="00560E42" w:rsidP="00560E42">
      <w:pPr>
        <w:pStyle w:val="a0"/>
        <w:ind w:firstLine="0"/>
        <w:rPr>
          <w:ins w:id="2291" w:author="Антон Смирнов" w:date="2023-05-23T21:53:00Z"/>
          <w:rFonts w:eastAsiaTheme="minorEastAsia"/>
          <w:iCs/>
          <w:lang w:val="ru-RU"/>
          <w:rPrChange w:id="2292" w:author="Антон Смирнов" w:date="2023-05-23T21:53:00Z">
            <w:rPr>
              <w:ins w:id="2293" w:author="Антон Смирнов" w:date="2023-05-23T21:53:00Z"/>
              <w:rFonts w:eastAsiaTheme="minorEastAsia"/>
              <w:iCs/>
              <w:lang w:val="ru-RU"/>
            </w:rPr>
          </w:rPrChange>
        </w:rPr>
      </w:pPr>
      <w:ins w:id="2294" w:author="Антон Смирнов" w:date="2023-05-23T21:53:00Z">
        <w:r>
          <w:rPr>
            <w:rFonts w:eastAsiaTheme="minorEastAsia"/>
            <w:iCs/>
            <w:lang w:val="ru-RU"/>
          </w:rPr>
          <w:t xml:space="preserve">где: </w:t>
        </w:r>
        <w:r>
          <w:rPr>
            <w:rFonts w:eastAsiaTheme="minorEastAsia"/>
            <w:iCs/>
          </w:rPr>
          <w:t>TP</w:t>
        </w:r>
        <w:r w:rsidRPr="00560E42">
          <w:rPr>
            <w:rFonts w:eastAsiaTheme="minorEastAsia"/>
            <w:iCs/>
            <w:lang w:val="ru-RU"/>
            <w:rPrChange w:id="2295" w:author="Антон Смирнов" w:date="2023-05-23T21:53:00Z">
              <w:rPr>
                <w:rFonts w:eastAsiaTheme="minorEastAsia"/>
                <w:iCs/>
              </w:rPr>
            </w:rPrChange>
          </w:rPr>
          <w:t xml:space="preserve"> – </w:t>
        </w:r>
        <w:r>
          <w:rPr>
            <w:rFonts w:eastAsiaTheme="minorEastAsia"/>
            <w:iCs/>
            <w:lang w:val="ru-RU"/>
          </w:rPr>
          <w:t xml:space="preserve">количество </w:t>
        </w:r>
      </w:ins>
      <w:ins w:id="2296" w:author="Антон Смирнов" w:date="2023-05-23T21:54:00Z">
        <w:r>
          <w:rPr>
            <w:rFonts w:eastAsiaTheme="minorEastAsia"/>
            <w:iCs/>
            <w:lang w:val="ru-RU"/>
          </w:rPr>
          <w:t>правильно предсказанных положительных случаев</w:t>
        </w:r>
      </w:ins>
      <w:ins w:id="2297" w:author="Антон Смирнов" w:date="2023-05-23T21:53:00Z">
        <w:r w:rsidRPr="00560E42">
          <w:rPr>
            <w:rFonts w:eastAsiaTheme="minorEastAsia"/>
            <w:iCs/>
            <w:lang w:val="ru-RU"/>
            <w:rPrChange w:id="2298" w:author="Антон Смирнов" w:date="2023-05-23T21:53:00Z">
              <w:rPr>
                <w:rFonts w:eastAsiaTheme="minorEastAsia"/>
                <w:iCs/>
              </w:rPr>
            </w:rPrChange>
          </w:rPr>
          <w:t>,</w:t>
        </w:r>
      </w:ins>
    </w:p>
    <w:p w14:paraId="0D228DD9" w14:textId="7772DE6E" w:rsidR="00560E42" w:rsidRDefault="00560E42" w:rsidP="00560E42">
      <w:pPr>
        <w:pStyle w:val="a0"/>
        <w:ind w:firstLine="0"/>
        <w:rPr>
          <w:ins w:id="2299" w:author="Антон Смирнов" w:date="2023-05-23T21:53:00Z"/>
          <w:rFonts w:eastAsiaTheme="minorEastAsia"/>
          <w:iCs/>
          <w:lang w:val="ru-RU"/>
        </w:rPr>
      </w:pPr>
      <w:ins w:id="2300" w:author="Антон Смирнов" w:date="2023-05-23T21:53:00Z">
        <w:r>
          <w:rPr>
            <w:rFonts w:eastAsiaTheme="minorEastAsia"/>
            <w:iCs/>
          </w:rPr>
          <w:t>T</w:t>
        </w:r>
      </w:ins>
      <w:ins w:id="2301" w:author="Антон Смирнов" w:date="2023-05-23T21:54:00Z">
        <w:r>
          <w:rPr>
            <w:rFonts w:eastAsiaTheme="minorEastAsia"/>
            <w:iCs/>
          </w:rPr>
          <w:t>N</w:t>
        </w:r>
      </w:ins>
      <w:ins w:id="2302" w:author="Антон Смирнов" w:date="2023-05-23T21:53:00Z">
        <w:r w:rsidRPr="00560E42">
          <w:rPr>
            <w:rFonts w:eastAsiaTheme="minorEastAsia"/>
            <w:iCs/>
            <w:lang w:val="ru-RU"/>
            <w:rPrChange w:id="2303" w:author="Антон Смирнов" w:date="2023-05-23T21:53:00Z">
              <w:rPr>
                <w:rFonts w:eastAsiaTheme="minorEastAsia"/>
                <w:iCs/>
              </w:rPr>
            </w:rPrChange>
          </w:rPr>
          <w:t xml:space="preserve"> – </w:t>
        </w:r>
      </w:ins>
      <w:ins w:id="2304" w:author="Антон Смирнов" w:date="2023-05-23T21:54:00Z">
        <w:r>
          <w:rPr>
            <w:rFonts w:eastAsiaTheme="minorEastAsia"/>
            <w:iCs/>
            <w:lang w:val="ru-RU"/>
          </w:rPr>
          <w:t>количество правильно предсказанных отрицательных случаев</w:t>
        </w:r>
      </w:ins>
      <w:ins w:id="2305" w:author="Антон Смирнов" w:date="2023-05-23T21:53:00Z">
        <w:r w:rsidRPr="00560E42">
          <w:rPr>
            <w:rFonts w:eastAsiaTheme="minorEastAsia"/>
            <w:iCs/>
            <w:lang w:val="ru-RU"/>
            <w:rPrChange w:id="2306" w:author="Антон Смирнов" w:date="2023-05-23T21:53:00Z">
              <w:rPr>
                <w:rFonts w:eastAsiaTheme="minorEastAsia"/>
                <w:iCs/>
              </w:rPr>
            </w:rPrChange>
          </w:rPr>
          <w:t>,</w:t>
        </w:r>
      </w:ins>
    </w:p>
    <w:p w14:paraId="07E6C448" w14:textId="05B6D460" w:rsidR="00560E42" w:rsidRDefault="00560E42" w:rsidP="00560E42">
      <w:pPr>
        <w:pStyle w:val="a0"/>
        <w:ind w:firstLine="0"/>
        <w:rPr>
          <w:ins w:id="2307" w:author="Антон Смирнов" w:date="2023-05-23T21:53:00Z"/>
          <w:rFonts w:eastAsiaTheme="minorEastAsia"/>
          <w:iCs/>
          <w:lang w:val="ru-RU"/>
        </w:rPr>
      </w:pPr>
      <w:ins w:id="2308" w:author="Антон Смирнов" w:date="2023-05-23T21:54:00Z">
        <w:r>
          <w:rPr>
            <w:rFonts w:eastAsiaTheme="minorEastAsia"/>
            <w:iCs/>
          </w:rPr>
          <w:t>F</w:t>
        </w:r>
      </w:ins>
      <w:ins w:id="2309" w:author="Антон Смирнов" w:date="2023-05-23T21:53:00Z">
        <w:r>
          <w:rPr>
            <w:rFonts w:eastAsiaTheme="minorEastAsia"/>
            <w:iCs/>
          </w:rPr>
          <w:t>P</w:t>
        </w:r>
        <w:r w:rsidRPr="00560E42">
          <w:rPr>
            <w:rFonts w:eastAsiaTheme="minorEastAsia"/>
            <w:iCs/>
            <w:lang w:val="ru-RU"/>
            <w:rPrChange w:id="2310" w:author="Антон Смирнов" w:date="2023-05-23T21:53:00Z">
              <w:rPr>
                <w:rFonts w:eastAsiaTheme="minorEastAsia"/>
                <w:iCs/>
              </w:rPr>
            </w:rPrChange>
          </w:rPr>
          <w:t xml:space="preserve"> – </w:t>
        </w:r>
      </w:ins>
      <w:ins w:id="2311" w:author="Антон Смирнов" w:date="2023-05-23T21:54:00Z">
        <w:r>
          <w:rPr>
            <w:rFonts w:eastAsiaTheme="minorEastAsia"/>
            <w:iCs/>
            <w:lang w:val="ru-RU"/>
          </w:rPr>
          <w:t xml:space="preserve">количество </w:t>
        </w:r>
      </w:ins>
      <w:ins w:id="2312" w:author="Антон Смирнов" w:date="2023-05-23T21:55:00Z">
        <w:r>
          <w:rPr>
            <w:rFonts w:eastAsiaTheme="minorEastAsia"/>
            <w:iCs/>
            <w:lang w:val="ru-RU"/>
          </w:rPr>
          <w:t>ложно</w:t>
        </w:r>
      </w:ins>
      <w:ins w:id="2313" w:author="Антон Смирнов" w:date="2023-05-23T21:54:00Z">
        <w:r>
          <w:rPr>
            <w:rFonts w:eastAsiaTheme="minorEastAsia"/>
            <w:iCs/>
            <w:lang w:val="ru-RU"/>
          </w:rPr>
          <w:t xml:space="preserve"> предсказанных положительных случаев</w:t>
        </w:r>
      </w:ins>
      <w:ins w:id="2314" w:author="Антон Смирнов" w:date="2023-05-23T21:53:00Z">
        <w:r w:rsidRPr="00560E42">
          <w:rPr>
            <w:rFonts w:eastAsiaTheme="minorEastAsia"/>
            <w:iCs/>
            <w:lang w:val="ru-RU"/>
            <w:rPrChange w:id="2315" w:author="Антон Смирнов" w:date="2023-05-23T21:53:00Z">
              <w:rPr>
                <w:rFonts w:eastAsiaTheme="minorEastAsia"/>
                <w:iCs/>
              </w:rPr>
            </w:rPrChange>
          </w:rPr>
          <w:t>,</w:t>
        </w:r>
      </w:ins>
    </w:p>
    <w:p w14:paraId="6D2FF71E" w14:textId="4E4A8ED0" w:rsidR="00560E42" w:rsidRPr="00560E42" w:rsidRDefault="00560E42" w:rsidP="00560E42">
      <w:pPr>
        <w:pStyle w:val="a0"/>
        <w:ind w:firstLine="0"/>
        <w:rPr>
          <w:ins w:id="2316" w:author="Антон Смирнов" w:date="2023-05-23T21:53:00Z"/>
          <w:rFonts w:eastAsiaTheme="minorEastAsia"/>
          <w:iCs/>
          <w:lang w:val="ru-RU"/>
          <w:rPrChange w:id="2317" w:author="Антон Смирнов" w:date="2023-05-23T21:54:00Z">
            <w:rPr>
              <w:ins w:id="2318" w:author="Антон Смирнов" w:date="2023-05-23T21:53:00Z"/>
              <w:rFonts w:eastAsiaTheme="minorEastAsia"/>
              <w:iCs/>
            </w:rPr>
          </w:rPrChange>
        </w:rPr>
      </w:pPr>
      <w:ins w:id="2319" w:author="Антон Смирнов" w:date="2023-05-23T21:54:00Z">
        <w:r>
          <w:rPr>
            <w:rFonts w:eastAsiaTheme="minorEastAsia"/>
            <w:iCs/>
          </w:rPr>
          <w:t>FN</w:t>
        </w:r>
      </w:ins>
      <w:ins w:id="2320" w:author="Антон Смирнов" w:date="2023-05-23T21:53:00Z">
        <w:r w:rsidRPr="00560E42">
          <w:rPr>
            <w:rFonts w:eastAsiaTheme="minorEastAsia"/>
            <w:iCs/>
            <w:lang w:val="ru-RU"/>
            <w:rPrChange w:id="2321" w:author="Антон Смирнов" w:date="2023-05-23T21:54:00Z">
              <w:rPr>
                <w:rFonts w:eastAsiaTheme="minorEastAsia"/>
                <w:iCs/>
              </w:rPr>
            </w:rPrChange>
          </w:rPr>
          <w:t xml:space="preserve"> – </w:t>
        </w:r>
      </w:ins>
      <w:ins w:id="2322" w:author="Антон Смирнов" w:date="2023-05-23T21:54:00Z">
        <w:r>
          <w:rPr>
            <w:rFonts w:eastAsiaTheme="minorEastAsia"/>
            <w:iCs/>
            <w:lang w:val="ru-RU"/>
          </w:rPr>
          <w:t xml:space="preserve">количество </w:t>
        </w:r>
      </w:ins>
      <w:ins w:id="2323" w:author="Антон Смирнов" w:date="2023-05-23T21:55:00Z">
        <w:r>
          <w:rPr>
            <w:rFonts w:eastAsiaTheme="minorEastAsia"/>
            <w:iCs/>
            <w:lang w:val="ru-RU"/>
          </w:rPr>
          <w:t>ложно</w:t>
        </w:r>
      </w:ins>
      <w:ins w:id="2324" w:author="Антон Смирнов" w:date="2023-05-23T21:54:00Z">
        <w:r>
          <w:rPr>
            <w:rFonts w:eastAsiaTheme="minorEastAsia"/>
            <w:iCs/>
            <w:lang w:val="ru-RU"/>
          </w:rPr>
          <w:t xml:space="preserve"> предсказанных </w:t>
        </w:r>
      </w:ins>
      <w:ins w:id="2325" w:author="Антон Смирнов" w:date="2023-05-23T21:55:00Z">
        <w:r>
          <w:rPr>
            <w:rFonts w:eastAsiaTheme="minorEastAsia"/>
            <w:iCs/>
            <w:lang w:val="ru-RU"/>
          </w:rPr>
          <w:t>отрицательных</w:t>
        </w:r>
      </w:ins>
      <w:ins w:id="2326" w:author="Антон Смирнов" w:date="2023-05-23T21:54:00Z">
        <w:r>
          <w:rPr>
            <w:rFonts w:eastAsiaTheme="minorEastAsia"/>
            <w:iCs/>
            <w:lang w:val="ru-RU"/>
          </w:rPr>
          <w:t xml:space="preserve"> случаев</w:t>
        </w:r>
      </w:ins>
      <w:ins w:id="2327" w:author="Антон Смирнов" w:date="2023-05-23T21:53:00Z">
        <w:r w:rsidRPr="00560E42">
          <w:rPr>
            <w:rFonts w:eastAsiaTheme="minorEastAsia"/>
            <w:iCs/>
            <w:lang w:val="ru-RU"/>
            <w:rPrChange w:id="2328" w:author="Антон Смирнов" w:date="2023-05-23T21:54:00Z">
              <w:rPr>
                <w:rFonts w:eastAsiaTheme="minorEastAsia"/>
                <w:iCs/>
              </w:rPr>
            </w:rPrChange>
          </w:rPr>
          <w:t>,</w:t>
        </w:r>
      </w:ins>
    </w:p>
    <w:p w14:paraId="5F48EABA" w14:textId="227782C6" w:rsidR="00560E42" w:rsidRPr="00565535" w:rsidRDefault="00565535" w:rsidP="00560E42">
      <w:pPr>
        <w:pStyle w:val="a0"/>
        <w:ind w:firstLine="0"/>
        <w:rPr>
          <w:ins w:id="2329" w:author="Антон Смирнов" w:date="2023-05-23T21:53:00Z"/>
          <w:rFonts w:eastAsiaTheme="minorEastAsia"/>
          <w:i/>
          <w:iCs/>
          <w:lang w:val="ru-RU"/>
          <w:rPrChange w:id="2330" w:author="Антон Смирнов" w:date="2023-05-23T21:59:00Z">
            <w:rPr>
              <w:ins w:id="2331" w:author="Антон Смирнов" w:date="2023-05-23T21:53:00Z"/>
              <w:rFonts w:eastAsiaTheme="minorEastAsia"/>
              <w:iCs/>
              <w:lang w:val="ru-RU"/>
            </w:rPr>
          </w:rPrChange>
        </w:rPr>
      </w:pPr>
      <w:ins w:id="2332" w:author="Антон Смирнов" w:date="2023-05-23T21:57:00Z">
        <w:r>
          <w:rPr>
            <w:rFonts w:eastAsiaTheme="minorEastAsia"/>
            <w:iCs/>
          </w:rPr>
          <w:t>R</w:t>
        </w:r>
      </w:ins>
      <w:ins w:id="2333" w:author="Антон Смирнов" w:date="2023-05-23T21:58:00Z">
        <w:r>
          <w:rPr>
            <w:rFonts w:eastAsiaTheme="minorEastAsia"/>
            <w:iCs/>
            <w:vertAlign w:val="subscript"/>
          </w:rPr>
          <w:t>n</w:t>
        </w:r>
      </w:ins>
      <w:ins w:id="2334" w:author="Антон Смирнов" w:date="2023-05-23T21:53:00Z">
        <w:r w:rsidR="00560E42" w:rsidRPr="00560E42">
          <w:rPr>
            <w:rFonts w:eastAsiaTheme="minorEastAsia"/>
            <w:iCs/>
            <w:lang w:val="ru-RU"/>
            <w:rPrChange w:id="2335" w:author="Антон Смирнов" w:date="2023-05-23T21:53:00Z">
              <w:rPr>
                <w:rFonts w:eastAsiaTheme="minorEastAsia"/>
                <w:iCs/>
              </w:rPr>
            </w:rPrChange>
          </w:rPr>
          <w:t xml:space="preserve"> –</w:t>
        </w:r>
      </w:ins>
      <w:ins w:id="2336" w:author="Антон Смирнов" w:date="2023-05-23T21:58:00Z">
        <w:r w:rsidRPr="00565535">
          <w:rPr>
            <w:rFonts w:eastAsiaTheme="minorEastAsia"/>
            <w:iCs/>
            <w:lang w:val="ru-RU"/>
            <w:rPrChange w:id="2337" w:author="Антон Смирнов" w:date="2023-05-23T21:59:00Z">
              <w:rPr>
                <w:rFonts w:eastAsiaTheme="minorEastAsia"/>
                <w:iCs/>
              </w:rPr>
            </w:rPrChange>
          </w:rPr>
          <w:t xml:space="preserve"> </w:t>
        </w:r>
      </w:ins>
      <w:ins w:id="2338" w:author="Антон Смирнов" w:date="2023-05-23T21:59:00Z">
        <w:r>
          <w:rPr>
            <w:rFonts w:eastAsiaTheme="minorEastAsia"/>
            <w:iCs/>
            <w:lang w:val="ru-RU"/>
          </w:rPr>
          <w:t xml:space="preserve">чувствительность, рассчитанная для порога </w:t>
        </w:r>
        <w:r>
          <w:rPr>
            <w:rFonts w:eastAsiaTheme="minorEastAsia"/>
            <w:iCs/>
          </w:rPr>
          <w:t>n</w:t>
        </w:r>
      </w:ins>
    </w:p>
    <w:p w14:paraId="3FFA5ECC" w14:textId="146AB792" w:rsidR="00560E42" w:rsidRPr="00565535" w:rsidRDefault="00560E42" w:rsidP="00560E42">
      <w:pPr>
        <w:pStyle w:val="a0"/>
        <w:ind w:firstLine="0"/>
        <w:rPr>
          <w:ins w:id="2339" w:author="Антон Смирнов" w:date="2023-05-23T22:02:00Z"/>
          <w:rFonts w:eastAsiaTheme="minorEastAsia"/>
          <w:iCs/>
          <w:lang w:val="ru-RU"/>
          <w:rPrChange w:id="2340" w:author="Антон Смирнов" w:date="2023-05-23T22:02:00Z">
            <w:rPr>
              <w:ins w:id="2341" w:author="Антон Смирнов" w:date="2023-05-23T22:02:00Z"/>
              <w:rFonts w:eastAsiaTheme="minorEastAsia"/>
              <w:iCs/>
            </w:rPr>
          </w:rPrChange>
        </w:rPr>
      </w:pPr>
      <w:proofErr w:type="spellStart"/>
      <w:ins w:id="2342" w:author="Антон Смирнов" w:date="2023-05-23T21:53:00Z">
        <w:r>
          <w:rPr>
            <w:rFonts w:eastAsiaTheme="minorEastAsia"/>
            <w:iCs/>
          </w:rPr>
          <w:t>P</w:t>
        </w:r>
      </w:ins>
      <w:ins w:id="2343" w:author="Антон Смирнов" w:date="2023-05-23T21:58:00Z">
        <w:r w:rsidR="00565535">
          <w:rPr>
            <w:rFonts w:eastAsiaTheme="minorEastAsia"/>
            <w:iCs/>
            <w:vertAlign w:val="subscript"/>
          </w:rPr>
          <w:t>n</w:t>
        </w:r>
      </w:ins>
      <w:proofErr w:type="spellEnd"/>
      <w:ins w:id="2344" w:author="Антон Смирнов" w:date="2023-05-23T21:53:00Z">
        <w:r w:rsidRPr="00565535">
          <w:rPr>
            <w:rFonts w:eastAsiaTheme="minorEastAsia"/>
            <w:iCs/>
            <w:lang w:val="ru-RU"/>
            <w:rPrChange w:id="2345" w:author="Антон Смирнов" w:date="2023-05-23T22:00:00Z">
              <w:rPr>
                <w:rFonts w:eastAsiaTheme="minorEastAsia"/>
                <w:iCs/>
              </w:rPr>
            </w:rPrChange>
          </w:rPr>
          <w:t xml:space="preserve"> –</w:t>
        </w:r>
      </w:ins>
      <w:ins w:id="2346" w:author="Антон Смирнов" w:date="2023-05-23T21:59:00Z">
        <w:r w:rsidR="00565535" w:rsidRPr="00565535">
          <w:rPr>
            <w:rFonts w:eastAsiaTheme="minorEastAsia"/>
            <w:iCs/>
            <w:lang w:val="ru-RU"/>
            <w:rPrChange w:id="2347" w:author="Антон Смирнов" w:date="2023-05-23T22:00:00Z">
              <w:rPr>
                <w:rFonts w:eastAsiaTheme="minorEastAsia"/>
                <w:iCs/>
              </w:rPr>
            </w:rPrChange>
          </w:rPr>
          <w:t xml:space="preserve"> </w:t>
        </w:r>
      </w:ins>
      <m:oMath>
        <m:f>
          <m:fPr>
            <m:ctrlPr>
              <w:ins w:id="2348" w:author="Антон Смирнов" w:date="2023-05-23T21:59:00Z">
                <w:rPr>
                  <w:rFonts w:ascii="Cambria Math" w:eastAsiaTheme="minorEastAsia" w:hAnsi="Cambria Math"/>
                  <w:i/>
                  <w:iCs/>
                </w:rPr>
              </w:ins>
            </m:ctrlPr>
          </m:fPr>
          <m:num>
            <m:r>
              <w:ins w:id="2349" w:author="Антон Смирнов" w:date="2023-05-23T21:59:00Z">
                <w:rPr>
                  <w:rFonts w:ascii="Cambria Math" w:eastAsiaTheme="minorEastAsia" w:hAnsi="Cambria Math"/>
                </w:rPr>
                <m:t>TP</m:t>
              </w:ins>
            </m:r>
          </m:num>
          <m:den>
            <m:r>
              <w:ins w:id="2350" w:author="Антон Смирнов" w:date="2023-05-23T21:59:00Z">
                <w:rPr>
                  <w:rFonts w:ascii="Cambria Math" w:eastAsiaTheme="minorEastAsia" w:hAnsi="Cambria Math"/>
                </w:rPr>
                <m:t>TP</m:t>
              </w:ins>
            </m:r>
            <m:r>
              <w:ins w:id="2351" w:author="Антон Смирнов" w:date="2023-05-23T21:59:00Z">
                <w:rPr>
                  <w:rFonts w:ascii="Cambria Math" w:eastAsiaTheme="minorEastAsia" w:hAnsi="Cambria Math"/>
                  <w:lang w:val="ru-RU"/>
                  <w:rPrChange w:id="2352" w:author="Антон Смирнов" w:date="2023-05-23T22:00:00Z">
                    <w:rPr>
                      <w:rFonts w:ascii="Cambria Math" w:eastAsiaTheme="minorEastAsia" w:hAnsi="Cambria Math"/>
                    </w:rPr>
                  </w:rPrChange>
                </w:rPr>
                <m:t>+</m:t>
              </w:ins>
            </m:r>
            <m:r>
              <w:ins w:id="2353" w:author="Антон Смирнов" w:date="2023-05-23T21:59:00Z">
                <w:rPr>
                  <w:rFonts w:ascii="Cambria Math" w:eastAsiaTheme="minorEastAsia" w:hAnsi="Cambria Math"/>
                </w:rPr>
                <m:t>FP</m:t>
              </w:ins>
            </m:r>
          </m:den>
        </m:f>
      </m:oMath>
      <w:ins w:id="2354" w:author="Антон Смирнов" w:date="2023-05-23T22:00:00Z">
        <w:r w:rsidR="00565535" w:rsidRPr="00565535">
          <w:rPr>
            <w:rFonts w:eastAsiaTheme="minorEastAsia"/>
            <w:iCs/>
            <w:lang w:val="ru-RU"/>
            <w:rPrChange w:id="2355" w:author="Антон Смирнов" w:date="2023-05-23T22:00:00Z">
              <w:rPr>
                <w:rFonts w:eastAsiaTheme="minorEastAsia"/>
                <w:iCs/>
              </w:rPr>
            </w:rPrChange>
          </w:rPr>
          <w:t xml:space="preserve">  , </w:t>
        </w:r>
        <w:r w:rsidR="00565535">
          <w:rPr>
            <w:rFonts w:eastAsiaTheme="minorEastAsia"/>
            <w:iCs/>
            <w:lang w:val="ru-RU"/>
          </w:rPr>
          <w:t xml:space="preserve">рассчитанный для порога </w:t>
        </w:r>
        <w:r w:rsidR="00565535">
          <w:rPr>
            <w:rFonts w:eastAsiaTheme="minorEastAsia"/>
            <w:iCs/>
          </w:rPr>
          <w:t>n</w:t>
        </w:r>
      </w:ins>
    </w:p>
    <w:p w14:paraId="5D1112BC" w14:textId="16F9048E" w:rsidR="00565535" w:rsidRDefault="0002028E" w:rsidP="0002028E">
      <w:pPr>
        <w:pStyle w:val="2"/>
        <w:rPr>
          <w:ins w:id="2356" w:author="Антон Смирнов" w:date="2023-05-23T22:09:00Z"/>
          <w:lang w:val="ru-RU"/>
        </w:rPr>
      </w:pPr>
      <w:bookmarkStart w:id="2357" w:name="_Toc135773619"/>
      <w:ins w:id="2358" w:author="Антон Смирнов" w:date="2023-05-23T22:07:00Z">
        <w:r w:rsidRPr="0002028E">
          <w:rPr>
            <w:lang w:val="ru-RU"/>
            <w:rPrChange w:id="2359" w:author="Антон Смирнов" w:date="2023-05-23T22:07:00Z">
              <w:rPr/>
            </w:rPrChange>
          </w:rPr>
          <w:lastRenderedPageBreak/>
          <w:t xml:space="preserve">2.5. </w:t>
        </w:r>
        <w:r>
          <w:rPr>
            <w:lang w:val="ru-RU"/>
          </w:rPr>
          <w:t>Веб-сервис</w:t>
        </w:r>
      </w:ins>
      <w:bookmarkEnd w:id="2357"/>
    </w:p>
    <w:p w14:paraId="6A307355" w14:textId="5CCD4BE7" w:rsidR="0002028E" w:rsidRPr="00972DB9" w:rsidRDefault="0002028E" w:rsidP="0002028E">
      <w:pPr>
        <w:pStyle w:val="a0"/>
        <w:rPr>
          <w:ins w:id="2360" w:author="Антон Смирнов" w:date="2023-05-23T19:31:00Z"/>
          <w:rPrChange w:id="2361" w:author="Антон Смирнов" w:date="2023-05-23T22:32:00Z">
            <w:rPr>
              <w:ins w:id="2362" w:author="Антон Смирнов" w:date="2023-05-23T19:31:00Z"/>
              <w:lang w:val="ru-RU"/>
            </w:rPr>
          </w:rPrChange>
        </w:rPr>
        <w:pPrChange w:id="2363" w:author="Антон Смирнов" w:date="2023-05-23T22:09:00Z">
          <w:pPr>
            <w:pStyle w:val="a0"/>
            <w:numPr>
              <w:numId w:val="10"/>
            </w:numPr>
            <w:ind w:left="1429" w:hanging="360"/>
          </w:pPr>
        </w:pPrChange>
      </w:pPr>
      <w:ins w:id="2364" w:author="Антон Смирнов" w:date="2023-05-23T22:09:00Z">
        <w:r>
          <w:rPr>
            <w:lang w:val="ru-RU"/>
          </w:rPr>
          <w:t>Веб-сервис</w:t>
        </w:r>
      </w:ins>
      <w:ins w:id="2365" w:author="Антон Смирнов" w:date="2023-05-23T22:10:00Z">
        <w:r>
          <w:rPr>
            <w:lang w:val="ru-RU"/>
          </w:rPr>
          <w:t xml:space="preserve"> разработан с помощью пакета </w:t>
        </w:r>
        <w:r>
          <w:t>shiny</w:t>
        </w:r>
      </w:ins>
      <w:r>
        <w:fldChar w:fldCharType="begin"/>
      </w:r>
      <w:r w:rsidRPr="0002028E">
        <w:rPr>
          <w:lang w:val="ru-RU"/>
        </w:rPr>
        <w:instrText xml:space="preserve"> </w:instrText>
      </w:r>
      <w:r>
        <w:instrText>ADDIN</w:instrText>
      </w:r>
      <w:r w:rsidRPr="0002028E">
        <w:rPr>
          <w:lang w:val="ru-RU"/>
        </w:rPr>
        <w:instrText xml:space="preserve"> </w:instrText>
      </w:r>
      <w:r>
        <w:instrText>ZOTERO</w:instrText>
      </w:r>
      <w:r w:rsidRPr="0002028E">
        <w:rPr>
          <w:lang w:val="ru-RU"/>
        </w:rPr>
        <w:instrText>_</w:instrText>
      </w:r>
      <w:r>
        <w:instrText>ITEM</w:instrText>
      </w:r>
      <w:r w:rsidRPr="0002028E">
        <w:rPr>
          <w:lang w:val="ru-RU"/>
        </w:rPr>
        <w:instrText xml:space="preserve"> </w:instrText>
      </w:r>
      <w:r>
        <w:instrText>CSL</w:instrText>
      </w:r>
      <w:r w:rsidRPr="0002028E">
        <w:rPr>
          <w:lang w:val="ru-RU"/>
        </w:rPr>
        <w:instrText>_</w:instrText>
      </w:r>
      <w:r>
        <w:instrText>CITATION</w:instrText>
      </w:r>
      <w:r w:rsidRPr="0002028E">
        <w:rPr>
          <w:lang w:val="ru-RU"/>
        </w:rPr>
        <w:instrText xml:space="preserve"> {"</w:instrText>
      </w:r>
      <w:r>
        <w:instrText>citationID</w:instrText>
      </w:r>
      <w:r w:rsidRPr="0002028E">
        <w:rPr>
          <w:lang w:val="ru-RU"/>
        </w:rPr>
        <w:instrText>":"</w:instrText>
      </w:r>
      <w:r>
        <w:instrText>VN</w:instrText>
      </w:r>
      <w:r w:rsidRPr="0002028E">
        <w:rPr>
          <w:lang w:val="ru-RU"/>
        </w:rPr>
        <w:instrText>6</w:instrText>
      </w:r>
      <w:r>
        <w:instrText>XvUDG</w:instrText>
      </w:r>
      <w:r w:rsidRPr="0002028E">
        <w:rPr>
          <w:lang w:val="ru-RU"/>
        </w:rPr>
        <w:instrText>","</w:instrText>
      </w:r>
      <w:r>
        <w:instrText>properties</w:instrText>
      </w:r>
      <w:r w:rsidRPr="0002028E">
        <w:rPr>
          <w:lang w:val="ru-RU"/>
        </w:rPr>
        <w:instrText>":{"</w:instrText>
      </w:r>
      <w:r>
        <w:instrText>formattedCitation</w:instrText>
      </w:r>
      <w:r w:rsidRPr="0002028E">
        <w:rPr>
          <w:lang w:val="ru-RU"/>
        </w:rPr>
        <w:instrText>":"[112]","</w:instrText>
      </w:r>
      <w:r>
        <w:instrText>plainCitation</w:instrText>
      </w:r>
      <w:r w:rsidRPr="0002028E">
        <w:rPr>
          <w:lang w:val="ru-RU"/>
        </w:rPr>
        <w:instrText>":"[112]","</w:instrText>
      </w:r>
      <w:r>
        <w:instrText>noteIndex</w:instrText>
      </w:r>
      <w:r w:rsidRPr="0002028E">
        <w:rPr>
          <w:lang w:val="ru-RU"/>
        </w:rPr>
        <w:instrText>":0},"</w:instrText>
      </w:r>
      <w:r>
        <w:instrText>citationItems</w:instrText>
      </w:r>
      <w:r w:rsidRPr="0002028E">
        <w:rPr>
          <w:lang w:val="ru-RU"/>
        </w:rPr>
        <w:instrText>":[{"</w:instrText>
      </w:r>
      <w:r>
        <w:instrText>id</w:instrText>
      </w:r>
      <w:r w:rsidRPr="0002028E">
        <w:rPr>
          <w:lang w:val="ru-RU"/>
        </w:rPr>
        <w:instrText>":634,"</w:instrText>
      </w:r>
      <w:r>
        <w:instrText>uris</w:instrText>
      </w:r>
      <w:r w:rsidRPr="0002028E">
        <w:rPr>
          <w:lang w:val="ru-RU"/>
        </w:rPr>
        <w:instrText>":["</w:instrText>
      </w:r>
      <w:r>
        <w:instrText>http</w:instrText>
      </w:r>
      <w:r w:rsidRPr="0002028E">
        <w:rPr>
          <w:lang w:val="ru-RU"/>
        </w:rPr>
        <w:instrText>://</w:instrText>
      </w:r>
      <w:r>
        <w:instrText>zotero</w:instrText>
      </w:r>
      <w:r w:rsidRPr="0002028E">
        <w:rPr>
          <w:lang w:val="ru-RU"/>
        </w:rPr>
        <w:instrText>.</w:instrText>
      </w:r>
      <w:r>
        <w:instrText>org</w:instrText>
      </w:r>
      <w:r w:rsidRPr="0002028E">
        <w:rPr>
          <w:lang w:val="ru-RU"/>
        </w:rPr>
        <w:instrText>/</w:instrText>
      </w:r>
      <w:r>
        <w:instrText>users</w:instrText>
      </w:r>
      <w:r w:rsidRPr="0002028E">
        <w:rPr>
          <w:lang w:val="ru-RU"/>
        </w:rPr>
        <w:instrText>/10071278/</w:instrText>
      </w:r>
      <w:r>
        <w:instrText>items</w:instrText>
      </w:r>
      <w:r w:rsidRPr="0002028E">
        <w:rPr>
          <w:lang w:val="ru-RU"/>
        </w:rPr>
        <w:instrText>/53</w:instrText>
      </w:r>
      <w:r>
        <w:instrText>B</w:instrText>
      </w:r>
      <w:r w:rsidRPr="0002028E">
        <w:rPr>
          <w:lang w:val="ru-RU"/>
        </w:rPr>
        <w:instrText>9</w:instrText>
      </w:r>
      <w:r>
        <w:instrText>NGB</w:instrText>
      </w:r>
      <w:r w:rsidRPr="0002028E">
        <w:rPr>
          <w:lang w:val="ru-RU"/>
        </w:rPr>
        <w:instrText>6"],"</w:instrText>
      </w:r>
      <w:r>
        <w:instrText>itemData</w:instrText>
      </w:r>
      <w:r w:rsidRPr="0002028E">
        <w:rPr>
          <w:lang w:val="ru-RU"/>
        </w:rPr>
        <w:instrText>":{"</w:instrText>
      </w:r>
      <w:r>
        <w:instrText>id</w:instrText>
      </w:r>
      <w:r w:rsidRPr="0002028E">
        <w:rPr>
          <w:lang w:val="ru-RU"/>
        </w:rPr>
        <w:instrText>":634,"</w:instrText>
      </w:r>
      <w:r>
        <w:instrText>type</w:instrText>
      </w:r>
      <w:r w:rsidRPr="0002028E">
        <w:rPr>
          <w:lang w:val="ru-RU"/>
        </w:rPr>
        <w:instrText>":"</w:instrText>
      </w:r>
      <w:r>
        <w:instrText>software</w:instrText>
      </w:r>
      <w:r w:rsidRPr="0002028E">
        <w:rPr>
          <w:lang w:val="ru-RU"/>
        </w:rPr>
        <w:instrText>","</w:instrText>
      </w:r>
      <w:r>
        <w:instrText>abstract</w:instrText>
      </w:r>
      <w:r w:rsidRPr="0002028E">
        <w:rPr>
          <w:lang w:val="ru-RU"/>
        </w:rPr>
        <w:instrText>":"{</w:instrText>
      </w:r>
      <w:r>
        <w:instrText>R</w:instrText>
      </w:r>
      <w:r w:rsidRPr="0002028E">
        <w:rPr>
          <w:lang w:val="ru-RU"/>
        </w:rPr>
        <w:instrText xml:space="preserve"> </w:instrText>
      </w:r>
      <w:r>
        <w:instrText>package</w:instrText>
      </w:r>
      <w:r w:rsidRPr="0002028E">
        <w:rPr>
          <w:lang w:val="ru-RU"/>
        </w:rPr>
        <w:instrText xml:space="preserve"> </w:instrText>
      </w:r>
      <w:r>
        <w:instrText>version</w:instrText>
      </w:r>
      <w:r w:rsidRPr="0002028E">
        <w:rPr>
          <w:lang w:val="ru-RU"/>
        </w:rPr>
        <w:instrText xml:space="preserve"> 1.7.4.9002","</w:instrText>
      </w:r>
      <w:r>
        <w:instrText>genre</w:instrText>
      </w:r>
      <w:r w:rsidRPr="0002028E">
        <w:rPr>
          <w:lang w:val="ru-RU"/>
        </w:rPr>
        <w:instrText>":"</w:instrText>
      </w:r>
      <w:r>
        <w:instrText>R</w:instrText>
      </w:r>
      <w:r w:rsidRPr="0002028E">
        <w:rPr>
          <w:lang w:val="ru-RU"/>
        </w:rPr>
        <w:instrText>","</w:instrText>
      </w:r>
      <w:r>
        <w:instrText>title</w:instrText>
      </w:r>
      <w:r w:rsidRPr="0002028E">
        <w:rPr>
          <w:lang w:val="ru-RU"/>
        </w:rPr>
        <w:instrText>":"</w:instrText>
      </w:r>
      <w:r>
        <w:instrText>shiny</w:instrText>
      </w:r>
      <w:r w:rsidRPr="0002028E">
        <w:rPr>
          <w:lang w:val="ru-RU"/>
        </w:rPr>
        <w:instrText xml:space="preserve">: </w:instrText>
      </w:r>
      <w:r>
        <w:instrText>Web</w:instrText>
      </w:r>
      <w:r w:rsidRPr="0002028E">
        <w:rPr>
          <w:lang w:val="ru-RU"/>
        </w:rPr>
        <w:instrText xml:space="preserve"> </w:instrText>
      </w:r>
      <w:r>
        <w:instrText>Application</w:instrText>
      </w:r>
      <w:r w:rsidRPr="0002028E">
        <w:rPr>
          <w:lang w:val="ru-RU"/>
        </w:rPr>
        <w:instrText xml:space="preserve"> </w:instrText>
      </w:r>
      <w:r>
        <w:instrText>Framework</w:instrText>
      </w:r>
      <w:r w:rsidRPr="0002028E">
        <w:rPr>
          <w:lang w:val="ru-RU"/>
        </w:rPr>
        <w:instrText xml:space="preserve"> </w:instrText>
      </w:r>
      <w:r>
        <w:instrText>for</w:instrText>
      </w:r>
      <w:r w:rsidRPr="0002028E">
        <w:rPr>
          <w:lang w:val="ru-RU"/>
        </w:rPr>
        <w:instrText xml:space="preserve"> </w:instrText>
      </w:r>
      <w:r>
        <w:instrText>R</w:instrText>
      </w:r>
      <w:r w:rsidRPr="0002028E">
        <w:rPr>
          <w:lang w:val="ru-RU"/>
        </w:rPr>
        <w:instrText>","</w:instrText>
      </w:r>
      <w:r>
        <w:instrText>URL</w:instrText>
      </w:r>
      <w:r w:rsidRPr="0002028E">
        <w:rPr>
          <w:lang w:val="ru-RU"/>
        </w:rPr>
        <w:instrText>":"</w:instrText>
      </w:r>
      <w:r>
        <w:instrText>https</w:instrText>
      </w:r>
      <w:r w:rsidRPr="0002028E">
        <w:rPr>
          <w:lang w:val="ru-RU"/>
        </w:rPr>
        <w:instrText>://</w:instrText>
      </w:r>
      <w:r>
        <w:instrText>shiny</w:instrText>
      </w:r>
      <w:r w:rsidRPr="0002028E">
        <w:rPr>
          <w:lang w:val="ru-RU"/>
        </w:rPr>
        <w:instrText>.</w:instrText>
      </w:r>
      <w:r>
        <w:instrText>rstudio</w:instrText>
      </w:r>
      <w:r w:rsidRPr="0002028E">
        <w:rPr>
          <w:lang w:val="ru-RU"/>
        </w:rPr>
        <w:instrText>.</w:instrText>
      </w:r>
      <w:r>
        <w:instrText>com</w:instrText>
      </w:r>
      <w:r w:rsidRPr="0002028E">
        <w:rPr>
          <w:lang w:val="ru-RU"/>
        </w:rPr>
        <w:instrText>/","</w:instrText>
      </w:r>
      <w:r>
        <w:instrText>version</w:instrText>
      </w:r>
      <w:r w:rsidRPr="0002028E">
        <w:rPr>
          <w:lang w:val="ru-RU"/>
        </w:rPr>
        <w:instrText>":"1.7.4.9002","</w:instrText>
      </w:r>
      <w:r>
        <w:instrText>author</w:instrText>
      </w:r>
      <w:r w:rsidRPr="0002028E">
        <w:rPr>
          <w:lang w:val="ru-RU"/>
        </w:rPr>
        <w:instrText>":[{"</w:instrText>
      </w:r>
      <w:r>
        <w:instrText>family</w:instrText>
      </w:r>
      <w:r w:rsidRPr="0002028E">
        <w:rPr>
          <w:lang w:val="ru-RU"/>
        </w:rPr>
        <w:instrText>":"</w:instrText>
      </w:r>
      <w:r>
        <w:instrText>Chang</w:instrText>
      </w:r>
      <w:r w:rsidRPr="0002028E">
        <w:rPr>
          <w:lang w:val="ru-RU"/>
        </w:rPr>
        <w:instrText>","</w:instrText>
      </w:r>
      <w:r>
        <w:instrText>given</w:instrText>
      </w:r>
      <w:r w:rsidRPr="0002028E">
        <w:rPr>
          <w:lang w:val="ru-RU"/>
        </w:rPr>
        <w:instrText>":"</w:instrText>
      </w:r>
      <w:r>
        <w:instrText>Winston</w:instrText>
      </w:r>
      <w:r w:rsidRPr="0002028E">
        <w:rPr>
          <w:lang w:val="ru-RU"/>
        </w:rPr>
        <w:instrText>"}],"</w:instrText>
      </w:r>
      <w:r>
        <w:instrText>issued</w:instrText>
      </w:r>
      <w:r w:rsidRPr="0002028E">
        <w:rPr>
          <w:lang w:val="ru-RU"/>
        </w:rPr>
        <w:instrText>":{"</w:instrText>
      </w:r>
      <w:r>
        <w:instrText>date</w:instrText>
      </w:r>
      <w:r w:rsidRPr="0002028E">
        <w:rPr>
          <w:lang w:val="ru-RU"/>
        </w:rPr>
        <w:instrText>-</w:instrText>
      </w:r>
      <w:r>
        <w:instrText>parts</w:instrText>
      </w:r>
      <w:r w:rsidRPr="0002028E">
        <w:rPr>
          <w:lang w:val="ru-RU"/>
        </w:rPr>
        <w:instrText>":[["2023"]]}}}],"</w:instrText>
      </w:r>
      <w:r>
        <w:instrText>schema</w:instrText>
      </w:r>
      <w:r w:rsidRPr="0002028E">
        <w:rPr>
          <w:lang w:val="ru-RU"/>
        </w:rPr>
        <w:instrText>":"</w:instrText>
      </w:r>
      <w:r>
        <w:instrText>https</w:instrText>
      </w:r>
      <w:r w:rsidRPr="0002028E">
        <w:rPr>
          <w:lang w:val="ru-RU"/>
        </w:rPr>
        <w:instrText>://</w:instrText>
      </w:r>
      <w:r>
        <w:instrText>github</w:instrText>
      </w:r>
      <w:r w:rsidRPr="0002028E">
        <w:rPr>
          <w:lang w:val="ru-RU"/>
        </w:rPr>
        <w:instrText>.</w:instrText>
      </w:r>
      <w:r>
        <w:instrText>com</w:instrText>
      </w:r>
      <w:r w:rsidRPr="0002028E">
        <w:rPr>
          <w:lang w:val="ru-RU"/>
        </w:rPr>
        <w:instrText>/</w:instrText>
      </w:r>
      <w:r>
        <w:instrText>citation</w:instrText>
      </w:r>
      <w:r w:rsidRPr="0002028E">
        <w:rPr>
          <w:lang w:val="ru-RU"/>
        </w:rPr>
        <w:instrText>-</w:instrText>
      </w:r>
      <w:r>
        <w:instrText>style</w:instrText>
      </w:r>
      <w:r w:rsidRPr="0002028E">
        <w:rPr>
          <w:lang w:val="ru-RU"/>
        </w:rPr>
        <w:instrText>-</w:instrText>
      </w:r>
      <w:r>
        <w:instrText>language</w:instrText>
      </w:r>
      <w:r w:rsidRPr="0002028E">
        <w:rPr>
          <w:lang w:val="ru-RU"/>
        </w:rPr>
        <w:instrText>/</w:instrText>
      </w:r>
      <w:r>
        <w:instrText>schema</w:instrText>
      </w:r>
      <w:r w:rsidRPr="0002028E">
        <w:rPr>
          <w:lang w:val="ru-RU"/>
        </w:rPr>
        <w:instrText>/</w:instrText>
      </w:r>
      <w:r>
        <w:instrText>raw</w:instrText>
      </w:r>
      <w:r w:rsidRPr="0002028E">
        <w:rPr>
          <w:lang w:val="ru-RU"/>
        </w:rPr>
        <w:instrText>/</w:instrText>
      </w:r>
      <w:r>
        <w:instrText>master</w:instrText>
      </w:r>
      <w:r w:rsidRPr="0002028E">
        <w:rPr>
          <w:lang w:val="ru-RU"/>
        </w:rPr>
        <w:instrText>/</w:instrText>
      </w:r>
      <w:r>
        <w:instrText>csl</w:instrText>
      </w:r>
      <w:r w:rsidRPr="0002028E">
        <w:rPr>
          <w:lang w:val="ru-RU"/>
        </w:rPr>
        <w:instrText>-</w:instrText>
      </w:r>
      <w:r>
        <w:instrText>citation</w:instrText>
      </w:r>
      <w:r w:rsidRPr="0002028E">
        <w:rPr>
          <w:lang w:val="ru-RU"/>
        </w:rPr>
        <w:instrText>.</w:instrText>
      </w:r>
      <w:r>
        <w:instrText>json</w:instrText>
      </w:r>
      <w:r w:rsidRPr="0002028E">
        <w:rPr>
          <w:lang w:val="ru-RU"/>
        </w:rPr>
        <w:instrText xml:space="preserve">"} </w:instrText>
      </w:r>
      <w:r>
        <w:fldChar w:fldCharType="separate"/>
      </w:r>
      <w:r w:rsidRPr="0002028E">
        <w:rPr>
          <w:rFonts w:cs="Times New Roman"/>
          <w:lang w:val="ru-RU"/>
        </w:rPr>
        <w:t>[112]</w:t>
      </w:r>
      <w:r>
        <w:fldChar w:fldCharType="end"/>
      </w:r>
      <w:ins w:id="2366" w:author="Антон Смирнов" w:date="2023-05-23T22:10:00Z">
        <w:r w:rsidRPr="0002028E">
          <w:rPr>
            <w:lang w:val="ru-RU"/>
            <w:rPrChange w:id="2367" w:author="Антон Смирнов" w:date="2023-05-23T22:10:00Z">
              <w:rPr/>
            </w:rPrChange>
          </w:rPr>
          <w:t xml:space="preserve"> </w:t>
        </w:r>
        <w:r>
          <w:rPr>
            <w:lang w:val="ru-RU"/>
          </w:rPr>
          <w:t xml:space="preserve">для языка программирования </w:t>
        </w:r>
        <w:r>
          <w:t>R</w:t>
        </w:r>
        <w:r w:rsidRPr="0002028E">
          <w:rPr>
            <w:lang w:val="ru-RU"/>
            <w:rPrChange w:id="2368" w:author="Антон Смирнов" w:date="2023-05-23T22:10:00Z">
              <w:rPr/>
            </w:rPrChange>
          </w:rPr>
          <w:t>.</w:t>
        </w:r>
      </w:ins>
      <w:ins w:id="2369" w:author="Антон Смирнов" w:date="2023-05-23T22:16:00Z">
        <w:r w:rsidRPr="0002028E">
          <w:rPr>
            <w:lang w:val="ru-RU"/>
            <w:rPrChange w:id="2370" w:author="Антон Смирнов" w:date="2023-05-23T22:16:00Z">
              <w:rPr/>
            </w:rPrChange>
          </w:rPr>
          <w:t xml:space="preserve"> </w:t>
        </w:r>
        <w:r>
          <w:t>Shiny</w:t>
        </w:r>
        <w:r w:rsidRPr="0002028E">
          <w:rPr>
            <w:lang w:val="ru-RU"/>
            <w:rPrChange w:id="2371" w:author="Антон Смирнов" w:date="2023-05-23T22:16:00Z">
              <w:rPr/>
            </w:rPrChange>
          </w:rPr>
          <w:t xml:space="preserve"> </w:t>
        </w:r>
        <w:r>
          <w:t>Server</w:t>
        </w:r>
        <w:r w:rsidRPr="0002028E">
          <w:rPr>
            <w:lang w:val="ru-RU"/>
            <w:rPrChange w:id="2372" w:author="Антон Смирнов" w:date="2023-05-23T22:16:00Z">
              <w:rPr/>
            </w:rPrChange>
          </w:rPr>
          <w:t xml:space="preserve"> </w:t>
        </w:r>
        <w:r>
          <w:rPr>
            <w:lang w:val="ru-RU"/>
          </w:rPr>
          <w:t>был р</w:t>
        </w:r>
      </w:ins>
      <w:ins w:id="2373" w:author="Антон Смирнов" w:date="2023-05-23T22:17:00Z">
        <w:r>
          <w:rPr>
            <w:lang w:val="ru-RU"/>
          </w:rPr>
          <w:t xml:space="preserve">азвернут на арендованном </w:t>
        </w:r>
        <w:r w:rsidR="00D942AB">
          <w:rPr>
            <w:lang w:val="ru-RU"/>
          </w:rPr>
          <w:t>виртуальном частном сервере (</w:t>
        </w:r>
        <w:r w:rsidR="00D942AB">
          <w:t>Virtual</w:t>
        </w:r>
        <w:r w:rsidR="00D942AB" w:rsidRPr="00D942AB">
          <w:rPr>
            <w:lang w:val="ru-RU"/>
            <w:rPrChange w:id="2374" w:author="Антон Смирнов" w:date="2023-05-23T22:17:00Z">
              <w:rPr/>
            </w:rPrChange>
          </w:rPr>
          <w:t xml:space="preserve"> </w:t>
        </w:r>
        <w:r w:rsidR="00D942AB">
          <w:t>Private</w:t>
        </w:r>
        <w:r w:rsidR="00D942AB" w:rsidRPr="00D942AB">
          <w:rPr>
            <w:lang w:val="ru-RU"/>
            <w:rPrChange w:id="2375" w:author="Антон Смирнов" w:date="2023-05-23T22:17:00Z">
              <w:rPr/>
            </w:rPrChange>
          </w:rPr>
          <w:t xml:space="preserve"> </w:t>
        </w:r>
        <w:r w:rsidR="00D942AB">
          <w:t>Server</w:t>
        </w:r>
        <w:r w:rsidR="00D942AB" w:rsidRPr="00D942AB">
          <w:rPr>
            <w:lang w:val="ru-RU"/>
            <w:rPrChange w:id="2376" w:author="Антон Смирнов" w:date="2023-05-23T22:17:00Z">
              <w:rPr/>
            </w:rPrChange>
          </w:rPr>
          <w:t xml:space="preserve">, </w:t>
        </w:r>
        <w:r w:rsidR="00D942AB">
          <w:t>VPS</w:t>
        </w:r>
        <w:r w:rsidR="00D942AB" w:rsidRPr="00D942AB">
          <w:rPr>
            <w:lang w:val="ru-RU"/>
            <w:rPrChange w:id="2377" w:author="Антон Смирнов" w:date="2023-05-23T22:17:00Z">
              <w:rPr/>
            </w:rPrChange>
          </w:rPr>
          <w:t xml:space="preserve">) </w:t>
        </w:r>
        <w:r w:rsidR="00D942AB">
          <w:rPr>
            <w:lang w:val="ru-RU"/>
          </w:rPr>
          <w:t xml:space="preserve">от российской компании </w:t>
        </w:r>
        <w:proofErr w:type="spellStart"/>
        <w:r w:rsidR="00D942AB">
          <w:t>Jino</w:t>
        </w:r>
        <w:proofErr w:type="spellEnd"/>
        <w:r w:rsidR="00D942AB" w:rsidRPr="00D942AB">
          <w:rPr>
            <w:lang w:val="ru-RU"/>
            <w:rPrChange w:id="2378" w:author="Антон Смирнов" w:date="2023-05-23T22:17:00Z">
              <w:rPr/>
            </w:rPrChange>
          </w:rPr>
          <w:t>.</w:t>
        </w:r>
      </w:ins>
      <w:ins w:id="2379" w:author="Антон Смирнов" w:date="2023-05-23T22:18:00Z">
        <w:r w:rsidR="00D942AB">
          <w:rPr>
            <w:lang w:val="ru-RU"/>
          </w:rPr>
          <w:t xml:space="preserve"> </w:t>
        </w:r>
        <w:r w:rsidR="00D942AB">
          <w:t>VPS</w:t>
        </w:r>
        <w:r w:rsidR="00D942AB" w:rsidRPr="00D942AB">
          <w:rPr>
            <w:lang w:val="ru-RU"/>
            <w:rPrChange w:id="2380" w:author="Антон Смирнов" w:date="2023-05-23T22:18:00Z">
              <w:rPr/>
            </w:rPrChange>
          </w:rPr>
          <w:t xml:space="preserve"> </w:t>
        </w:r>
        <w:r w:rsidR="00D942AB">
          <w:rPr>
            <w:lang w:val="ru-RU"/>
          </w:rPr>
          <w:t xml:space="preserve">работает под операционной системой </w:t>
        </w:r>
        <w:r w:rsidR="00D942AB">
          <w:t>Ubuntu</w:t>
        </w:r>
        <w:r w:rsidR="00D942AB" w:rsidRPr="00D942AB">
          <w:rPr>
            <w:lang w:val="ru-RU"/>
            <w:rPrChange w:id="2381" w:author="Антон Смирнов" w:date="2023-05-23T22:18:00Z">
              <w:rPr/>
            </w:rPrChange>
          </w:rPr>
          <w:t xml:space="preserve"> 20.04. </w:t>
        </w:r>
        <w:proofErr w:type="spellStart"/>
        <w:r w:rsidR="00D942AB">
          <w:t>MultiPASS</w:t>
        </w:r>
        <w:proofErr w:type="spellEnd"/>
        <w:r w:rsidR="00D942AB" w:rsidRPr="00D942AB">
          <w:rPr>
            <w:lang w:val="ru-RU"/>
            <w:rPrChange w:id="2382" w:author="Антон Смирнов" w:date="2023-05-23T22:19:00Z">
              <w:rPr/>
            </w:rPrChange>
          </w:rPr>
          <w:t xml:space="preserve"> </w:t>
        </w:r>
        <w:r w:rsidR="00D942AB">
          <w:rPr>
            <w:lang w:val="ru-RU"/>
          </w:rPr>
          <w:t xml:space="preserve">не поддерживает </w:t>
        </w:r>
      </w:ins>
      <w:ins w:id="2383" w:author="Антон Смирнов" w:date="2023-05-23T22:19:00Z">
        <w:r w:rsidR="00D942AB">
          <w:t>Unix</w:t>
        </w:r>
        <w:r w:rsidR="00D942AB" w:rsidRPr="00D942AB">
          <w:rPr>
            <w:lang w:val="ru-RU"/>
            <w:rPrChange w:id="2384" w:author="Антон Смирнов" w:date="2023-05-23T22:19:00Z">
              <w:rPr/>
            </w:rPrChange>
          </w:rPr>
          <w:t>-</w:t>
        </w:r>
        <w:r w:rsidR="00D942AB">
          <w:rPr>
            <w:lang w:val="ru-RU"/>
          </w:rPr>
          <w:t xml:space="preserve">подобные операционные системы, поэтому на </w:t>
        </w:r>
        <w:r w:rsidR="00D942AB">
          <w:t>VPS</w:t>
        </w:r>
        <w:r w:rsidR="00D942AB" w:rsidRPr="00D942AB">
          <w:rPr>
            <w:lang w:val="ru-RU"/>
            <w:rPrChange w:id="2385" w:author="Антон Смирнов" w:date="2023-05-23T22:19:00Z">
              <w:rPr/>
            </w:rPrChange>
          </w:rPr>
          <w:t xml:space="preserve"> </w:t>
        </w:r>
        <w:r w:rsidR="00D942AB">
          <w:rPr>
            <w:lang w:val="ru-RU"/>
          </w:rPr>
          <w:t>также был развернут</w:t>
        </w:r>
      </w:ins>
      <w:ins w:id="2386" w:author="Антон Смирнов" w:date="2023-05-23T22:21:00Z">
        <w:r w:rsidR="00D942AB" w:rsidRPr="00D942AB">
          <w:rPr>
            <w:lang w:val="ru-RU"/>
            <w:rPrChange w:id="2387" w:author="Антон Смирнов" w:date="2023-05-23T22:21:00Z">
              <w:rPr/>
            </w:rPrChange>
          </w:rPr>
          <w:t xml:space="preserve"> </w:t>
        </w:r>
        <w:r w:rsidR="00D942AB">
          <w:t>VPN</w:t>
        </w:r>
      </w:ins>
      <w:ins w:id="2388" w:author="Антон Смирнов" w:date="2023-05-23T22:22:00Z">
        <w:r w:rsidR="00D942AB" w:rsidRPr="00D942AB">
          <w:rPr>
            <w:lang w:val="ru-RU"/>
            <w:rPrChange w:id="2389" w:author="Антон Смирнов" w:date="2023-05-23T22:22:00Z">
              <w:rPr/>
            </w:rPrChange>
          </w:rPr>
          <w:t xml:space="preserve"> </w:t>
        </w:r>
      </w:ins>
      <w:ins w:id="2390" w:author="Антон Смирнов" w:date="2023-05-23T22:21:00Z">
        <w:r w:rsidR="00D942AB" w:rsidRPr="00D942AB">
          <w:rPr>
            <w:lang w:val="ru-RU"/>
            <w:rPrChange w:id="2391" w:author="Антон Смирнов" w:date="2023-05-23T22:21:00Z">
              <w:rPr/>
            </w:rPrChange>
          </w:rPr>
          <w:t>(</w:t>
        </w:r>
        <w:r w:rsidR="00D942AB">
          <w:t>Vi</w:t>
        </w:r>
      </w:ins>
      <w:ins w:id="2392" w:author="Антон Смирнов" w:date="2023-05-23T22:22:00Z">
        <w:r w:rsidR="00D942AB">
          <w:t>rtual</w:t>
        </w:r>
        <w:r w:rsidR="00D942AB" w:rsidRPr="00D942AB">
          <w:rPr>
            <w:lang w:val="ru-RU"/>
            <w:rPrChange w:id="2393" w:author="Антон Смирнов" w:date="2023-05-23T22:22:00Z">
              <w:rPr/>
            </w:rPrChange>
          </w:rPr>
          <w:t xml:space="preserve"> </w:t>
        </w:r>
        <w:r w:rsidR="00D942AB">
          <w:t>Private</w:t>
        </w:r>
        <w:r w:rsidR="00D942AB" w:rsidRPr="00D942AB">
          <w:rPr>
            <w:lang w:val="ru-RU"/>
            <w:rPrChange w:id="2394" w:author="Антон Смирнов" w:date="2023-05-23T22:22:00Z">
              <w:rPr/>
            </w:rPrChange>
          </w:rPr>
          <w:t xml:space="preserve"> </w:t>
        </w:r>
        <w:r w:rsidR="00D942AB">
          <w:t>Network</w:t>
        </w:r>
        <w:r w:rsidR="00D942AB" w:rsidRPr="00D942AB">
          <w:rPr>
            <w:lang w:val="ru-RU"/>
            <w:rPrChange w:id="2395" w:author="Антон Смирнов" w:date="2023-05-23T22:22:00Z">
              <w:rPr/>
            </w:rPrChange>
          </w:rPr>
          <w:t xml:space="preserve">, </w:t>
        </w:r>
        <w:r w:rsidR="00D942AB">
          <w:rPr>
            <w:lang w:val="ru-RU"/>
          </w:rPr>
          <w:t>виртуальная частная сеть</w:t>
        </w:r>
      </w:ins>
      <w:ins w:id="2396" w:author="Антон Смирнов" w:date="2023-05-23T22:21:00Z">
        <w:r w:rsidR="00D942AB" w:rsidRPr="00D942AB">
          <w:rPr>
            <w:lang w:val="ru-RU"/>
            <w:rPrChange w:id="2397" w:author="Антон Смирнов" w:date="2023-05-23T22:21:00Z">
              <w:rPr/>
            </w:rPrChange>
          </w:rPr>
          <w:t xml:space="preserve">) </w:t>
        </w:r>
        <w:r w:rsidR="00D942AB">
          <w:rPr>
            <w:lang w:val="ru-RU"/>
          </w:rPr>
          <w:t>сервер</w:t>
        </w:r>
      </w:ins>
      <w:ins w:id="2398" w:author="Антон Смирнов" w:date="2023-05-23T22:22:00Z">
        <w:r w:rsidR="00D942AB" w:rsidRPr="00D942AB">
          <w:rPr>
            <w:lang w:val="ru-RU"/>
            <w:rPrChange w:id="2399" w:author="Антон Смирнов" w:date="2023-05-23T22:22:00Z">
              <w:rPr/>
            </w:rPrChange>
          </w:rPr>
          <w:t xml:space="preserve"> </w:t>
        </w:r>
        <w:r w:rsidR="00D942AB">
          <w:rPr>
            <w:lang w:val="ru-RU"/>
          </w:rPr>
          <w:t>на основе</w:t>
        </w:r>
      </w:ins>
      <w:ins w:id="2400" w:author="Антон Смирнов" w:date="2023-05-23T22:23:00Z">
        <w:r w:rsidR="00D942AB">
          <w:rPr>
            <w:lang w:val="ru-RU"/>
          </w:rPr>
          <w:t xml:space="preserve"> стандарта </w:t>
        </w:r>
        <w:r w:rsidR="00D942AB">
          <w:t>OpenVPN</w:t>
        </w:r>
      </w:ins>
      <w:ins w:id="2401" w:author="Антон Смирнов" w:date="2023-05-23T22:20:00Z">
        <w:r w:rsidR="00D942AB">
          <w:rPr>
            <w:lang w:val="ru-RU"/>
          </w:rPr>
          <w:t xml:space="preserve">, сервер по обмену данных по протоколу </w:t>
        </w:r>
        <w:r w:rsidR="00D942AB">
          <w:t>FTP</w:t>
        </w:r>
        <w:r w:rsidR="00D942AB" w:rsidRPr="00D942AB">
          <w:rPr>
            <w:lang w:val="ru-RU"/>
            <w:rPrChange w:id="2402" w:author="Антон Смирнов" w:date="2023-05-23T22:20:00Z">
              <w:rPr/>
            </w:rPrChange>
          </w:rPr>
          <w:t xml:space="preserve"> (</w:t>
        </w:r>
        <w:r w:rsidR="00D942AB">
          <w:t>File</w:t>
        </w:r>
        <w:r w:rsidR="00D942AB" w:rsidRPr="00D942AB">
          <w:rPr>
            <w:lang w:val="ru-RU"/>
            <w:rPrChange w:id="2403" w:author="Антон Смирнов" w:date="2023-05-23T22:20:00Z">
              <w:rPr/>
            </w:rPrChange>
          </w:rPr>
          <w:t xml:space="preserve"> </w:t>
        </w:r>
        <w:r w:rsidR="00D942AB">
          <w:t>Transfer</w:t>
        </w:r>
        <w:r w:rsidR="00D942AB" w:rsidRPr="00D942AB">
          <w:rPr>
            <w:lang w:val="ru-RU"/>
            <w:rPrChange w:id="2404" w:author="Антон Смирнов" w:date="2023-05-23T22:20:00Z">
              <w:rPr/>
            </w:rPrChange>
          </w:rPr>
          <w:t xml:space="preserve"> </w:t>
        </w:r>
        <w:r w:rsidR="00D942AB">
          <w:t>Protocol</w:t>
        </w:r>
      </w:ins>
      <w:ins w:id="2405" w:author="Антон Смирнов" w:date="2023-05-23T22:21:00Z">
        <w:r w:rsidR="00D942AB" w:rsidRPr="00D942AB">
          <w:rPr>
            <w:lang w:val="ru-RU"/>
            <w:rPrChange w:id="2406" w:author="Антон Смирнов" w:date="2023-05-23T22:21:00Z">
              <w:rPr/>
            </w:rPrChange>
          </w:rPr>
          <w:t xml:space="preserve">, </w:t>
        </w:r>
        <w:r w:rsidR="00D942AB">
          <w:rPr>
            <w:lang w:val="ru-RU"/>
          </w:rPr>
          <w:t xml:space="preserve">протокол обмена файлами) и сервер </w:t>
        </w:r>
      </w:ins>
      <w:ins w:id="2407" w:author="Антон Смирнов" w:date="2023-05-23T22:23:00Z">
        <w:r w:rsidR="00D942AB">
          <w:t>Open</w:t>
        </w:r>
      </w:ins>
      <w:ins w:id="2408" w:author="Антон Смирнов" w:date="2023-05-23T22:21:00Z">
        <w:r w:rsidR="00D942AB">
          <w:t>SSH</w:t>
        </w:r>
      </w:ins>
      <w:ins w:id="2409" w:author="Антон Смирнов" w:date="2023-05-23T22:24:00Z">
        <w:r w:rsidR="00D942AB" w:rsidRPr="00D942AB">
          <w:rPr>
            <w:lang w:val="ru-RU"/>
            <w:rPrChange w:id="2410" w:author="Антон Смирнов" w:date="2023-05-23T22:24:00Z">
              <w:rPr/>
            </w:rPrChange>
          </w:rPr>
          <w:t xml:space="preserve"> </w:t>
        </w:r>
      </w:ins>
      <w:ins w:id="2411" w:author="Антон Смирнов" w:date="2023-05-23T22:21:00Z">
        <w:r w:rsidR="00D942AB" w:rsidRPr="00D942AB">
          <w:rPr>
            <w:lang w:val="ru-RU"/>
            <w:rPrChange w:id="2412" w:author="Антон Смирнов" w:date="2023-05-23T22:21:00Z">
              <w:rPr/>
            </w:rPrChange>
          </w:rPr>
          <w:t>(</w:t>
        </w:r>
      </w:ins>
      <w:ins w:id="2413" w:author="Антон Смирнов" w:date="2023-05-23T22:24:00Z">
        <w:r w:rsidR="00D942AB">
          <w:t>SSH</w:t>
        </w:r>
        <w:r w:rsidR="00D942AB" w:rsidRPr="00D942AB">
          <w:rPr>
            <w:lang w:val="ru-RU"/>
            <w:rPrChange w:id="2414" w:author="Антон Смирнов" w:date="2023-05-23T22:24:00Z">
              <w:rPr/>
            </w:rPrChange>
          </w:rPr>
          <w:t xml:space="preserve"> - </w:t>
        </w:r>
      </w:ins>
      <w:ins w:id="2415" w:author="Антон Смирнов" w:date="2023-05-23T22:22:00Z">
        <w:r w:rsidR="00D942AB">
          <w:t>Secure</w:t>
        </w:r>
        <w:r w:rsidR="00D942AB" w:rsidRPr="00D942AB">
          <w:rPr>
            <w:lang w:val="ru-RU"/>
            <w:rPrChange w:id="2416" w:author="Антон Смирнов" w:date="2023-05-23T22:22:00Z">
              <w:rPr/>
            </w:rPrChange>
          </w:rPr>
          <w:t xml:space="preserve"> </w:t>
        </w:r>
        <w:r w:rsidR="00D942AB">
          <w:t>Shell</w:t>
        </w:r>
      </w:ins>
      <w:ins w:id="2417" w:author="Антон Смирнов" w:date="2023-05-23T22:23:00Z">
        <w:r w:rsidR="00D942AB" w:rsidRPr="00D942AB">
          <w:rPr>
            <w:lang w:val="ru-RU"/>
            <w:rPrChange w:id="2418" w:author="Антон Смирнов" w:date="2023-05-23T22:23:00Z">
              <w:rPr/>
            </w:rPrChange>
          </w:rPr>
          <w:t xml:space="preserve">, </w:t>
        </w:r>
        <w:r w:rsidR="00D942AB">
          <w:rPr>
            <w:lang w:val="ru-RU"/>
          </w:rPr>
          <w:t>протокол безопасного выполнения команд на удаленном терминале</w:t>
        </w:r>
      </w:ins>
      <w:ins w:id="2419" w:author="Антон Смирнов" w:date="2023-05-23T22:21:00Z">
        <w:r w:rsidR="00D942AB" w:rsidRPr="00D942AB">
          <w:rPr>
            <w:lang w:val="ru-RU"/>
            <w:rPrChange w:id="2420" w:author="Антон Смирнов" w:date="2023-05-23T22:21:00Z">
              <w:rPr/>
            </w:rPrChange>
          </w:rPr>
          <w:t>).</w:t>
        </w:r>
      </w:ins>
      <w:ins w:id="2421" w:author="Антон Смирнов" w:date="2023-05-23T22:24:00Z">
        <w:r w:rsidR="00D942AB" w:rsidRPr="00D942AB">
          <w:rPr>
            <w:lang w:val="ru-RU"/>
            <w:rPrChange w:id="2422" w:author="Антон Смирнов" w:date="2023-05-23T22:24:00Z">
              <w:rPr/>
            </w:rPrChange>
          </w:rPr>
          <w:t xml:space="preserve"> </w:t>
        </w:r>
        <w:r w:rsidR="00D942AB">
          <w:rPr>
            <w:lang w:val="ru-RU"/>
          </w:rPr>
          <w:t xml:space="preserve">К </w:t>
        </w:r>
        <w:r w:rsidR="00D942AB">
          <w:t>VPN</w:t>
        </w:r>
        <w:r w:rsidR="00D942AB" w:rsidRPr="00D942AB">
          <w:rPr>
            <w:lang w:val="ru-RU"/>
            <w:rPrChange w:id="2423" w:author="Антон Смирнов" w:date="2023-05-23T22:24:00Z">
              <w:rPr/>
            </w:rPrChange>
          </w:rPr>
          <w:t xml:space="preserve"> </w:t>
        </w:r>
        <w:r w:rsidR="00D942AB">
          <w:rPr>
            <w:lang w:val="ru-RU"/>
          </w:rPr>
          <w:t>серверу подключена домашняя рабочая станция</w:t>
        </w:r>
      </w:ins>
      <w:ins w:id="2424" w:author="Антон Смирнов" w:date="2023-05-23T22:25:00Z">
        <w:r w:rsidR="00D942AB">
          <w:rPr>
            <w:lang w:val="ru-RU"/>
          </w:rPr>
          <w:t xml:space="preserve">, на которой стоит консольная версия </w:t>
        </w:r>
        <w:proofErr w:type="spellStart"/>
        <w:r w:rsidR="00D942AB">
          <w:t>MultiPASS</w:t>
        </w:r>
        <w:proofErr w:type="spellEnd"/>
        <w:r w:rsidR="00D942AB" w:rsidRPr="00D942AB">
          <w:rPr>
            <w:lang w:val="ru-RU"/>
            <w:rPrChange w:id="2425" w:author="Антон Смирнов" w:date="2023-05-23T22:25:00Z">
              <w:rPr/>
            </w:rPrChange>
          </w:rPr>
          <w:t xml:space="preserve">. </w:t>
        </w:r>
      </w:ins>
      <w:ins w:id="2426" w:author="Антон Смирнов" w:date="2023-05-23T22:27:00Z">
        <w:r w:rsidR="00972DB9">
          <w:rPr>
            <w:lang w:val="ru-RU"/>
          </w:rPr>
          <w:t xml:space="preserve">Подключение через </w:t>
        </w:r>
        <w:r w:rsidR="00972DB9">
          <w:t>VPN</w:t>
        </w:r>
      </w:ins>
      <w:ins w:id="2427" w:author="Антон Смирнов" w:date="2023-05-23T22:28:00Z">
        <w:r w:rsidR="00972DB9" w:rsidRPr="00972DB9">
          <w:rPr>
            <w:lang w:val="ru-RU"/>
            <w:rPrChange w:id="2428" w:author="Антон Смирнов" w:date="2023-05-23T22:28:00Z">
              <w:rPr/>
            </w:rPrChange>
          </w:rPr>
          <w:t xml:space="preserve"> </w:t>
        </w:r>
        <w:r w:rsidR="00972DB9">
          <w:rPr>
            <w:lang w:val="ru-RU"/>
          </w:rPr>
          <w:t xml:space="preserve">необходимо для устойчивого соединения между сервером и станцией с известными внутри виртуальной сети статическими </w:t>
        </w:r>
        <w:proofErr w:type="spellStart"/>
        <w:r w:rsidR="00972DB9">
          <w:t>IPv</w:t>
        </w:r>
      </w:ins>
      <w:proofErr w:type="spellEnd"/>
      <w:ins w:id="2429" w:author="Антон Смирнов" w:date="2023-05-23T22:29:00Z">
        <w:r w:rsidR="00972DB9" w:rsidRPr="00972DB9">
          <w:rPr>
            <w:lang w:val="ru-RU"/>
            <w:rPrChange w:id="2430" w:author="Антон Смирнов" w:date="2023-05-23T22:29:00Z">
              <w:rPr/>
            </w:rPrChange>
          </w:rPr>
          <w:t>4</w:t>
        </w:r>
      </w:ins>
      <w:ins w:id="2431" w:author="Антон Смирнов" w:date="2023-05-23T22:28:00Z">
        <w:r w:rsidR="00972DB9" w:rsidRPr="00972DB9">
          <w:rPr>
            <w:lang w:val="ru-RU"/>
            <w:rPrChange w:id="2432" w:author="Антон Смирнов" w:date="2023-05-23T22:28:00Z">
              <w:rPr/>
            </w:rPrChange>
          </w:rPr>
          <w:t xml:space="preserve"> </w:t>
        </w:r>
        <w:r w:rsidR="00972DB9">
          <w:rPr>
            <w:lang w:val="ru-RU"/>
          </w:rPr>
          <w:t>адресами</w:t>
        </w:r>
      </w:ins>
      <w:ins w:id="2433" w:author="Антон Смирнов" w:date="2023-05-23T22:29:00Z">
        <w:r w:rsidR="00972DB9">
          <w:rPr>
            <w:lang w:val="ru-RU"/>
          </w:rPr>
          <w:t xml:space="preserve">, по протоколу </w:t>
        </w:r>
        <w:r w:rsidR="00972DB9">
          <w:t>FTP</w:t>
        </w:r>
        <w:r w:rsidR="00972DB9" w:rsidRPr="00972DB9">
          <w:rPr>
            <w:lang w:val="ru-RU"/>
            <w:rPrChange w:id="2434" w:author="Антон Смирнов" w:date="2023-05-23T22:29:00Z">
              <w:rPr/>
            </w:rPrChange>
          </w:rPr>
          <w:t xml:space="preserve"> </w:t>
        </w:r>
        <w:r w:rsidR="00972DB9">
          <w:rPr>
            <w:lang w:val="ru-RU"/>
          </w:rPr>
          <w:t xml:space="preserve">сервер отправляет </w:t>
        </w:r>
      </w:ins>
      <w:ins w:id="2435" w:author="Антон Смирнов" w:date="2023-05-23T22:30:00Z">
        <w:r w:rsidR="00972DB9">
          <w:rPr>
            <w:lang w:val="ru-RU"/>
          </w:rPr>
          <w:t xml:space="preserve">входные данные на станцию и получает от нее результат. Команды и скрипты промежуточной обработки данных, написанные на языке программирования </w:t>
        </w:r>
        <w:r w:rsidR="00972DB9">
          <w:t>Python</w:t>
        </w:r>
        <w:r w:rsidR="00972DB9" w:rsidRPr="00972DB9">
          <w:rPr>
            <w:lang w:val="ru-RU"/>
            <w:rPrChange w:id="2436" w:author="Антон Смирнов" w:date="2023-05-23T22:30:00Z">
              <w:rPr/>
            </w:rPrChange>
          </w:rPr>
          <w:t>,</w:t>
        </w:r>
        <w:r w:rsidR="00972DB9">
          <w:rPr>
            <w:lang w:val="ru-RU"/>
          </w:rPr>
          <w:t xml:space="preserve"> сервер запускает на станции через </w:t>
        </w:r>
      </w:ins>
      <w:ins w:id="2437" w:author="Антон Смирнов" w:date="2023-05-23T22:31:00Z">
        <w:r w:rsidR="00972DB9">
          <w:rPr>
            <w:lang w:val="ru-RU"/>
          </w:rPr>
          <w:t xml:space="preserve">подключение по </w:t>
        </w:r>
      </w:ins>
      <w:ins w:id="2438" w:author="Антон Смирнов" w:date="2023-05-23T22:30:00Z">
        <w:r w:rsidR="00972DB9">
          <w:t>SSH</w:t>
        </w:r>
      </w:ins>
      <w:ins w:id="2439" w:author="Антон Смирнов" w:date="2023-05-23T22:31:00Z">
        <w:r w:rsidR="00972DB9" w:rsidRPr="00972DB9">
          <w:rPr>
            <w:lang w:val="ru-RU"/>
            <w:rPrChange w:id="2440" w:author="Антон Смирнов" w:date="2023-05-23T22:31:00Z">
              <w:rPr/>
            </w:rPrChange>
          </w:rPr>
          <w:t>.</w:t>
        </w:r>
        <w:r w:rsidR="00972DB9">
          <w:rPr>
            <w:lang w:val="ru-RU"/>
          </w:rPr>
          <w:t xml:space="preserve"> </w:t>
        </w:r>
      </w:ins>
    </w:p>
    <w:p w14:paraId="719066DA" w14:textId="47A26F43" w:rsidR="00E67701" w:rsidRDefault="00E67701" w:rsidP="00E67701">
      <w:pPr>
        <w:pStyle w:val="2"/>
        <w:rPr>
          <w:ins w:id="2441" w:author="Антон Смирнов" w:date="2023-05-23T18:49:00Z"/>
          <w:lang w:val="ru-RU"/>
        </w:rPr>
      </w:pPr>
      <w:bookmarkStart w:id="2442" w:name="_Toc135773620"/>
      <w:ins w:id="2443" w:author="Антон Смирнов" w:date="2023-05-23T18:48:00Z">
        <w:r w:rsidRPr="00171E8E">
          <w:rPr>
            <w:lang w:val="ru-RU"/>
            <w:rPrChange w:id="2444" w:author="Антон Смирнов" w:date="2023-05-23T19:04:00Z">
              <w:rPr/>
            </w:rPrChange>
          </w:rPr>
          <w:t>2.</w:t>
        </w:r>
      </w:ins>
      <w:ins w:id="2445" w:author="Антон Смирнов" w:date="2023-05-23T22:08:00Z">
        <w:r w:rsidR="0002028E">
          <w:rPr>
            <w:lang w:val="ru-RU"/>
          </w:rPr>
          <w:t>6</w:t>
        </w:r>
      </w:ins>
      <w:ins w:id="2446" w:author="Антон Смирнов" w:date="2023-05-23T18:49:00Z">
        <w:r w:rsidRPr="00171E8E">
          <w:rPr>
            <w:lang w:val="ru-RU"/>
            <w:rPrChange w:id="2447" w:author="Антон Смирнов" w:date="2023-05-23T19:04:00Z">
              <w:rPr/>
            </w:rPrChange>
          </w:rPr>
          <w:t xml:space="preserve">. </w:t>
        </w:r>
        <w:r>
          <w:rPr>
            <w:lang w:val="ru-RU"/>
          </w:rPr>
          <w:t>Программное обеспечение для разработки</w:t>
        </w:r>
        <w:bookmarkEnd w:id="2442"/>
      </w:ins>
    </w:p>
    <w:p w14:paraId="4F941307" w14:textId="3EDFBD73" w:rsidR="00E67701" w:rsidRPr="00C802FF" w:rsidRDefault="00E67701" w:rsidP="00E67701">
      <w:pPr>
        <w:pStyle w:val="a0"/>
        <w:rPr>
          <w:ins w:id="2448" w:author="Антон Смирнов" w:date="2023-05-23T18:48:00Z"/>
          <w:lang w:val="ru-RU"/>
          <w:rPrChange w:id="2449" w:author="Антон Смирнов" w:date="2023-05-23T19:42:00Z">
            <w:rPr>
              <w:ins w:id="2450" w:author="Антон Смирнов" w:date="2023-05-23T18:48:00Z"/>
            </w:rPr>
          </w:rPrChange>
        </w:rPr>
        <w:pPrChange w:id="2451" w:author="Антон Смирнов" w:date="2023-05-23T18:49:00Z">
          <w:pPr>
            <w:pStyle w:val="a0"/>
          </w:pPr>
        </w:pPrChange>
      </w:pPr>
      <w:ins w:id="2452" w:author="Антон Смирнов" w:date="2023-05-23T18:50:00Z">
        <w:r>
          <w:rPr>
            <w:lang w:val="ru-RU"/>
          </w:rPr>
          <w:t xml:space="preserve">Все </w:t>
        </w:r>
      </w:ins>
      <w:ins w:id="2453" w:author="Антон Смирнов" w:date="2023-05-23T18:51:00Z">
        <w:r>
          <w:rPr>
            <w:lang w:val="ru-RU"/>
          </w:rPr>
          <w:t xml:space="preserve">поставленные в этой работе задачи выполнялись с помощью языков программирования </w:t>
        </w:r>
        <w:r>
          <w:t>Python</w:t>
        </w:r>
      </w:ins>
      <w:ins w:id="2454" w:author="Антон Смирнов" w:date="2023-05-23T18:52:00Z">
        <w:r>
          <w:rPr>
            <w:lang w:val="ru-RU"/>
          </w:rPr>
          <w:t xml:space="preserve"> версии 3.9</w:t>
        </w:r>
      </w:ins>
      <w:ins w:id="2455" w:author="Антон Смирнов" w:date="2023-05-23T18:51:00Z">
        <w:r w:rsidRPr="00E67701">
          <w:rPr>
            <w:lang w:val="ru-RU"/>
            <w:rPrChange w:id="2456" w:author="Антон Смирнов" w:date="2023-05-23T18:51:00Z">
              <w:rPr/>
            </w:rPrChange>
          </w:rPr>
          <w:t xml:space="preserve">, </w:t>
        </w:r>
        <w:r>
          <w:t>R</w:t>
        </w:r>
      </w:ins>
      <w:ins w:id="2457" w:author="Антон Смирнов" w:date="2023-05-23T18:52:00Z">
        <w:r>
          <w:rPr>
            <w:lang w:val="ru-RU"/>
          </w:rPr>
          <w:t xml:space="preserve"> версии 4.2.3</w:t>
        </w:r>
      </w:ins>
      <w:ins w:id="2458" w:author="Антон Смирнов" w:date="2023-05-23T18:51:00Z">
        <w:r w:rsidRPr="00E67701">
          <w:rPr>
            <w:lang w:val="ru-RU"/>
            <w:rPrChange w:id="2459" w:author="Антон Смирнов" w:date="2023-05-23T18:51:00Z">
              <w:rPr/>
            </w:rPrChange>
          </w:rPr>
          <w:t xml:space="preserve">, </w:t>
        </w:r>
        <w:r>
          <w:t>SQL</w:t>
        </w:r>
      </w:ins>
      <w:ins w:id="2460" w:author="Антон Смирнов" w:date="2023-05-23T18:53:00Z">
        <w:r>
          <w:rPr>
            <w:lang w:val="ru-RU"/>
          </w:rPr>
          <w:t xml:space="preserve"> диалекта </w:t>
        </w:r>
        <w:r>
          <w:t>MySQL</w:t>
        </w:r>
      </w:ins>
      <w:ins w:id="2461" w:author="Антон Смирнов" w:date="2023-05-23T18:51:00Z">
        <w:r w:rsidRPr="00E67701">
          <w:rPr>
            <w:lang w:val="ru-RU"/>
            <w:rPrChange w:id="2462" w:author="Антон Смирнов" w:date="2023-05-23T18:51:00Z">
              <w:rPr/>
            </w:rPrChange>
          </w:rPr>
          <w:t>.</w:t>
        </w:r>
      </w:ins>
      <w:ins w:id="2463" w:author="Антон Смирнов" w:date="2023-05-23T18:53:00Z">
        <w:r w:rsidR="00D772E4" w:rsidRPr="00D772E4">
          <w:rPr>
            <w:lang w:val="ru-RU"/>
            <w:rPrChange w:id="2464" w:author="Антон Смирнов" w:date="2023-05-23T18:53:00Z">
              <w:rPr/>
            </w:rPrChange>
          </w:rPr>
          <w:t xml:space="preserve"> </w:t>
        </w:r>
        <w:r w:rsidR="00D772E4">
          <w:rPr>
            <w:lang w:val="ru-RU"/>
          </w:rPr>
          <w:t>Для работы с БД</w:t>
        </w:r>
        <w:r w:rsidR="00D772E4" w:rsidRPr="00D772E4">
          <w:rPr>
            <w:lang w:val="ru-RU"/>
            <w:rPrChange w:id="2465" w:author="Антон Смирнов" w:date="2023-05-23T18:54:00Z">
              <w:rPr/>
            </w:rPrChange>
          </w:rPr>
          <w:t xml:space="preserve"> </w:t>
        </w:r>
        <w:r w:rsidR="00D772E4">
          <w:t>IEDB</w:t>
        </w:r>
        <w:r w:rsidR="00D772E4" w:rsidRPr="00D772E4">
          <w:rPr>
            <w:lang w:val="ru-RU"/>
            <w:rPrChange w:id="2466" w:author="Антон Смирнов" w:date="2023-05-23T18:54:00Z">
              <w:rPr/>
            </w:rPrChange>
          </w:rPr>
          <w:t xml:space="preserve"> </w:t>
        </w:r>
        <w:r w:rsidR="00D772E4">
          <w:rPr>
            <w:lang w:val="ru-RU"/>
          </w:rPr>
          <w:t xml:space="preserve">был развернут локальный </w:t>
        </w:r>
        <w:r w:rsidR="00D772E4">
          <w:t>MySQL</w:t>
        </w:r>
        <w:r w:rsidR="00D772E4" w:rsidRPr="00D772E4">
          <w:rPr>
            <w:lang w:val="ru-RU"/>
            <w:rPrChange w:id="2467" w:author="Антон Смирнов" w:date="2023-05-23T18:54:00Z">
              <w:rPr/>
            </w:rPrChange>
          </w:rPr>
          <w:t xml:space="preserve"> </w:t>
        </w:r>
        <w:r w:rsidR="00D772E4">
          <w:t>Server</w:t>
        </w:r>
        <w:r w:rsidR="00D772E4" w:rsidRPr="00D772E4">
          <w:rPr>
            <w:lang w:val="ru-RU"/>
            <w:rPrChange w:id="2468" w:author="Антон Смирнов" w:date="2023-05-23T18:54:00Z">
              <w:rPr/>
            </w:rPrChange>
          </w:rPr>
          <w:t xml:space="preserve"> </w:t>
        </w:r>
      </w:ins>
      <w:ins w:id="2469" w:author="Антон Смирнов" w:date="2023-05-23T18:54:00Z">
        <w:r w:rsidR="00D772E4">
          <w:rPr>
            <w:lang w:val="ru-RU"/>
          </w:rPr>
          <w:t>версии 8.0</w:t>
        </w:r>
        <w:r w:rsidR="0031793F">
          <w:rPr>
            <w:lang w:val="ru-RU"/>
          </w:rPr>
          <w:t>,</w:t>
        </w:r>
        <w:r w:rsidR="00171E8E">
          <w:rPr>
            <w:lang w:val="ru-RU"/>
          </w:rPr>
          <w:t xml:space="preserve"> доступ к нему и работа с ним проводилась с помощью программы </w:t>
        </w:r>
        <w:proofErr w:type="spellStart"/>
        <w:r w:rsidR="00171E8E">
          <w:t>Data</w:t>
        </w:r>
      </w:ins>
      <w:ins w:id="2470" w:author="Антон Смирнов" w:date="2023-05-23T18:55:00Z">
        <w:r w:rsidR="00171E8E">
          <w:t>Grip</w:t>
        </w:r>
        <w:proofErr w:type="spellEnd"/>
        <w:r w:rsidR="00171E8E" w:rsidRPr="00171E8E">
          <w:rPr>
            <w:lang w:val="ru-RU"/>
            <w:rPrChange w:id="2471" w:author="Антон Смирнов" w:date="2023-05-23T18:55:00Z">
              <w:rPr/>
            </w:rPrChange>
          </w:rPr>
          <w:t xml:space="preserve"> </w:t>
        </w:r>
        <w:r w:rsidR="00171E8E">
          <w:rPr>
            <w:lang w:val="ru-RU"/>
          </w:rPr>
          <w:t xml:space="preserve">от компании </w:t>
        </w:r>
        <w:r w:rsidR="00171E8E">
          <w:t>JetBrains</w:t>
        </w:r>
        <w:r w:rsidR="00171E8E" w:rsidRPr="00171E8E">
          <w:rPr>
            <w:lang w:val="ru-RU"/>
            <w:rPrChange w:id="2472" w:author="Антон Смирнов" w:date="2023-05-23T18:55:00Z">
              <w:rPr/>
            </w:rPrChange>
          </w:rPr>
          <w:t xml:space="preserve">. </w:t>
        </w:r>
        <w:r w:rsidR="00171E8E">
          <w:rPr>
            <w:lang w:val="ru-RU"/>
          </w:rPr>
          <w:t>Для ра</w:t>
        </w:r>
      </w:ins>
      <w:ins w:id="2473" w:author="Антон Смирнов" w:date="2023-05-23T18:56:00Z">
        <w:r w:rsidR="00171E8E">
          <w:rPr>
            <w:lang w:val="ru-RU"/>
          </w:rPr>
          <w:t xml:space="preserve">зработки на языках программирования </w:t>
        </w:r>
        <w:r w:rsidR="00171E8E">
          <w:t>Python</w:t>
        </w:r>
        <w:r w:rsidR="00171E8E">
          <w:rPr>
            <w:lang w:val="ru-RU"/>
          </w:rPr>
          <w:t xml:space="preserve">, </w:t>
        </w:r>
        <w:r w:rsidR="00171E8E">
          <w:t>R</w:t>
        </w:r>
        <w:r w:rsidR="00171E8E" w:rsidRPr="00171E8E">
          <w:rPr>
            <w:lang w:val="ru-RU"/>
            <w:rPrChange w:id="2474" w:author="Антон Смирнов" w:date="2023-05-23T18:57:00Z">
              <w:rPr/>
            </w:rPrChange>
          </w:rPr>
          <w:t xml:space="preserve"> </w:t>
        </w:r>
        <w:r w:rsidR="00171E8E">
          <w:rPr>
            <w:lang w:val="ru-RU"/>
          </w:rPr>
          <w:t>использовалась программа</w:t>
        </w:r>
      </w:ins>
      <w:ins w:id="2475" w:author="Антон Смирнов" w:date="2023-05-23T18:57:00Z">
        <w:r w:rsidR="00171E8E">
          <w:rPr>
            <w:lang w:val="ru-RU"/>
          </w:rPr>
          <w:t xml:space="preserve"> </w:t>
        </w:r>
        <w:r w:rsidR="00171E8E">
          <w:t>PyCharm</w:t>
        </w:r>
        <w:r w:rsidR="00171E8E" w:rsidRPr="00171E8E">
          <w:rPr>
            <w:lang w:val="ru-RU"/>
            <w:rPrChange w:id="2476" w:author="Антон Смирнов" w:date="2023-05-23T18:57:00Z">
              <w:rPr/>
            </w:rPrChange>
          </w:rPr>
          <w:t xml:space="preserve"> </w:t>
        </w:r>
        <w:r w:rsidR="00171E8E">
          <w:t>Professional</w:t>
        </w:r>
        <w:r w:rsidR="00171E8E" w:rsidRPr="00171E8E">
          <w:rPr>
            <w:lang w:val="ru-RU"/>
            <w:rPrChange w:id="2477" w:author="Антон Смирнов" w:date="2023-05-23T18:57:00Z">
              <w:rPr/>
            </w:rPrChange>
          </w:rPr>
          <w:t xml:space="preserve"> </w:t>
        </w:r>
        <w:r w:rsidR="00171E8E">
          <w:rPr>
            <w:lang w:val="ru-RU"/>
          </w:rPr>
          <w:t xml:space="preserve">от компании </w:t>
        </w:r>
        <w:r w:rsidR="00171E8E">
          <w:t>JetBrains</w:t>
        </w:r>
        <w:r w:rsidR="00171E8E" w:rsidRPr="00171E8E">
          <w:rPr>
            <w:lang w:val="ru-RU"/>
            <w:rPrChange w:id="2478" w:author="Антон Смирнов" w:date="2023-05-23T18:57:00Z">
              <w:rPr/>
            </w:rPrChange>
          </w:rPr>
          <w:t>.</w:t>
        </w:r>
        <w:r w:rsidR="00171E8E">
          <w:rPr>
            <w:lang w:val="ru-RU"/>
          </w:rPr>
          <w:t xml:space="preserve"> </w:t>
        </w:r>
      </w:ins>
      <w:ins w:id="2479" w:author="Антон Смирнов" w:date="2023-05-23T18:58:00Z">
        <w:r w:rsidR="00171E8E">
          <w:rPr>
            <w:lang w:val="ru-RU"/>
          </w:rPr>
          <w:t xml:space="preserve">Разработка веб-сервиса осуществлялась также с помощью </w:t>
        </w:r>
        <w:r w:rsidR="00171E8E">
          <w:t>RStudio</w:t>
        </w:r>
        <w:r w:rsidR="00171E8E" w:rsidRPr="00171E8E">
          <w:rPr>
            <w:lang w:val="ru-RU"/>
            <w:rPrChange w:id="2480" w:author="Антон Смирнов" w:date="2023-05-23T18:58:00Z">
              <w:rPr/>
            </w:rPrChange>
          </w:rPr>
          <w:t xml:space="preserve"> </w:t>
        </w:r>
        <w:r w:rsidR="00171E8E">
          <w:t>Server</w:t>
        </w:r>
        <w:r w:rsidR="00171E8E" w:rsidRPr="00171E8E">
          <w:rPr>
            <w:lang w:val="ru-RU"/>
            <w:rPrChange w:id="2481" w:author="Антон Смирнов" w:date="2023-05-23T18:58:00Z">
              <w:rPr/>
            </w:rPrChange>
          </w:rPr>
          <w:t xml:space="preserve"> </w:t>
        </w:r>
        <w:r w:rsidR="00171E8E">
          <w:rPr>
            <w:lang w:val="ru-RU"/>
          </w:rPr>
          <w:t xml:space="preserve">от компании </w:t>
        </w:r>
        <w:r w:rsidR="00171E8E">
          <w:t>Posit</w:t>
        </w:r>
        <w:r w:rsidR="00171E8E" w:rsidRPr="00171E8E">
          <w:rPr>
            <w:lang w:val="ru-RU"/>
            <w:rPrChange w:id="2482" w:author="Антон Смирнов" w:date="2023-05-23T18:58:00Z">
              <w:rPr/>
            </w:rPrChange>
          </w:rPr>
          <w:t>.</w:t>
        </w:r>
        <w:r w:rsidR="00171E8E" w:rsidRPr="00171E8E">
          <w:rPr>
            <w:lang w:val="ru-RU"/>
            <w:rPrChange w:id="2483" w:author="Антон Смирнов" w:date="2023-05-23T19:00:00Z">
              <w:rPr/>
            </w:rPrChange>
          </w:rPr>
          <w:t xml:space="preserve"> </w:t>
        </w:r>
      </w:ins>
      <w:ins w:id="2484" w:author="Антон Смирнов" w:date="2023-05-23T18:59:00Z">
        <w:r w:rsidR="00171E8E">
          <w:rPr>
            <w:lang w:val="ru-RU"/>
          </w:rPr>
          <w:t>Разработка велась в изолированном вирту</w:t>
        </w:r>
      </w:ins>
      <w:ins w:id="2485" w:author="Антон Смирнов" w:date="2023-05-23T19:00:00Z">
        <w:r w:rsidR="00171E8E">
          <w:rPr>
            <w:lang w:val="ru-RU"/>
          </w:rPr>
          <w:t xml:space="preserve">альном окружении, созданном с помощью программы </w:t>
        </w:r>
        <w:r w:rsidR="00171E8E">
          <w:t>Anaconda</w:t>
        </w:r>
        <w:r w:rsidR="00171E8E" w:rsidRPr="00171E8E">
          <w:rPr>
            <w:lang w:val="ru-RU"/>
            <w:rPrChange w:id="2486" w:author="Антон Смирнов" w:date="2023-05-23T19:00:00Z">
              <w:rPr/>
            </w:rPrChange>
          </w:rPr>
          <w:t xml:space="preserve">. </w:t>
        </w:r>
        <w:r w:rsidR="00171E8E">
          <w:rPr>
            <w:lang w:val="ru-RU"/>
          </w:rPr>
          <w:t>Веб-сервис</w:t>
        </w:r>
      </w:ins>
      <w:ins w:id="2487" w:author="Антон Смирнов" w:date="2023-05-23T19:01:00Z">
        <w:r w:rsidR="00171E8E">
          <w:rPr>
            <w:lang w:val="ru-RU"/>
          </w:rPr>
          <w:t xml:space="preserve"> </w:t>
        </w:r>
        <w:r w:rsidR="00171E8E">
          <w:rPr>
            <w:lang w:val="ru-RU"/>
          </w:rPr>
          <w:lastRenderedPageBreak/>
          <w:t xml:space="preserve">работает на </w:t>
        </w:r>
        <w:r w:rsidR="00171E8E">
          <w:t>Shiny</w:t>
        </w:r>
        <w:r w:rsidR="00171E8E" w:rsidRPr="00171E8E">
          <w:rPr>
            <w:lang w:val="ru-RU"/>
            <w:rPrChange w:id="2488" w:author="Антон Смирнов" w:date="2023-05-23T19:01:00Z">
              <w:rPr/>
            </w:rPrChange>
          </w:rPr>
          <w:t xml:space="preserve"> </w:t>
        </w:r>
        <w:r w:rsidR="00171E8E">
          <w:t>Server</w:t>
        </w:r>
        <w:r w:rsidR="00171E8E" w:rsidRPr="00171E8E">
          <w:rPr>
            <w:lang w:val="ru-RU"/>
            <w:rPrChange w:id="2489" w:author="Антон Смирнов" w:date="2023-05-23T19:01:00Z">
              <w:rPr/>
            </w:rPrChange>
          </w:rPr>
          <w:t xml:space="preserve"> </w:t>
        </w:r>
        <w:r w:rsidR="00171E8E">
          <w:rPr>
            <w:lang w:val="ru-RU"/>
          </w:rPr>
          <w:t xml:space="preserve">в связке с </w:t>
        </w:r>
        <w:r w:rsidR="00171E8E">
          <w:t>Nginx</w:t>
        </w:r>
        <w:r w:rsidR="00171E8E" w:rsidRPr="00171E8E">
          <w:rPr>
            <w:lang w:val="ru-RU"/>
            <w:rPrChange w:id="2490" w:author="Антон Смирнов" w:date="2023-05-23T19:01:00Z">
              <w:rPr/>
            </w:rPrChange>
          </w:rPr>
          <w:t xml:space="preserve">. </w:t>
        </w:r>
        <w:r w:rsidR="00171E8E">
          <w:rPr>
            <w:lang w:val="ru-RU"/>
          </w:rPr>
          <w:t>Для связи между узлами веб-се</w:t>
        </w:r>
      </w:ins>
      <w:ins w:id="2491" w:author="Антон Смирнов" w:date="2023-05-23T19:02:00Z">
        <w:r w:rsidR="00171E8E">
          <w:rPr>
            <w:lang w:val="ru-RU"/>
          </w:rPr>
          <w:t xml:space="preserve">рвиса используются программы </w:t>
        </w:r>
        <w:r w:rsidR="00171E8E">
          <w:t>OpenVPN</w:t>
        </w:r>
        <w:r w:rsidR="00171E8E" w:rsidRPr="00171E8E">
          <w:rPr>
            <w:lang w:val="ru-RU"/>
            <w:rPrChange w:id="2492" w:author="Антон Смирнов" w:date="2023-05-23T19:02:00Z">
              <w:rPr/>
            </w:rPrChange>
          </w:rPr>
          <w:t xml:space="preserve"> </w:t>
        </w:r>
        <w:r w:rsidR="00171E8E">
          <w:rPr>
            <w:lang w:val="ru-RU"/>
          </w:rPr>
          <w:t xml:space="preserve">и </w:t>
        </w:r>
        <w:proofErr w:type="spellStart"/>
        <w:r w:rsidR="00171E8E" w:rsidRPr="00171E8E">
          <w:t>vsftpd</w:t>
        </w:r>
        <w:proofErr w:type="spellEnd"/>
        <w:r w:rsidR="00171E8E" w:rsidRPr="00171E8E">
          <w:rPr>
            <w:lang w:val="ru-RU"/>
            <w:rPrChange w:id="2493" w:author="Антон Смирнов" w:date="2023-05-23T19:02:00Z">
              <w:rPr/>
            </w:rPrChange>
          </w:rPr>
          <w:t>.</w:t>
        </w:r>
      </w:ins>
      <w:ins w:id="2494" w:author="Антон Смирнов" w:date="2023-05-23T18:56:00Z">
        <w:r w:rsidR="00171E8E">
          <w:rPr>
            <w:lang w:val="ru-RU"/>
          </w:rPr>
          <w:t xml:space="preserve"> </w:t>
        </w:r>
      </w:ins>
      <w:ins w:id="2495" w:author="Антон Смирнов" w:date="2023-05-23T19:03:00Z">
        <w:r w:rsidR="00171E8E">
          <w:rPr>
            <w:lang w:val="ru-RU"/>
          </w:rPr>
          <w:t xml:space="preserve">В разработке использовалась система контроля версий </w:t>
        </w:r>
        <w:r w:rsidR="00171E8E">
          <w:t>git</w:t>
        </w:r>
        <w:r w:rsidR="00171E8E" w:rsidRPr="00171E8E">
          <w:rPr>
            <w:lang w:val="ru-RU"/>
            <w:rPrChange w:id="2496" w:author="Антон Смирнов" w:date="2023-05-23T19:03:00Z">
              <w:rPr/>
            </w:rPrChange>
          </w:rPr>
          <w:t xml:space="preserve"> </w:t>
        </w:r>
        <w:r w:rsidR="00171E8E">
          <w:rPr>
            <w:lang w:val="ru-RU"/>
          </w:rPr>
          <w:t xml:space="preserve">и удаленный репозиторий </w:t>
        </w:r>
        <w:r w:rsidR="00171E8E">
          <w:t>GitHub</w:t>
        </w:r>
        <w:r w:rsidR="00171E8E" w:rsidRPr="00171E8E">
          <w:rPr>
            <w:lang w:val="ru-RU"/>
            <w:rPrChange w:id="2497" w:author="Антон Смирнов" w:date="2023-05-23T19:03:00Z">
              <w:rPr/>
            </w:rPrChange>
          </w:rPr>
          <w:t>.</w:t>
        </w:r>
      </w:ins>
      <w:ins w:id="2498" w:author="Антон Смирнов" w:date="2023-05-23T18:51:00Z">
        <w:r w:rsidRPr="00E67701">
          <w:rPr>
            <w:lang w:val="ru-RU"/>
            <w:rPrChange w:id="2499" w:author="Антон Смирнов" w:date="2023-05-23T18:51:00Z">
              <w:rPr/>
            </w:rPrChange>
          </w:rPr>
          <w:t xml:space="preserve"> </w:t>
        </w:r>
      </w:ins>
      <w:ins w:id="2500" w:author="Антон Смирнов" w:date="2023-05-23T19:41:00Z">
        <w:r w:rsidR="00BC7CF9">
          <w:rPr>
            <w:lang w:val="ru-RU"/>
          </w:rPr>
          <w:t xml:space="preserve">Для </w:t>
        </w:r>
      </w:ins>
      <w:ins w:id="2501" w:author="Антон Смирнов" w:date="2023-05-23T19:42:00Z">
        <w:r w:rsidR="00BC7CF9">
          <w:rPr>
            <w:lang w:val="ru-RU"/>
          </w:rPr>
          <w:t xml:space="preserve">написания и </w:t>
        </w:r>
      </w:ins>
      <w:ins w:id="2502" w:author="Антон Смирнов" w:date="2023-05-23T19:41:00Z">
        <w:r w:rsidR="00BC7CF9">
          <w:rPr>
            <w:lang w:val="ru-RU"/>
          </w:rPr>
          <w:t>запуска типовых процедур (</w:t>
        </w:r>
        <w:proofErr w:type="spellStart"/>
        <w:r w:rsidR="00BC7CF9">
          <w:rPr>
            <w:lang w:val="ru-RU"/>
          </w:rPr>
          <w:t>пай</w:t>
        </w:r>
      </w:ins>
      <w:ins w:id="2503" w:author="Антон Смирнов" w:date="2023-05-23T19:42:00Z">
        <w:r w:rsidR="00BC7CF9">
          <w:rPr>
            <w:lang w:val="ru-RU"/>
          </w:rPr>
          <w:t>плайнов</w:t>
        </w:r>
        <w:proofErr w:type="spellEnd"/>
        <w:r w:rsidR="00BC7CF9">
          <w:rPr>
            <w:lang w:val="ru-RU"/>
          </w:rPr>
          <w:t xml:space="preserve">) использовался </w:t>
        </w:r>
        <w:proofErr w:type="spellStart"/>
        <w:r w:rsidR="00BC7CF9">
          <w:t>Jupyter</w:t>
        </w:r>
        <w:proofErr w:type="spellEnd"/>
        <w:r w:rsidR="00BC7CF9" w:rsidRPr="00C802FF">
          <w:rPr>
            <w:lang w:val="ru-RU"/>
            <w:rPrChange w:id="2504" w:author="Антон Смирнов" w:date="2023-05-23T19:42:00Z">
              <w:rPr/>
            </w:rPrChange>
          </w:rPr>
          <w:t xml:space="preserve"> </w:t>
        </w:r>
        <w:r w:rsidR="00BC7CF9">
          <w:t>Notebook</w:t>
        </w:r>
        <w:r w:rsidR="00BC7CF9" w:rsidRPr="00C802FF">
          <w:rPr>
            <w:lang w:val="ru-RU"/>
            <w:rPrChange w:id="2505" w:author="Антон Смирнов" w:date="2023-05-23T19:42:00Z">
              <w:rPr/>
            </w:rPrChange>
          </w:rPr>
          <w:t>.</w:t>
        </w:r>
      </w:ins>
    </w:p>
    <w:p w14:paraId="0164FE1F" w14:textId="77777777" w:rsidR="00E11DF9" w:rsidRPr="00E11DF9" w:rsidRDefault="00E11DF9" w:rsidP="00E11DF9">
      <w:pPr>
        <w:pStyle w:val="a0"/>
        <w:rPr>
          <w:ins w:id="2506" w:author="Антон Смирнов" w:date="2023-05-23T18:07:00Z"/>
          <w:lang w:val="ru-RU"/>
          <w:rPrChange w:id="2507" w:author="Антон Смирнов" w:date="2023-05-23T18:07:00Z">
            <w:rPr>
              <w:ins w:id="2508" w:author="Антон Смирнов" w:date="2023-05-23T18:07:00Z"/>
              <w:lang w:val="ru-RU"/>
            </w:rPr>
          </w:rPrChange>
        </w:rPr>
        <w:pPrChange w:id="2509" w:author="Антон Смирнов" w:date="2023-05-23T18:01:00Z">
          <w:pPr>
            <w:pStyle w:val="1"/>
          </w:pPr>
        </w:pPrChange>
      </w:pPr>
    </w:p>
    <w:p w14:paraId="41450EED" w14:textId="514471F4" w:rsidR="005C4AD5" w:rsidRPr="00297BAA" w:rsidDel="00297BAA" w:rsidRDefault="00BF5734" w:rsidP="00E11DF9">
      <w:pPr>
        <w:pStyle w:val="a0"/>
        <w:rPr>
          <w:del w:id="2510" w:author="Лагунин Алексей Александрович" w:date="2023-04-14T15:36:00Z"/>
          <w:lang w:val="ru-RU"/>
          <w:rPrChange w:id="2511" w:author="Лагунин Алексей Александрович" w:date="2023-04-14T15:37:00Z">
            <w:rPr>
              <w:del w:id="2512" w:author="Лагунин Алексей Александрович" w:date="2023-04-14T15:36:00Z"/>
              <w:lang w:val="ru-RU"/>
            </w:rPr>
          </w:rPrChange>
        </w:rPr>
      </w:pPr>
      <w:del w:id="2513" w:author="Лагунин Алексей Александрович" w:date="2023-04-14T15:36:00Z">
        <w:r w:rsidRPr="00297BAA" w:rsidDel="00297BAA">
          <w:rPr>
            <w:lang w:val="ru-RU"/>
            <w:rPrChange w:id="2514" w:author="Лагунин Алексей Александрович" w:date="2023-04-14T15:37:00Z">
              <w:rPr>
                <w:lang w:val="ru-RU"/>
              </w:rPr>
            </w:rPrChange>
          </w:rPr>
          <w:delText>6. Концептуальная схема модели</w:delText>
        </w:r>
      </w:del>
    </w:p>
    <w:p w14:paraId="115A6002" w14:textId="2A9FBE25" w:rsidR="005C4AD5" w:rsidRPr="00297BAA" w:rsidDel="00972DB9" w:rsidRDefault="00BF5734" w:rsidP="00E11DF9">
      <w:pPr>
        <w:pStyle w:val="a0"/>
        <w:rPr>
          <w:del w:id="2515" w:author="Антон Смирнов" w:date="2023-05-23T22:29:00Z"/>
          <w:lang w:val="ru-RU"/>
          <w:rPrChange w:id="2516" w:author="Лагунин Алексей Александрович" w:date="2023-04-14T15:37:00Z">
            <w:rPr>
              <w:del w:id="2517" w:author="Антон Смирнов" w:date="2023-05-23T22:29:00Z"/>
              <w:lang w:val="ru-RU"/>
            </w:rPr>
          </w:rPrChange>
        </w:rPr>
      </w:pPr>
      <w:bookmarkStart w:id="2518" w:name="базы-данных"/>
      <w:bookmarkEnd w:id="1388"/>
      <w:del w:id="2519" w:author="Антон Смирнов" w:date="2023-05-23T22:29:00Z">
        <w:r w:rsidRPr="00297BAA" w:rsidDel="00972DB9">
          <w:rPr>
            <w:lang w:val="ru-RU"/>
            <w:rPrChange w:id="2520" w:author="Лагунин Алексей Александрович" w:date="2023-04-14T15:37:00Z">
              <w:rPr>
                <w:lang w:val="ru-RU"/>
              </w:rPr>
            </w:rPrChange>
          </w:rPr>
          <w:delText>7</w:delText>
        </w:r>
      </w:del>
      <w:ins w:id="2521" w:author="Лагунин Алексей Александрович" w:date="2023-04-14T15:36:00Z">
        <w:del w:id="2522" w:author="Антон Смирнов" w:date="2023-05-23T22:29:00Z">
          <w:r w:rsidR="00297BAA" w:rsidRPr="00297BAA" w:rsidDel="00972DB9">
            <w:rPr>
              <w:lang w:val="ru-RU"/>
              <w:rPrChange w:id="2523" w:author="Лагунин Алексей Александрович" w:date="2023-04-14T15:37:00Z">
                <w:rPr>
                  <w:lang w:val="ru-RU"/>
                </w:rPr>
              </w:rPrChange>
            </w:rPr>
            <w:delText>2.1</w:delText>
          </w:r>
        </w:del>
      </w:ins>
      <w:del w:id="2524" w:author="Антон Смирнов" w:date="2023-05-23T22:29:00Z">
        <w:r w:rsidRPr="00297BAA" w:rsidDel="00972DB9">
          <w:rPr>
            <w:lang w:val="ru-RU"/>
            <w:rPrChange w:id="2525" w:author="Лагунин Алексей Александрович" w:date="2023-04-14T15:37:00Z">
              <w:rPr>
                <w:lang w:val="ru-RU"/>
              </w:rPr>
            </w:rPrChange>
          </w:rPr>
          <w:delText>. Базы данных</w:delText>
        </w:r>
      </w:del>
    </w:p>
    <w:p w14:paraId="5321F242" w14:textId="278787DC" w:rsidR="005C4AD5" w:rsidRPr="00297BAA" w:rsidDel="00972DB9" w:rsidRDefault="00BF5734">
      <w:pPr>
        <w:pStyle w:val="1"/>
        <w:rPr>
          <w:ins w:id="2526" w:author="Лагунин Алексей Александрович" w:date="2023-04-14T15:37:00Z"/>
          <w:del w:id="2527" w:author="Антон Смирнов" w:date="2023-05-23T22:29:00Z"/>
          <w:sz w:val="28"/>
          <w:lang w:val="ru-RU"/>
          <w:rPrChange w:id="2528" w:author="Лагунин Алексей Александрович" w:date="2023-04-14T15:37:00Z">
            <w:rPr>
              <w:ins w:id="2529" w:author="Лагунин Алексей Александрович" w:date="2023-04-14T15:37:00Z"/>
              <w:del w:id="2530" w:author="Антон Смирнов" w:date="2023-05-23T22:29:00Z"/>
              <w:lang w:val="ru-RU"/>
            </w:rPr>
          </w:rPrChange>
        </w:rPr>
      </w:pPr>
      <w:bookmarkStart w:id="2531" w:name="методы-моделирования"/>
      <w:bookmarkEnd w:id="2518"/>
      <w:del w:id="2532" w:author="Антон Смирнов" w:date="2023-05-23T22:29:00Z">
        <w:r w:rsidRPr="00297BAA" w:rsidDel="00972DB9">
          <w:rPr>
            <w:sz w:val="28"/>
            <w:lang w:val="ru-RU"/>
            <w:rPrChange w:id="2533" w:author="Лагунин Алексей Александрович" w:date="2023-04-14T15:37:00Z">
              <w:rPr>
                <w:lang w:val="ru-RU"/>
              </w:rPr>
            </w:rPrChange>
          </w:rPr>
          <w:delText>8</w:delText>
        </w:r>
      </w:del>
      <w:ins w:id="2534" w:author="Лагунин Алексей Александрович" w:date="2023-04-14T15:36:00Z">
        <w:del w:id="2535" w:author="Антон Смирнов" w:date="2023-05-23T22:29:00Z">
          <w:r w:rsidR="00297BAA" w:rsidRPr="00297BAA" w:rsidDel="00972DB9">
            <w:rPr>
              <w:sz w:val="28"/>
              <w:lang w:val="ru-RU"/>
              <w:rPrChange w:id="2536" w:author="Лагунин Алексей Александрович" w:date="2023-04-14T15:37:00Z">
                <w:rPr>
                  <w:lang w:val="ru-RU"/>
                </w:rPr>
              </w:rPrChange>
            </w:rPr>
            <w:delText>2.2</w:delText>
          </w:r>
        </w:del>
      </w:ins>
      <w:del w:id="2537" w:author="Антон Смирнов" w:date="2023-05-23T22:29:00Z">
        <w:r w:rsidRPr="00297BAA" w:rsidDel="00972DB9">
          <w:rPr>
            <w:sz w:val="28"/>
            <w:lang w:val="ru-RU"/>
            <w:rPrChange w:id="2538" w:author="Лагунин Алексей Александрович" w:date="2023-04-14T15:37:00Z">
              <w:rPr>
                <w:lang w:val="ru-RU"/>
              </w:rPr>
            </w:rPrChange>
          </w:rPr>
          <w:delText>. Методы моделирования</w:delText>
        </w:r>
      </w:del>
    </w:p>
    <w:p w14:paraId="40DC60E4" w14:textId="024E4696" w:rsidR="00297BAA" w:rsidRPr="00A54B59" w:rsidRDefault="00297BAA">
      <w:pPr>
        <w:pStyle w:val="a0"/>
        <w:jc w:val="center"/>
        <w:rPr>
          <w:lang w:val="ru-RU"/>
        </w:rPr>
        <w:pPrChange w:id="2539" w:author="Лагунин Алексей Александрович" w:date="2023-04-14T15:37:00Z">
          <w:pPr>
            <w:pStyle w:val="1"/>
          </w:pPr>
        </w:pPrChange>
      </w:pPr>
      <w:ins w:id="2540" w:author="Лагунин Алексей Александрович" w:date="2023-04-14T15:37:00Z">
        <w:r w:rsidRPr="00297BAA">
          <w:rPr>
            <w:b/>
            <w:lang w:val="ru-RU"/>
            <w:rPrChange w:id="2541" w:author="Лагунин Алексей Александрович" w:date="2023-04-14T15:37:00Z">
              <w:rPr>
                <w:lang w:val="ru-RU"/>
              </w:rPr>
            </w:rPrChange>
          </w:rPr>
          <w:t>3. Результаты</w:t>
        </w:r>
      </w:ins>
    </w:p>
    <w:p w14:paraId="783A3ABA" w14:textId="79D345CE" w:rsidR="00297BAA" w:rsidRPr="00297BAA" w:rsidRDefault="00297BAA" w:rsidP="00297BAA">
      <w:pPr>
        <w:pStyle w:val="1"/>
        <w:rPr>
          <w:ins w:id="2542" w:author="Лагунин Алексей Александрович" w:date="2023-04-14T15:36:00Z"/>
          <w:sz w:val="28"/>
          <w:lang w:val="ru-RU"/>
          <w:rPrChange w:id="2543" w:author="Лагунин Алексей Александрович" w:date="2023-04-14T15:38:00Z">
            <w:rPr>
              <w:ins w:id="2544" w:author="Лагунин Алексей Александрович" w:date="2023-04-14T15:36:00Z"/>
              <w:lang w:val="ru-RU"/>
            </w:rPr>
          </w:rPrChange>
        </w:rPr>
      </w:pPr>
      <w:bookmarkStart w:id="2545" w:name="модель-работы-протеасомы"/>
      <w:bookmarkStart w:id="2546" w:name="_Toc135773621"/>
      <w:bookmarkEnd w:id="2531"/>
      <w:ins w:id="2547" w:author="Лагунин Алексей Александрович" w:date="2023-04-14T15:38:00Z">
        <w:r>
          <w:rPr>
            <w:sz w:val="28"/>
            <w:lang w:val="ru-RU"/>
          </w:rPr>
          <w:t>3.1</w:t>
        </w:r>
      </w:ins>
      <w:ins w:id="2548" w:author="Лагунин Алексей Александрович" w:date="2023-04-14T15:36:00Z">
        <w:r w:rsidRPr="00297BAA">
          <w:rPr>
            <w:sz w:val="28"/>
            <w:lang w:val="ru-RU"/>
            <w:rPrChange w:id="2549" w:author="Лагунин Алексей Александрович" w:date="2023-04-14T15:38:00Z">
              <w:rPr>
                <w:lang w:val="ru-RU"/>
              </w:rPr>
            </w:rPrChange>
          </w:rPr>
          <w:t>. Концептуальная схема модели</w:t>
        </w:r>
        <w:bookmarkEnd w:id="2546"/>
      </w:ins>
    </w:p>
    <w:p w14:paraId="5857BD65" w14:textId="779ED2E5" w:rsidR="005C4AD5" w:rsidRPr="00297BAA" w:rsidRDefault="00BF5734">
      <w:pPr>
        <w:pStyle w:val="1"/>
        <w:rPr>
          <w:sz w:val="28"/>
          <w:lang w:val="ru-RU"/>
          <w:rPrChange w:id="2550" w:author="Лагунин Алексей Александрович" w:date="2023-04-14T15:38:00Z">
            <w:rPr>
              <w:lang w:val="ru-RU"/>
            </w:rPr>
          </w:rPrChange>
        </w:rPr>
      </w:pPr>
      <w:del w:id="2551" w:author="Лагунин Алексей Александрович" w:date="2023-04-14T15:38:00Z">
        <w:r w:rsidRPr="00297BAA" w:rsidDel="00297BAA">
          <w:rPr>
            <w:sz w:val="28"/>
            <w:lang w:val="ru-RU"/>
            <w:rPrChange w:id="2552" w:author="Лагунин Алексей Александрович" w:date="2023-04-14T15:38:00Z">
              <w:rPr>
                <w:lang w:val="ru-RU"/>
              </w:rPr>
            </w:rPrChange>
          </w:rPr>
          <w:delText>9</w:delText>
        </w:r>
      </w:del>
      <w:bookmarkStart w:id="2553" w:name="_Toc135773622"/>
      <w:ins w:id="2554" w:author="Лагунин Алексей Александрович" w:date="2023-04-14T15:38:00Z">
        <w:r w:rsidR="00297BAA">
          <w:rPr>
            <w:sz w:val="28"/>
            <w:lang w:val="ru-RU"/>
          </w:rPr>
          <w:t>3.2</w:t>
        </w:r>
      </w:ins>
      <w:r w:rsidRPr="00297BAA">
        <w:rPr>
          <w:sz w:val="28"/>
          <w:lang w:val="ru-RU"/>
          <w:rPrChange w:id="2555" w:author="Лагунин Алексей Александрович" w:date="2023-04-14T15:38:00Z">
            <w:rPr>
              <w:lang w:val="ru-RU"/>
            </w:rPr>
          </w:rPrChange>
        </w:rPr>
        <w:t>. Модель работы протеасомы</w:t>
      </w:r>
      <w:bookmarkEnd w:id="2553"/>
    </w:p>
    <w:p w14:paraId="3909A95A" w14:textId="4A50C2DB" w:rsidR="005C4AD5" w:rsidRPr="00297BAA" w:rsidRDefault="00BF5734">
      <w:pPr>
        <w:pStyle w:val="1"/>
        <w:rPr>
          <w:sz w:val="28"/>
          <w:lang w:val="ru-RU"/>
          <w:rPrChange w:id="2556" w:author="Лагунин Алексей Александрович" w:date="2023-04-14T15:38:00Z">
            <w:rPr>
              <w:lang w:val="ru-RU"/>
            </w:rPr>
          </w:rPrChange>
        </w:rPr>
      </w:pPr>
      <w:bookmarkStart w:id="2557" w:name="модель-работы-тар-транспортера"/>
      <w:bookmarkEnd w:id="2545"/>
      <w:del w:id="2558" w:author="Лагунин Алексей Александрович" w:date="2023-04-14T15:38:00Z">
        <w:r w:rsidRPr="00297BAA" w:rsidDel="00297BAA">
          <w:rPr>
            <w:sz w:val="28"/>
            <w:lang w:val="ru-RU"/>
            <w:rPrChange w:id="2559" w:author="Лагунин Алексей Александрович" w:date="2023-04-14T15:38:00Z">
              <w:rPr>
                <w:lang w:val="ru-RU"/>
              </w:rPr>
            </w:rPrChange>
          </w:rPr>
          <w:delText>10</w:delText>
        </w:r>
      </w:del>
      <w:bookmarkStart w:id="2560" w:name="_Toc135773623"/>
      <w:ins w:id="2561" w:author="Лагунин Алексей Александрович" w:date="2023-04-14T15:38:00Z">
        <w:r w:rsidR="00297BAA">
          <w:rPr>
            <w:sz w:val="28"/>
            <w:lang w:val="ru-RU"/>
          </w:rPr>
          <w:t>3.3</w:t>
        </w:r>
      </w:ins>
      <w:r w:rsidRPr="00297BAA">
        <w:rPr>
          <w:sz w:val="28"/>
          <w:lang w:val="ru-RU"/>
          <w:rPrChange w:id="2562" w:author="Лагунин Алексей Александрович" w:date="2023-04-14T15:38:00Z">
            <w:rPr>
              <w:lang w:val="ru-RU"/>
            </w:rPr>
          </w:rPrChange>
        </w:rPr>
        <w:t>. Модель работы ТАР-транспортера</w:t>
      </w:r>
      <w:bookmarkEnd w:id="2560"/>
    </w:p>
    <w:p w14:paraId="42B2BD7C" w14:textId="761041CF" w:rsidR="005C4AD5" w:rsidRPr="00297BAA" w:rsidRDefault="00BF5734">
      <w:pPr>
        <w:pStyle w:val="1"/>
        <w:rPr>
          <w:sz w:val="28"/>
          <w:lang w:val="ru-RU"/>
          <w:rPrChange w:id="2563" w:author="Лагунин Алексей Александрович" w:date="2023-04-14T15:38:00Z">
            <w:rPr>
              <w:lang w:val="ru-RU"/>
            </w:rPr>
          </w:rPrChange>
        </w:rPr>
      </w:pPr>
      <w:bookmarkStart w:id="2564" w:name="модель-взаимодействия-эпитоп-мнс"/>
      <w:bookmarkEnd w:id="2557"/>
      <w:del w:id="2565" w:author="Лагунин Алексей Александрович" w:date="2023-04-14T15:38:00Z">
        <w:r w:rsidRPr="00297BAA" w:rsidDel="00297BAA">
          <w:rPr>
            <w:sz w:val="28"/>
            <w:lang w:val="ru-RU"/>
            <w:rPrChange w:id="2566" w:author="Лагунин Алексей Александрович" w:date="2023-04-14T15:38:00Z">
              <w:rPr>
                <w:lang w:val="ru-RU"/>
              </w:rPr>
            </w:rPrChange>
          </w:rPr>
          <w:delText>11</w:delText>
        </w:r>
      </w:del>
      <w:bookmarkStart w:id="2567" w:name="_Toc135773624"/>
      <w:ins w:id="2568" w:author="Лагунин Алексей Александрович" w:date="2023-04-14T15:38:00Z">
        <w:r w:rsidR="00297BAA">
          <w:rPr>
            <w:sz w:val="28"/>
            <w:lang w:val="ru-RU"/>
          </w:rPr>
          <w:t>3.4</w:t>
        </w:r>
      </w:ins>
      <w:r w:rsidRPr="00297BAA">
        <w:rPr>
          <w:sz w:val="28"/>
          <w:lang w:val="ru-RU"/>
          <w:rPrChange w:id="2569" w:author="Лагунин Алексей Александрович" w:date="2023-04-14T15:38:00Z">
            <w:rPr>
              <w:lang w:val="ru-RU"/>
            </w:rPr>
          </w:rPrChange>
        </w:rPr>
        <w:t>. Модель взаимодействия эпитоп-МНС</w:t>
      </w:r>
      <w:bookmarkEnd w:id="2567"/>
    </w:p>
    <w:p w14:paraId="5E1C0514" w14:textId="5C8F946B" w:rsidR="005C4AD5" w:rsidRPr="00297BAA" w:rsidRDefault="00BF5734">
      <w:pPr>
        <w:pStyle w:val="1"/>
        <w:rPr>
          <w:sz w:val="28"/>
          <w:lang w:val="ru-RU"/>
          <w:rPrChange w:id="2570" w:author="Лагунин Алексей Александрович" w:date="2023-04-14T15:38:00Z">
            <w:rPr>
              <w:lang w:val="ru-RU"/>
            </w:rPr>
          </w:rPrChange>
        </w:rPr>
      </w:pPr>
      <w:bookmarkStart w:id="2571" w:name="объединенная-модель"/>
      <w:bookmarkEnd w:id="2564"/>
      <w:del w:id="2572" w:author="Лагунин Алексей Александрович" w:date="2023-04-14T15:38:00Z">
        <w:r w:rsidRPr="00297BAA" w:rsidDel="00297BAA">
          <w:rPr>
            <w:sz w:val="28"/>
            <w:lang w:val="ru-RU"/>
            <w:rPrChange w:id="2573" w:author="Лагунин Алексей Александрович" w:date="2023-04-14T15:38:00Z">
              <w:rPr>
                <w:lang w:val="ru-RU"/>
              </w:rPr>
            </w:rPrChange>
          </w:rPr>
          <w:delText>12</w:delText>
        </w:r>
      </w:del>
      <w:bookmarkStart w:id="2574" w:name="_Toc135773625"/>
      <w:ins w:id="2575" w:author="Лагунин Алексей Александрович" w:date="2023-04-14T15:38:00Z">
        <w:r w:rsidR="00297BAA">
          <w:rPr>
            <w:sz w:val="28"/>
            <w:lang w:val="ru-RU"/>
          </w:rPr>
          <w:t>3.5</w:t>
        </w:r>
      </w:ins>
      <w:r w:rsidRPr="00297BAA">
        <w:rPr>
          <w:sz w:val="28"/>
          <w:lang w:val="ru-RU"/>
          <w:rPrChange w:id="2576" w:author="Лагунин Алексей Александрович" w:date="2023-04-14T15:38:00Z">
            <w:rPr>
              <w:lang w:val="ru-RU"/>
            </w:rPr>
          </w:rPrChange>
        </w:rPr>
        <w:t>. Объединенная модель</w:t>
      </w:r>
      <w:bookmarkEnd w:id="2574"/>
    </w:p>
    <w:p w14:paraId="73FBB198" w14:textId="00B6FAED" w:rsidR="005C4AD5" w:rsidRPr="00297BAA" w:rsidRDefault="00BF5734">
      <w:pPr>
        <w:pStyle w:val="1"/>
        <w:rPr>
          <w:sz w:val="28"/>
          <w:lang w:val="ru-RU"/>
          <w:rPrChange w:id="2577" w:author="Лагунин Алексей Александрович" w:date="2023-04-14T15:38:00Z">
            <w:rPr>
              <w:lang w:val="ru-RU"/>
            </w:rPr>
          </w:rPrChange>
        </w:rPr>
      </w:pPr>
      <w:bookmarkStart w:id="2578" w:name="веб-сервис"/>
      <w:bookmarkEnd w:id="2571"/>
      <w:del w:id="2579" w:author="Лагунин Алексей Александрович" w:date="2023-04-14T15:38:00Z">
        <w:r w:rsidRPr="00297BAA" w:rsidDel="00297BAA">
          <w:rPr>
            <w:sz w:val="28"/>
            <w:lang w:val="ru-RU"/>
            <w:rPrChange w:id="2580" w:author="Лагунин Алексей Александрович" w:date="2023-04-14T15:38:00Z">
              <w:rPr>
                <w:lang w:val="ru-RU"/>
              </w:rPr>
            </w:rPrChange>
          </w:rPr>
          <w:delText>13</w:delText>
        </w:r>
      </w:del>
      <w:bookmarkStart w:id="2581" w:name="_Toc135773626"/>
      <w:ins w:id="2582" w:author="Лагунин Алексей Александрович" w:date="2023-04-14T15:38:00Z">
        <w:r w:rsidR="00297BAA">
          <w:rPr>
            <w:sz w:val="28"/>
            <w:lang w:val="ru-RU"/>
          </w:rPr>
          <w:t>3.6</w:t>
        </w:r>
      </w:ins>
      <w:r w:rsidRPr="00297BAA">
        <w:rPr>
          <w:sz w:val="28"/>
          <w:lang w:val="ru-RU"/>
          <w:rPrChange w:id="2583" w:author="Лагунин Алексей Александрович" w:date="2023-04-14T15:38:00Z">
            <w:rPr>
              <w:lang w:val="ru-RU"/>
            </w:rPr>
          </w:rPrChange>
        </w:rPr>
        <w:t>. Веб-сервис</w:t>
      </w:r>
      <w:bookmarkEnd w:id="2581"/>
    </w:p>
    <w:p w14:paraId="19D9128D" w14:textId="0F439160" w:rsidR="005C4AD5" w:rsidRPr="00297BAA" w:rsidRDefault="00BF5734">
      <w:pPr>
        <w:pStyle w:val="1"/>
        <w:rPr>
          <w:sz w:val="28"/>
          <w:lang w:val="ru-RU"/>
          <w:rPrChange w:id="2584" w:author="Лагунин Алексей Александрович" w:date="2023-04-14T15:38:00Z">
            <w:rPr>
              <w:lang w:val="ru-RU"/>
            </w:rPr>
          </w:rPrChange>
        </w:rPr>
      </w:pPr>
      <w:bookmarkStart w:id="2585" w:name="выводы"/>
      <w:bookmarkEnd w:id="2578"/>
      <w:del w:id="2586" w:author="Лагунин Алексей Александрович" w:date="2023-04-14T15:49:00Z">
        <w:r w:rsidRPr="00297BAA" w:rsidDel="006D3EF5">
          <w:rPr>
            <w:sz w:val="28"/>
            <w:lang w:val="ru-RU"/>
            <w:rPrChange w:id="2587" w:author="Лагунин Алексей Александрович" w:date="2023-04-14T15:38:00Z">
              <w:rPr>
                <w:lang w:val="ru-RU"/>
              </w:rPr>
            </w:rPrChange>
          </w:rPr>
          <w:delText>14</w:delText>
        </w:r>
      </w:del>
      <w:bookmarkStart w:id="2588" w:name="_Toc135773627"/>
      <w:ins w:id="2589" w:author="Лагунин Алексей Александрович" w:date="2023-04-14T15:49:00Z">
        <w:r w:rsidR="006D3EF5">
          <w:rPr>
            <w:sz w:val="28"/>
            <w:lang w:val="ru-RU"/>
          </w:rPr>
          <w:t>4</w:t>
        </w:r>
      </w:ins>
      <w:r w:rsidRPr="00297BAA">
        <w:rPr>
          <w:sz w:val="28"/>
          <w:lang w:val="ru-RU"/>
          <w:rPrChange w:id="2590" w:author="Лагунин Алексей Александрович" w:date="2023-04-14T15:38:00Z">
            <w:rPr>
              <w:lang w:val="ru-RU"/>
            </w:rPr>
          </w:rPrChange>
        </w:rPr>
        <w:t>. Выводы</w:t>
      </w:r>
      <w:bookmarkEnd w:id="2588"/>
    </w:p>
    <w:p w14:paraId="37A9684A" w14:textId="77777777" w:rsidR="005C4AD5" w:rsidRPr="00297BAA" w:rsidRDefault="00BF5734">
      <w:pPr>
        <w:pStyle w:val="1"/>
        <w:rPr>
          <w:sz w:val="28"/>
          <w:lang w:val="ru-RU"/>
          <w:rPrChange w:id="2591" w:author="Лагунин Алексей Александрович" w:date="2023-04-14T15:38:00Z">
            <w:rPr>
              <w:lang w:val="ru-RU"/>
            </w:rPr>
          </w:rPrChange>
        </w:rPr>
      </w:pPr>
      <w:bookmarkStart w:id="2592" w:name="обсуждение"/>
      <w:bookmarkStart w:id="2593" w:name="_Toc135773628"/>
      <w:bookmarkEnd w:id="2585"/>
      <w:commentRangeStart w:id="2594"/>
      <w:r w:rsidRPr="00297BAA">
        <w:rPr>
          <w:sz w:val="28"/>
          <w:lang w:val="ru-RU"/>
          <w:rPrChange w:id="2595" w:author="Лагунин Алексей Александрович" w:date="2023-04-14T15:38:00Z">
            <w:rPr>
              <w:lang w:val="ru-RU"/>
            </w:rPr>
          </w:rPrChange>
        </w:rPr>
        <w:t>15. Обсуждение</w:t>
      </w:r>
      <w:commentRangeEnd w:id="2594"/>
      <w:r w:rsidR="006D3EF5">
        <w:rPr>
          <w:rStyle w:val="aff2"/>
          <w:rFonts w:asciiTheme="minorHAnsi" w:eastAsiaTheme="minorHAnsi" w:hAnsiTheme="minorHAnsi" w:cstheme="minorBidi"/>
          <w:b w:val="0"/>
          <w:bCs w:val="0"/>
          <w:color w:val="auto"/>
        </w:rPr>
        <w:commentReference w:id="2594"/>
      </w:r>
      <w:bookmarkEnd w:id="2593"/>
    </w:p>
    <w:p w14:paraId="7912BA24" w14:textId="68366110" w:rsidR="005C4AD5" w:rsidRPr="00297BAA" w:rsidDel="004C7AE4" w:rsidRDefault="00BF5734">
      <w:pPr>
        <w:pStyle w:val="1"/>
        <w:rPr>
          <w:del w:id="2596" w:author="Антон Смирнов" w:date="2023-05-23T15:15:00Z"/>
          <w:sz w:val="28"/>
          <w:lang w:val="ru-RU"/>
          <w:rPrChange w:id="2597" w:author="Лагунин Алексей Александрович" w:date="2023-04-14T15:38:00Z">
            <w:rPr>
              <w:del w:id="2598" w:author="Антон Смирнов" w:date="2023-05-23T15:15:00Z"/>
              <w:lang w:val="ru-RU"/>
            </w:rPr>
          </w:rPrChange>
        </w:rPr>
      </w:pPr>
      <w:bookmarkStart w:id="2599" w:name="приложение"/>
      <w:bookmarkEnd w:id="2592"/>
      <w:del w:id="2600" w:author="Антон Смирнов" w:date="2023-05-23T15:15:00Z">
        <w:r w:rsidRPr="00297BAA" w:rsidDel="004C7AE4">
          <w:rPr>
            <w:b w:val="0"/>
            <w:bCs w:val="0"/>
            <w:sz w:val="28"/>
            <w:lang w:val="ru-RU"/>
            <w:rPrChange w:id="2601" w:author="Лагунин Алексей Александрович" w:date="2023-04-14T15:38:00Z">
              <w:rPr>
                <w:b w:val="0"/>
                <w:bCs w:val="0"/>
                <w:lang w:val="ru-RU"/>
              </w:rPr>
            </w:rPrChange>
          </w:rPr>
          <w:delText xml:space="preserve">16. </w:delText>
        </w:r>
        <w:commentRangeStart w:id="2602"/>
        <w:r w:rsidRPr="00297BAA" w:rsidDel="004C7AE4">
          <w:rPr>
            <w:b w:val="0"/>
            <w:bCs w:val="0"/>
            <w:sz w:val="28"/>
            <w:lang w:val="ru-RU"/>
            <w:rPrChange w:id="2603" w:author="Лагунин Алексей Александрович" w:date="2023-04-14T15:38:00Z">
              <w:rPr>
                <w:b w:val="0"/>
                <w:bCs w:val="0"/>
                <w:lang w:val="ru-RU"/>
              </w:rPr>
            </w:rPrChange>
          </w:rPr>
          <w:delText>Приложение</w:delText>
        </w:r>
        <w:commentRangeEnd w:id="2602"/>
        <w:r w:rsidR="006D3EF5" w:rsidDel="004C7AE4">
          <w:rPr>
            <w:rStyle w:val="aff2"/>
            <w:rFonts w:asciiTheme="minorHAnsi" w:eastAsiaTheme="minorHAnsi" w:hAnsiTheme="minorHAnsi" w:cstheme="minorBidi"/>
            <w:b w:val="0"/>
            <w:bCs w:val="0"/>
            <w:color w:val="auto"/>
          </w:rPr>
          <w:commentReference w:id="2602"/>
        </w:r>
      </w:del>
    </w:p>
    <w:p w14:paraId="5E7C006C" w14:textId="77777777" w:rsidR="005C4AD5" w:rsidRPr="00297BAA" w:rsidRDefault="00BF5734">
      <w:pPr>
        <w:pStyle w:val="1"/>
        <w:rPr>
          <w:sz w:val="28"/>
          <w:lang w:val="ru-RU"/>
          <w:rPrChange w:id="2604" w:author="Лагунин Алексей Александрович" w:date="2023-04-14T15:38:00Z">
            <w:rPr>
              <w:lang w:val="ru-RU"/>
            </w:rPr>
          </w:rPrChange>
        </w:rPr>
      </w:pPr>
      <w:bookmarkStart w:id="2605" w:name="список-литературы"/>
      <w:bookmarkStart w:id="2606" w:name="_Toc135773629"/>
      <w:bookmarkEnd w:id="2599"/>
      <w:r w:rsidRPr="00297BAA">
        <w:rPr>
          <w:sz w:val="28"/>
          <w:lang w:val="ru-RU"/>
          <w:rPrChange w:id="2607" w:author="Лагунин Алексей Александрович" w:date="2023-04-14T15:38:00Z">
            <w:rPr>
              <w:lang w:val="ru-RU"/>
            </w:rPr>
          </w:rPrChange>
        </w:rPr>
        <w:t>Список литературы</w:t>
      </w:r>
      <w:bookmarkEnd w:id="2606"/>
    </w:p>
    <w:bookmarkStart w:id="2608" w:name="ref-yarilin2010"/>
    <w:bookmarkStart w:id="2609" w:name="refs"/>
    <w:bookmarkStart w:id="2610" w:name="_Hlk135738130"/>
    <w:p w14:paraId="659B7F87" w14:textId="77777777" w:rsidR="0002028E" w:rsidRPr="0002028E" w:rsidRDefault="004C7AE4" w:rsidP="0002028E">
      <w:pPr>
        <w:pStyle w:val="af8"/>
        <w:rPr>
          <w:rFonts w:ascii="Times New Roman" w:hAnsi="Times New Roman" w:cs="Times New Roman"/>
          <w:lang w:val="ru-RU"/>
        </w:rPr>
      </w:pPr>
      <w:r>
        <w:rPr>
          <w:lang w:val="ru-RU"/>
        </w:rPr>
        <w:fldChar w:fldCharType="begin"/>
      </w:r>
      <w:r>
        <w:rPr>
          <w:lang w:val="ru-RU"/>
        </w:rPr>
        <w:instrText xml:space="preserve"> ADDIN ZOTERO_BIBL {"uncited":[],"omitted":[],"custom":[]} CSL_BIBLIOGRAPHY </w:instrText>
      </w:r>
      <w:r>
        <w:rPr>
          <w:lang w:val="ru-RU"/>
        </w:rPr>
        <w:fldChar w:fldCharType="separate"/>
      </w:r>
      <w:r w:rsidR="0002028E" w:rsidRPr="0002028E">
        <w:rPr>
          <w:rFonts w:ascii="Times New Roman" w:hAnsi="Times New Roman" w:cs="Times New Roman"/>
          <w:lang w:val="ru-RU"/>
        </w:rPr>
        <w:t xml:space="preserve">1. Ярилин </w:t>
      </w:r>
      <w:proofErr w:type="spellStart"/>
      <w:r w:rsidR="0002028E" w:rsidRPr="0002028E">
        <w:rPr>
          <w:rFonts w:ascii="Times New Roman" w:hAnsi="Times New Roman" w:cs="Times New Roman"/>
          <w:lang w:val="ru-RU"/>
        </w:rPr>
        <w:t>А.А.Иммунология</w:t>
      </w:r>
      <w:proofErr w:type="spellEnd"/>
      <w:r w:rsidR="0002028E" w:rsidRPr="0002028E">
        <w:rPr>
          <w:rFonts w:ascii="Times New Roman" w:hAnsi="Times New Roman" w:cs="Times New Roman"/>
          <w:lang w:val="ru-RU"/>
        </w:rPr>
        <w:t xml:space="preserve"> / А. А. Ярилин – Москва: ГЭОТАР-Медиа, 2010.– 752</w:t>
      </w:r>
      <w:r w:rsidR="0002028E">
        <w:rPr>
          <w:rFonts w:ascii="Times New Roman" w:hAnsi="Times New Roman" w:cs="Times New Roman"/>
        </w:rPr>
        <w:t>c</w:t>
      </w:r>
      <w:r w:rsidR="0002028E" w:rsidRPr="0002028E">
        <w:rPr>
          <w:rFonts w:ascii="Times New Roman" w:hAnsi="Times New Roman" w:cs="Times New Roman"/>
          <w:lang w:val="ru-RU"/>
        </w:rPr>
        <w:t>.</w:t>
      </w:r>
    </w:p>
    <w:p w14:paraId="1978557B" w14:textId="77777777" w:rsidR="0002028E" w:rsidRPr="0002028E" w:rsidRDefault="0002028E" w:rsidP="0002028E">
      <w:pPr>
        <w:pStyle w:val="af8"/>
        <w:rPr>
          <w:rFonts w:ascii="Times New Roman" w:hAnsi="Times New Roman" w:cs="Times New Roman"/>
          <w:lang w:val="ru-RU"/>
        </w:rPr>
      </w:pPr>
      <w:r w:rsidRPr="0002028E">
        <w:rPr>
          <w:rFonts w:ascii="Times New Roman" w:hAnsi="Times New Roman" w:cs="Times New Roman"/>
          <w:lang w:val="ru-RU"/>
        </w:rPr>
        <w:lastRenderedPageBreak/>
        <w:t xml:space="preserve">2. </w:t>
      </w:r>
      <w:proofErr w:type="spellStart"/>
      <w:r w:rsidRPr="0002028E">
        <w:rPr>
          <w:rFonts w:ascii="Times New Roman" w:hAnsi="Times New Roman" w:cs="Times New Roman"/>
          <w:lang w:val="ru-RU"/>
        </w:rPr>
        <w:t>Ганковская</w:t>
      </w:r>
      <w:proofErr w:type="spellEnd"/>
      <w:r w:rsidRPr="0002028E">
        <w:rPr>
          <w:rFonts w:ascii="Times New Roman" w:hAnsi="Times New Roman" w:cs="Times New Roman"/>
          <w:lang w:val="ru-RU"/>
        </w:rPr>
        <w:t xml:space="preserve"> </w:t>
      </w:r>
      <w:proofErr w:type="spellStart"/>
      <w:r w:rsidRPr="0002028E">
        <w:rPr>
          <w:rFonts w:ascii="Times New Roman" w:hAnsi="Times New Roman" w:cs="Times New Roman"/>
          <w:lang w:val="ru-RU"/>
        </w:rPr>
        <w:t>Л.В.Основы</w:t>
      </w:r>
      <w:proofErr w:type="spellEnd"/>
      <w:r w:rsidRPr="0002028E">
        <w:rPr>
          <w:rFonts w:ascii="Times New Roman" w:hAnsi="Times New Roman" w:cs="Times New Roman"/>
          <w:lang w:val="ru-RU"/>
        </w:rPr>
        <w:t xml:space="preserve"> общей иммунологии. Учебно-методическое пособие для студентов медицинских вузов / Л. В. </w:t>
      </w:r>
      <w:proofErr w:type="spellStart"/>
      <w:r w:rsidRPr="0002028E">
        <w:rPr>
          <w:rFonts w:ascii="Times New Roman" w:hAnsi="Times New Roman" w:cs="Times New Roman"/>
          <w:lang w:val="ru-RU"/>
        </w:rPr>
        <w:t>Ганковская</w:t>
      </w:r>
      <w:proofErr w:type="spellEnd"/>
      <w:r w:rsidRPr="0002028E">
        <w:rPr>
          <w:rFonts w:ascii="Times New Roman" w:hAnsi="Times New Roman" w:cs="Times New Roman"/>
          <w:lang w:val="ru-RU"/>
        </w:rPr>
        <w:t xml:space="preserve">, Л. С. </w:t>
      </w:r>
      <w:proofErr w:type="spellStart"/>
      <w:r w:rsidRPr="0002028E">
        <w:rPr>
          <w:rFonts w:ascii="Times New Roman" w:hAnsi="Times New Roman" w:cs="Times New Roman"/>
          <w:lang w:val="ru-RU"/>
        </w:rPr>
        <w:t>Намазова</w:t>
      </w:r>
      <w:proofErr w:type="spellEnd"/>
      <w:r w:rsidRPr="0002028E">
        <w:rPr>
          <w:rFonts w:ascii="Times New Roman" w:hAnsi="Times New Roman" w:cs="Times New Roman"/>
          <w:lang w:val="ru-RU"/>
        </w:rPr>
        <w:t xml:space="preserve">-Баранова, Р. Я. </w:t>
      </w:r>
      <w:proofErr w:type="spellStart"/>
      <w:r w:rsidRPr="0002028E">
        <w:rPr>
          <w:rFonts w:ascii="Times New Roman" w:hAnsi="Times New Roman" w:cs="Times New Roman"/>
          <w:lang w:val="ru-RU"/>
        </w:rPr>
        <w:t>Мешкова</w:t>
      </w:r>
      <w:proofErr w:type="spellEnd"/>
      <w:r w:rsidRPr="0002028E">
        <w:rPr>
          <w:rFonts w:ascii="Times New Roman" w:hAnsi="Times New Roman" w:cs="Times New Roman"/>
          <w:lang w:val="ru-RU"/>
        </w:rPr>
        <w:t xml:space="preserve"> – Москва: </w:t>
      </w:r>
      <w:proofErr w:type="spellStart"/>
      <w:r w:rsidRPr="0002028E">
        <w:rPr>
          <w:rFonts w:ascii="Times New Roman" w:hAnsi="Times New Roman" w:cs="Times New Roman"/>
          <w:lang w:val="ru-RU"/>
        </w:rPr>
        <w:t>ПедиатрЪ</w:t>
      </w:r>
      <w:proofErr w:type="spellEnd"/>
      <w:r w:rsidRPr="0002028E">
        <w:rPr>
          <w:rFonts w:ascii="Times New Roman" w:hAnsi="Times New Roman" w:cs="Times New Roman"/>
          <w:lang w:val="ru-RU"/>
        </w:rPr>
        <w:t>, 2014.</w:t>
      </w:r>
    </w:p>
    <w:p w14:paraId="387417B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Murugan</w:t>
      </w:r>
      <w:proofErr w:type="spellEnd"/>
      <w:r>
        <w:rPr>
          <w:rFonts w:ascii="Times New Roman" w:hAnsi="Times New Roman" w:cs="Times New Roman"/>
        </w:rPr>
        <w:t xml:space="preserve"> A. Statistical inference of the generation probability of T-cell receptors from sequence repertoires / </w:t>
      </w:r>
      <w:proofErr w:type="spellStart"/>
      <w:r>
        <w:rPr>
          <w:rFonts w:ascii="Times New Roman" w:hAnsi="Times New Roman" w:cs="Times New Roman"/>
        </w:rPr>
        <w:t>Murugan</w:t>
      </w:r>
      <w:proofErr w:type="spellEnd"/>
      <w:r>
        <w:rPr>
          <w:rFonts w:ascii="Times New Roman" w:hAnsi="Times New Roman" w:cs="Times New Roman"/>
        </w:rPr>
        <w:t xml:space="preserve"> A., Mora T., Walczak A.M., Callan C.G. // Proceedings of the National Academy of Sciences – 2012. – Т. 109 – № 40 – С.16161–16166.</w:t>
      </w:r>
    </w:p>
    <w:p w14:paraId="58BDAA21" w14:textId="77777777" w:rsidR="0002028E" w:rsidRDefault="0002028E" w:rsidP="0002028E">
      <w:pPr>
        <w:pStyle w:val="af8"/>
        <w:rPr>
          <w:rFonts w:ascii="Times New Roman" w:hAnsi="Times New Roman" w:cs="Times New Roman"/>
        </w:rPr>
      </w:pPr>
      <w:r>
        <w:rPr>
          <w:rFonts w:ascii="Times New Roman" w:hAnsi="Times New Roman" w:cs="Times New Roman"/>
        </w:rPr>
        <w:t>4. Dash R. In silico-based vaccine design against Ebola virus glycoprotein / Dash R., Das R., Junaid M., Akash M.F.C., Islam A., Hosen S.Z. // Advances and Applications in Bioinformatics and Chemistry – 2017. – Т. Volume 10 – С.11–28.</w:t>
      </w:r>
    </w:p>
    <w:p w14:paraId="7F34A31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 Viana </w:t>
      </w:r>
      <w:proofErr w:type="spellStart"/>
      <w:r>
        <w:rPr>
          <w:rFonts w:ascii="Times New Roman" w:hAnsi="Times New Roman" w:cs="Times New Roman"/>
        </w:rPr>
        <w:t>Invenção</w:t>
      </w:r>
      <w:proofErr w:type="spellEnd"/>
      <w:r>
        <w:rPr>
          <w:rFonts w:ascii="Times New Roman" w:hAnsi="Times New Roman" w:cs="Times New Roman"/>
        </w:rPr>
        <w:t xml:space="preserve"> M. da C. Development of synthetic antigen vaccines for COVID-19 / Viana </w:t>
      </w:r>
      <w:proofErr w:type="spellStart"/>
      <w:r>
        <w:rPr>
          <w:rFonts w:ascii="Times New Roman" w:hAnsi="Times New Roman" w:cs="Times New Roman"/>
        </w:rPr>
        <w:t>Invenção</w:t>
      </w:r>
      <w:proofErr w:type="spellEnd"/>
      <w:r>
        <w:rPr>
          <w:rFonts w:ascii="Times New Roman" w:hAnsi="Times New Roman" w:cs="Times New Roman"/>
        </w:rPr>
        <w:t xml:space="preserve"> M. da C., Melo A.R. da S., </w:t>
      </w:r>
      <w:proofErr w:type="spellStart"/>
      <w:r>
        <w:rPr>
          <w:rFonts w:ascii="Times New Roman" w:hAnsi="Times New Roman" w:cs="Times New Roman"/>
        </w:rPr>
        <w:t>Macêdo</w:t>
      </w:r>
      <w:proofErr w:type="spellEnd"/>
      <w:r>
        <w:rPr>
          <w:rFonts w:ascii="Times New Roman" w:hAnsi="Times New Roman" w:cs="Times New Roman"/>
        </w:rPr>
        <w:t xml:space="preserve"> L.S. de, Costa Neves T.S.P. da, Melo C.M.L. de, Cordeiro M.N., </w:t>
      </w:r>
      <w:proofErr w:type="spellStart"/>
      <w:r>
        <w:rPr>
          <w:rFonts w:ascii="Times New Roman" w:hAnsi="Times New Roman" w:cs="Times New Roman"/>
        </w:rPr>
        <w:t>Aragão</w:t>
      </w:r>
      <w:proofErr w:type="spellEnd"/>
      <w:r>
        <w:rPr>
          <w:rFonts w:ascii="Times New Roman" w:hAnsi="Times New Roman" w:cs="Times New Roman"/>
        </w:rPr>
        <w:t xml:space="preserve"> Batista M.V. de, Freitas A.C. de // Human Vaccines &amp; </w:t>
      </w:r>
      <w:proofErr w:type="spellStart"/>
      <w:r>
        <w:rPr>
          <w:rFonts w:ascii="Times New Roman" w:hAnsi="Times New Roman" w:cs="Times New Roman"/>
        </w:rPr>
        <w:t>Immunotherapeutics</w:t>
      </w:r>
      <w:proofErr w:type="spellEnd"/>
      <w:r>
        <w:rPr>
          <w:rFonts w:ascii="Times New Roman" w:hAnsi="Times New Roman" w:cs="Times New Roman"/>
        </w:rPr>
        <w:t xml:space="preserve"> – 2021. – Т. 17 – № 11 – С.3855–3870.</w:t>
      </w:r>
    </w:p>
    <w:p w14:paraId="21622AF6"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 Schmidt J. Prediction of neo-epitope immunogenicity reveals TCR recognition determinants and provides insight into immunoediting / Schmidt J., Smith A.R., </w:t>
      </w:r>
      <w:proofErr w:type="spellStart"/>
      <w:r>
        <w:rPr>
          <w:rFonts w:ascii="Times New Roman" w:hAnsi="Times New Roman" w:cs="Times New Roman"/>
        </w:rPr>
        <w:t>Magnin</w:t>
      </w:r>
      <w:proofErr w:type="spellEnd"/>
      <w:r>
        <w:rPr>
          <w:rFonts w:ascii="Times New Roman" w:hAnsi="Times New Roman" w:cs="Times New Roman"/>
        </w:rPr>
        <w:t xml:space="preserve"> M., </w:t>
      </w:r>
      <w:proofErr w:type="spellStart"/>
      <w:r>
        <w:rPr>
          <w:rFonts w:ascii="Times New Roman" w:hAnsi="Times New Roman" w:cs="Times New Roman"/>
        </w:rPr>
        <w:t>Racle</w:t>
      </w:r>
      <w:proofErr w:type="spellEnd"/>
      <w:r>
        <w:rPr>
          <w:rFonts w:ascii="Times New Roman" w:hAnsi="Times New Roman" w:cs="Times New Roman"/>
        </w:rPr>
        <w:t xml:space="preserve"> J., Devlin J.R., </w:t>
      </w:r>
      <w:proofErr w:type="spellStart"/>
      <w:r>
        <w:rPr>
          <w:rFonts w:ascii="Times New Roman" w:hAnsi="Times New Roman" w:cs="Times New Roman"/>
        </w:rPr>
        <w:t>Bobisse</w:t>
      </w:r>
      <w:proofErr w:type="spellEnd"/>
      <w:r>
        <w:rPr>
          <w:rFonts w:ascii="Times New Roman" w:hAnsi="Times New Roman" w:cs="Times New Roman"/>
        </w:rPr>
        <w:t xml:space="preserve"> S., </w:t>
      </w:r>
      <w:proofErr w:type="spellStart"/>
      <w:r>
        <w:rPr>
          <w:rFonts w:ascii="Times New Roman" w:hAnsi="Times New Roman" w:cs="Times New Roman"/>
        </w:rPr>
        <w:t>Cesbron</w:t>
      </w:r>
      <w:proofErr w:type="spellEnd"/>
      <w:r>
        <w:rPr>
          <w:rFonts w:ascii="Times New Roman" w:hAnsi="Times New Roman" w:cs="Times New Roman"/>
        </w:rPr>
        <w:t xml:space="preserve"> J., Bonnet V., Carmona S.J., Huber F., </w:t>
      </w:r>
      <w:proofErr w:type="spellStart"/>
      <w:r>
        <w:rPr>
          <w:rFonts w:ascii="Times New Roman" w:hAnsi="Times New Roman" w:cs="Times New Roman"/>
        </w:rPr>
        <w:t>Ciriello</w:t>
      </w:r>
      <w:proofErr w:type="spellEnd"/>
      <w:r>
        <w:rPr>
          <w:rFonts w:ascii="Times New Roman" w:hAnsi="Times New Roman" w:cs="Times New Roman"/>
        </w:rPr>
        <w:t xml:space="preserve"> G., </w:t>
      </w:r>
      <w:proofErr w:type="spellStart"/>
      <w:r>
        <w:rPr>
          <w:rFonts w:ascii="Times New Roman" w:hAnsi="Times New Roman" w:cs="Times New Roman"/>
        </w:rPr>
        <w:t>Speiser</w:t>
      </w:r>
      <w:proofErr w:type="spellEnd"/>
      <w:r>
        <w:rPr>
          <w:rFonts w:ascii="Times New Roman" w:hAnsi="Times New Roman" w:cs="Times New Roman"/>
        </w:rPr>
        <w:t xml:space="preserve"> D.E., </w:t>
      </w:r>
      <w:proofErr w:type="spellStart"/>
      <w:r>
        <w:rPr>
          <w:rFonts w:ascii="Times New Roman" w:hAnsi="Times New Roman" w:cs="Times New Roman"/>
        </w:rPr>
        <w:t>Bassani</w:t>
      </w:r>
      <w:proofErr w:type="spellEnd"/>
      <w:r>
        <w:rPr>
          <w:rFonts w:ascii="Times New Roman" w:hAnsi="Times New Roman" w:cs="Times New Roman"/>
        </w:rPr>
        <w:t xml:space="preserve">-Sternberg M., </w:t>
      </w:r>
      <w:proofErr w:type="spellStart"/>
      <w:r>
        <w:rPr>
          <w:rFonts w:ascii="Times New Roman" w:hAnsi="Times New Roman" w:cs="Times New Roman"/>
        </w:rPr>
        <w:t>Coukos</w:t>
      </w:r>
      <w:proofErr w:type="spellEnd"/>
      <w:r>
        <w:rPr>
          <w:rFonts w:ascii="Times New Roman" w:hAnsi="Times New Roman" w:cs="Times New Roman"/>
        </w:rPr>
        <w:t xml:space="preserve"> G., Baker B.M., Harari A., </w:t>
      </w:r>
      <w:proofErr w:type="spellStart"/>
      <w:r>
        <w:rPr>
          <w:rFonts w:ascii="Times New Roman" w:hAnsi="Times New Roman" w:cs="Times New Roman"/>
        </w:rPr>
        <w:t>Gfeller</w:t>
      </w:r>
      <w:proofErr w:type="spellEnd"/>
      <w:r>
        <w:rPr>
          <w:rFonts w:ascii="Times New Roman" w:hAnsi="Times New Roman" w:cs="Times New Roman"/>
        </w:rPr>
        <w:t xml:space="preserve"> D. // Cell Reports Medicine – 2021. – Т. 2 – № 2 – С.100194.</w:t>
      </w:r>
    </w:p>
    <w:p w14:paraId="4E16E56D" w14:textId="77777777" w:rsidR="0002028E" w:rsidRDefault="0002028E" w:rsidP="0002028E">
      <w:pPr>
        <w:pStyle w:val="af8"/>
        <w:rPr>
          <w:rFonts w:ascii="Times New Roman" w:hAnsi="Times New Roman" w:cs="Times New Roman"/>
        </w:rPr>
      </w:pPr>
      <w:r>
        <w:rPr>
          <w:rFonts w:ascii="Times New Roman" w:hAnsi="Times New Roman" w:cs="Times New Roman"/>
        </w:rPr>
        <w:t>7. consortium M. sequencing Complete sequence and gene map of a human major histocompatibility complex / consortium M. sequencing // Nature – 1999. – Т. 401 – № 6756 – С.921–923.</w:t>
      </w:r>
    </w:p>
    <w:p w14:paraId="5F6C5A1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 Robinson J. IPD-IMGT/HLA Database / Robinson J., Barker D.J., Georgiou X., Cooper M.A., </w:t>
      </w:r>
      <w:proofErr w:type="spellStart"/>
      <w:r>
        <w:rPr>
          <w:rFonts w:ascii="Times New Roman" w:hAnsi="Times New Roman" w:cs="Times New Roman"/>
        </w:rPr>
        <w:t>Flicek</w:t>
      </w:r>
      <w:proofErr w:type="spellEnd"/>
      <w:r>
        <w:rPr>
          <w:rFonts w:ascii="Times New Roman" w:hAnsi="Times New Roman" w:cs="Times New Roman"/>
        </w:rPr>
        <w:t xml:space="preserve"> P., Marsh S.G.E. // Nucleic Acids Research – 2019.</w:t>
      </w:r>
    </w:p>
    <w:p w14:paraId="5AC8255A" w14:textId="77777777" w:rsidR="0002028E" w:rsidRPr="0002028E" w:rsidRDefault="0002028E" w:rsidP="0002028E">
      <w:pPr>
        <w:pStyle w:val="af8"/>
        <w:rPr>
          <w:rFonts w:ascii="Times New Roman" w:hAnsi="Times New Roman" w:cs="Times New Roman"/>
          <w:lang w:val="ru-RU"/>
        </w:rPr>
      </w:pPr>
      <w:r>
        <w:rPr>
          <w:rFonts w:ascii="Times New Roman" w:hAnsi="Times New Roman" w:cs="Times New Roman"/>
        </w:rPr>
        <w:t>9. IPD-IMGT/HLA Database Statistics [</w:t>
      </w:r>
      <w:proofErr w:type="spellStart"/>
      <w:r>
        <w:rPr>
          <w:rFonts w:ascii="Times New Roman" w:hAnsi="Times New Roman" w:cs="Times New Roman"/>
        </w:rPr>
        <w:t>Электронный</w:t>
      </w:r>
      <w:proofErr w:type="spellEnd"/>
      <w:r>
        <w:rPr>
          <w:rFonts w:ascii="Times New Roman" w:hAnsi="Times New Roman" w:cs="Times New Roman"/>
        </w:rPr>
        <w:t xml:space="preserve"> </w:t>
      </w:r>
      <w:proofErr w:type="spellStart"/>
      <w:r>
        <w:rPr>
          <w:rFonts w:ascii="Times New Roman" w:hAnsi="Times New Roman" w:cs="Times New Roman"/>
        </w:rPr>
        <w:t>ресурс</w:t>
      </w:r>
      <w:proofErr w:type="spellEnd"/>
      <w:r>
        <w:rPr>
          <w:rFonts w:ascii="Times New Roman" w:hAnsi="Times New Roman" w:cs="Times New Roman"/>
        </w:rPr>
        <w:t>]. URL</w:t>
      </w:r>
      <w:r w:rsidRPr="0002028E">
        <w:rPr>
          <w:rFonts w:ascii="Times New Roman" w:hAnsi="Times New Roman" w:cs="Times New Roman"/>
          <w:lang w:val="ru-RU"/>
        </w:rPr>
        <w:t xml:space="preserve">: </w:t>
      </w:r>
      <w:r>
        <w:rPr>
          <w:rFonts w:ascii="Times New Roman" w:hAnsi="Times New Roman" w:cs="Times New Roman"/>
        </w:rPr>
        <w:t>https</w:t>
      </w:r>
      <w:r w:rsidRPr="0002028E">
        <w:rPr>
          <w:rFonts w:ascii="Times New Roman" w:hAnsi="Times New Roman" w:cs="Times New Roman"/>
          <w:lang w:val="ru-RU"/>
        </w:rPr>
        <w:t>://</w:t>
      </w:r>
      <w:r>
        <w:rPr>
          <w:rFonts w:ascii="Times New Roman" w:hAnsi="Times New Roman" w:cs="Times New Roman"/>
        </w:rPr>
        <w:t>www</w:t>
      </w:r>
      <w:r w:rsidRPr="0002028E">
        <w:rPr>
          <w:rFonts w:ascii="Times New Roman" w:hAnsi="Times New Roman" w:cs="Times New Roman"/>
          <w:lang w:val="ru-RU"/>
        </w:rPr>
        <w:t>.</w:t>
      </w:r>
      <w:proofErr w:type="spellStart"/>
      <w:r>
        <w:rPr>
          <w:rFonts w:ascii="Times New Roman" w:hAnsi="Times New Roman" w:cs="Times New Roman"/>
        </w:rPr>
        <w:t>ebi</w:t>
      </w:r>
      <w:proofErr w:type="spellEnd"/>
      <w:r w:rsidRPr="0002028E">
        <w:rPr>
          <w:rFonts w:ascii="Times New Roman" w:hAnsi="Times New Roman" w:cs="Times New Roman"/>
          <w:lang w:val="ru-RU"/>
        </w:rPr>
        <w:t>.</w:t>
      </w:r>
      <w:r>
        <w:rPr>
          <w:rFonts w:ascii="Times New Roman" w:hAnsi="Times New Roman" w:cs="Times New Roman"/>
        </w:rPr>
        <w:t>ac</w:t>
      </w:r>
      <w:r w:rsidRPr="0002028E">
        <w:rPr>
          <w:rFonts w:ascii="Times New Roman" w:hAnsi="Times New Roman" w:cs="Times New Roman"/>
          <w:lang w:val="ru-RU"/>
        </w:rPr>
        <w:t>.</w:t>
      </w:r>
      <w:proofErr w:type="spellStart"/>
      <w:r>
        <w:rPr>
          <w:rFonts w:ascii="Times New Roman" w:hAnsi="Times New Roman" w:cs="Times New Roman"/>
        </w:rPr>
        <w:t>uk</w:t>
      </w:r>
      <w:proofErr w:type="spellEnd"/>
      <w:r w:rsidRPr="0002028E">
        <w:rPr>
          <w:rFonts w:ascii="Times New Roman" w:hAnsi="Times New Roman" w:cs="Times New Roman"/>
          <w:lang w:val="ru-RU"/>
        </w:rPr>
        <w:t>/</w:t>
      </w:r>
      <w:proofErr w:type="spellStart"/>
      <w:r>
        <w:rPr>
          <w:rFonts w:ascii="Times New Roman" w:hAnsi="Times New Roman" w:cs="Times New Roman"/>
        </w:rPr>
        <w:t>ipd</w:t>
      </w:r>
      <w:proofErr w:type="spellEnd"/>
      <w:r w:rsidRPr="0002028E">
        <w:rPr>
          <w:rFonts w:ascii="Times New Roman" w:hAnsi="Times New Roman" w:cs="Times New Roman"/>
          <w:lang w:val="ru-RU"/>
        </w:rPr>
        <w:t>/</w:t>
      </w:r>
      <w:proofErr w:type="spellStart"/>
      <w:r>
        <w:rPr>
          <w:rFonts w:ascii="Times New Roman" w:hAnsi="Times New Roman" w:cs="Times New Roman"/>
        </w:rPr>
        <w:t>imgt</w:t>
      </w:r>
      <w:proofErr w:type="spellEnd"/>
      <w:r w:rsidRPr="0002028E">
        <w:rPr>
          <w:rFonts w:ascii="Times New Roman" w:hAnsi="Times New Roman" w:cs="Times New Roman"/>
          <w:lang w:val="ru-RU"/>
        </w:rPr>
        <w:t>/</w:t>
      </w:r>
      <w:proofErr w:type="spellStart"/>
      <w:r>
        <w:rPr>
          <w:rFonts w:ascii="Times New Roman" w:hAnsi="Times New Roman" w:cs="Times New Roman"/>
        </w:rPr>
        <w:t>hla</w:t>
      </w:r>
      <w:proofErr w:type="spellEnd"/>
      <w:r w:rsidRPr="0002028E">
        <w:rPr>
          <w:rFonts w:ascii="Times New Roman" w:hAnsi="Times New Roman" w:cs="Times New Roman"/>
          <w:lang w:val="ru-RU"/>
        </w:rPr>
        <w:t>/</w:t>
      </w:r>
      <w:r>
        <w:rPr>
          <w:rFonts w:ascii="Times New Roman" w:hAnsi="Times New Roman" w:cs="Times New Roman"/>
        </w:rPr>
        <w:t>about</w:t>
      </w:r>
      <w:r w:rsidRPr="0002028E">
        <w:rPr>
          <w:rFonts w:ascii="Times New Roman" w:hAnsi="Times New Roman" w:cs="Times New Roman"/>
          <w:lang w:val="ru-RU"/>
        </w:rPr>
        <w:t>/</w:t>
      </w:r>
      <w:r>
        <w:rPr>
          <w:rFonts w:ascii="Times New Roman" w:hAnsi="Times New Roman" w:cs="Times New Roman"/>
        </w:rPr>
        <w:t>statistics</w:t>
      </w:r>
      <w:r w:rsidRPr="0002028E">
        <w:rPr>
          <w:rFonts w:ascii="Times New Roman" w:hAnsi="Times New Roman" w:cs="Times New Roman"/>
          <w:lang w:val="ru-RU"/>
        </w:rPr>
        <w:t>/ (дата обращения: 27.02.2023).</w:t>
      </w:r>
    </w:p>
    <w:p w14:paraId="4B4DCC1B"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 Cao K. Analysis of the frequencies of HLA-A, B, and C alleles and haplotypes in the five major ethnic groups of the United States reveals high levels of diversity in these loci and contrasting distribution patterns in these populations / Cao K., </w:t>
      </w:r>
      <w:proofErr w:type="spellStart"/>
      <w:r>
        <w:rPr>
          <w:rFonts w:ascii="Times New Roman" w:hAnsi="Times New Roman" w:cs="Times New Roman"/>
        </w:rPr>
        <w:t>Hollenbach</w:t>
      </w:r>
      <w:proofErr w:type="spellEnd"/>
      <w:r>
        <w:rPr>
          <w:rFonts w:ascii="Times New Roman" w:hAnsi="Times New Roman" w:cs="Times New Roman"/>
        </w:rPr>
        <w:t xml:space="preserve"> J., Shi X., Shi W., </w:t>
      </w:r>
      <w:proofErr w:type="spellStart"/>
      <w:r>
        <w:rPr>
          <w:rFonts w:ascii="Times New Roman" w:hAnsi="Times New Roman" w:cs="Times New Roman"/>
        </w:rPr>
        <w:t>Chopek</w:t>
      </w:r>
      <w:proofErr w:type="spellEnd"/>
      <w:r>
        <w:rPr>
          <w:rFonts w:ascii="Times New Roman" w:hAnsi="Times New Roman" w:cs="Times New Roman"/>
        </w:rPr>
        <w:t xml:space="preserve"> M., Fernández-</w:t>
      </w:r>
      <w:proofErr w:type="spellStart"/>
      <w:r>
        <w:rPr>
          <w:rFonts w:ascii="Times New Roman" w:hAnsi="Times New Roman" w:cs="Times New Roman"/>
        </w:rPr>
        <w:t>Viña</w:t>
      </w:r>
      <w:proofErr w:type="spellEnd"/>
      <w:r>
        <w:rPr>
          <w:rFonts w:ascii="Times New Roman" w:hAnsi="Times New Roman" w:cs="Times New Roman"/>
        </w:rPr>
        <w:t xml:space="preserve"> M.A. // Human Immunology – 2001. – Т. 62 – № 9 – С.1009–1030.</w:t>
      </w:r>
    </w:p>
    <w:p w14:paraId="029BFC8E"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11. Autoimmunity: From Bench to Bedside / / </w:t>
      </w:r>
      <w:proofErr w:type="spellStart"/>
      <w:r>
        <w:rPr>
          <w:rFonts w:ascii="Times New Roman" w:hAnsi="Times New Roman" w:cs="Times New Roman"/>
        </w:rPr>
        <w:t>под</w:t>
      </w:r>
      <w:proofErr w:type="spellEnd"/>
      <w:r>
        <w:rPr>
          <w:rFonts w:ascii="Times New Roman" w:hAnsi="Times New Roman" w:cs="Times New Roman"/>
        </w:rPr>
        <w:t xml:space="preserve"> </w:t>
      </w:r>
      <w:proofErr w:type="spellStart"/>
      <w:r>
        <w:rPr>
          <w:rFonts w:ascii="Times New Roman" w:hAnsi="Times New Roman" w:cs="Times New Roman"/>
        </w:rPr>
        <w:t>ред</w:t>
      </w:r>
      <w:proofErr w:type="spellEnd"/>
      <w:r>
        <w:rPr>
          <w:rFonts w:ascii="Times New Roman" w:hAnsi="Times New Roman" w:cs="Times New Roman"/>
        </w:rPr>
        <w:t xml:space="preserve">. J.-M. Anaya, Y. </w:t>
      </w:r>
      <w:proofErr w:type="spellStart"/>
      <w:r>
        <w:rPr>
          <w:rFonts w:ascii="Times New Roman" w:hAnsi="Times New Roman" w:cs="Times New Roman"/>
        </w:rPr>
        <w:t>Shoenfeld</w:t>
      </w:r>
      <w:proofErr w:type="spellEnd"/>
      <w:r>
        <w:rPr>
          <w:rFonts w:ascii="Times New Roman" w:hAnsi="Times New Roman" w:cs="Times New Roman"/>
        </w:rPr>
        <w:t>, A. Rojas-</w:t>
      </w:r>
      <w:proofErr w:type="spellStart"/>
      <w:r>
        <w:rPr>
          <w:rFonts w:ascii="Times New Roman" w:hAnsi="Times New Roman" w:cs="Times New Roman"/>
        </w:rPr>
        <w:t>Villarraga</w:t>
      </w:r>
      <w:proofErr w:type="spellEnd"/>
      <w:r>
        <w:rPr>
          <w:rFonts w:ascii="Times New Roman" w:hAnsi="Times New Roman" w:cs="Times New Roman"/>
        </w:rPr>
        <w:t xml:space="preserve">, R.A. Levy, R. </w:t>
      </w:r>
      <w:proofErr w:type="spellStart"/>
      <w:r>
        <w:rPr>
          <w:rFonts w:ascii="Times New Roman" w:hAnsi="Times New Roman" w:cs="Times New Roman"/>
        </w:rPr>
        <w:t>Cervera</w:t>
      </w:r>
      <w:proofErr w:type="spellEnd"/>
      <w:r>
        <w:rPr>
          <w:rFonts w:ascii="Times New Roman" w:hAnsi="Times New Roman" w:cs="Times New Roman"/>
        </w:rPr>
        <w:t>. – – Bogota (Colombia): El Rosario University Press, 2013.</w:t>
      </w:r>
    </w:p>
    <w:p w14:paraId="353497C6" w14:textId="77777777" w:rsidR="0002028E" w:rsidRDefault="0002028E" w:rsidP="0002028E">
      <w:pPr>
        <w:pStyle w:val="af8"/>
        <w:rPr>
          <w:rFonts w:ascii="Times New Roman" w:hAnsi="Times New Roman" w:cs="Times New Roman"/>
        </w:rPr>
      </w:pPr>
      <w:r w:rsidRPr="0002028E">
        <w:rPr>
          <w:rFonts w:ascii="Times New Roman" w:hAnsi="Times New Roman" w:cs="Times New Roman"/>
          <w:lang w:val="ru-RU"/>
        </w:rPr>
        <w:t xml:space="preserve">12. Мерфи </w:t>
      </w:r>
      <w:proofErr w:type="spellStart"/>
      <w:r w:rsidRPr="0002028E">
        <w:rPr>
          <w:rFonts w:ascii="Times New Roman" w:hAnsi="Times New Roman" w:cs="Times New Roman"/>
          <w:lang w:val="ru-RU"/>
        </w:rPr>
        <w:t>К.Иммунобиология</w:t>
      </w:r>
      <w:proofErr w:type="spellEnd"/>
      <w:r w:rsidRPr="0002028E">
        <w:rPr>
          <w:rFonts w:ascii="Times New Roman" w:hAnsi="Times New Roman" w:cs="Times New Roman"/>
          <w:lang w:val="ru-RU"/>
        </w:rPr>
        <w:t xml:space="preserve"> по </w:t>
      </w:r>
      <w:proofErr w:type="spellStart"/>
      <w:r w:rsidRPr="0002028E">
        <w:rPr>
          <w:rFonts w:ascii="Times New Roman" w:hAnsi="Times New Roman" w:cs="Times New Roman"/>
          <w:lang w:val="ru-RU"/>
        </w:rPr>
        <w:t>Джанвею</w:t>
      </w:r>
      <w:proofErr w:type="spellEnd"/>
      <w:r w:rsidRPr="0002028E">
        <w:rPr>
          <w:rFonts w:ascii="Times New Roman" w:hAnsi="Times New Roman" w:cs="Times New Roman"/>
          <w:lang w:val="ru-RU"/>
        </w:rPr>
        <w:t xml:space="preserve"> / К. Мерфи, К. Уивер – Москва: </w:t>
      </w:r>
      <w:proofErr w:type="spellStart"/>
      <w:r w:rsidRPr="0002028E">
        <w:rPr>
          <w:rFonts w:ascii="Times New Roman" w:hAnsi="Times New Roman" w:cs="Times New Roman"/>
          <w:lang w:val="ru-RU"/>
        </w:rPr>
        <w:t>Логосфера</w:t>
      </w:r>
      <w:proofErr w:type="spellEnd"/>
      <w:r w:rsidRPr="0002028E">
        <w:rPr>
          <w:rFonts w:ascii="Times New Roman" w:hAnsi="Times New Roman" w:cs="Times New Roman"/>
          <w:lang w:val="ru-RU"/>
        </w:rPr>
        <w:t xml:space="preserve">, 2020. </w:t>
      </w:r>
      <w:proofErr w:type="spellStart"/>
      <w:r>
        <w:rPr>
          <w:rFonts w:ascii="Times New Roman" w:hAnsi="Times New Roman" w:cs="Times New Roman"/>
        </w:rPr>
        <w:t>Вып</w:t>
      </w:r>
      <w:proofErr w:type="spellEnd"/>
      <w:r>
        <w:rPr>
          <w:rFonts w:ascii="Times New Roman" w:hAnsi="Times New Roman" w:cs="Times New Roman"/>
        </w:rPr>
        <w:t>. 9– 1184c.</w:t>
      </w:r>
    </w:p>
    <w:p w14:paraId="3DAF45A6" w14:textId="77777777" w:rsidR="0002028E" w:rsidRDefault="0002028E" w:rsidP="0002028E">
      <w:pPr>
        <w:pStyle w:val="af8"/>
        <w:rPr>
          <w:rFonts w:ascii="Times New Roman" w:hAnsi="Times New Roman" w:cs="Times New Roman"/>
        </w:rPr>
      </w:pPr>
      <w:r>
        <w:rPr>
          <w:rFonts w:ascii="Times New Roman" w:hAnsi="Times New Roman" w:cs="Times New Roman"/>
        </w:rPr>
        <w:t>13. Lanier L.L. NK CELL RECOGNITION / Lanier L.L. // Annual Review of Immunology – 2005. – Т. 23 – № 1 – С.225–274.</w:t>
      </w:r>
    </w:p>
    <w:p w14:paraId="080FBD10" w14:textId="77777777" w:rsidR="0002028E" w:rsidRDefault="0002028E" w:rsidP="0002028E">
      <w:pPr>
        <w:pStyle w:val="af8"/>
        <w:rPr>
          <w:rFonts w:ascii="Times New Roman" w:hAnsi="Times New Roman" w:cs="Times New Roman"/>
        </w:rPr>
      </w:pPr>
      <w:r>
        <w:rPr>
          <w:rFonts w:ascii="Times New Roman" w:hAnsi="Times New Roman" w:cs="Times New Roman"/>
        </w:rPr>
        <w:t>14. Alfonso C. Nonclassical MHC Class II Molecules / Alfonso C., Karlsson L. // Annual Review of Immunology – 2000. – Т. 18 – № 1 – С.113–142.</w:t>
      </w:r>
    </w:p>
    <w:p w14:paraId="5ED4B46D" w14:textId="77777777" w:rsidR="0002028E" w:rsidRPr="0002028E" w:rsidRDefault="0002028E" w:rsidP="0002028E">
      <w:pPr>
        <w:pStyle w:val="af8"/>
        <w:rPr>
          <w:rFonts w:ascii="Times New Roman" w:hAnsi="Times New Roman" w:cs="Times New Roman"/>
          <w:lang w:val="ru-RU"/>
        </w:rPr>
      </w:pPr>
      <w:r w:rsidRPr="0002028E">
        <w:rPr>
          <w:rFonts w:ascii="Times New Roman" w:hAnsi="Times New Roman" w:cs="Times New Roman"/>
          <w:lang w:val="ru-RU"/>
        </w:rPr>
        <w:t xml:space="preserve">15. </w:t>
      </w:r>
      <w:proofErr w:type="spellStart"/>
      <w:r w:rsidRPr="0002028E">
        <w:rPr>
          <w:rFonts w:ascii="Times New Roman" w:hAnsi="Times New Roman" w:cs="Times New Roman"/>
          <w:lang w:val="ru-RU"/>
        </w:rPr>
        <w:t>Тибирькова</w:t>
      </w:r>
      <w:proofErr w:type="spellEnd"/>
      <w:r w:rsidRPr="0002028E">
        <w:rPr>
          <w:rFonts w:ascii="Times New Roman" w:hAnsi="Times New Roman" w:cs="Times New Roman"/>
          <w:lang w:val="ru-RU"/>
        </w:rPr>
        <w:t xml:space="preserve"> Е.В. РОЛЬ ИММУНОЛОГИЧЕСКОЙ </w:t>
      </w:r>
      <w:proofErr w:type="gramStart"/>
      <w:r w:rsidRPr="0002028E">
        <w:rPr>
          <w:rFonts w:ascii="Times New Roman" w:hAnsi="Times New Roman" w:cs="Times New Roman"/>
          <w:lang w:val="ru-RU"/>
        </w:rPr>
        <w:t>ТОЛЕРАНТНОСТИ  В</w:t>
      </w:r>
      <w:proofErr w:type="gramEnd"/>
      <w:r w:rsidRPr="0002028E">
        <w:rPr>
          <w:rFonts w:ascii="Times New Roman" w:hAnsi="Times New Roman" w:cs="Times New Roman"/>
          <w:lang w:val="ru-RU"/>
        </w:rPr>
        <w:t xml:space="preserve"> ПОДДЕРЖАНИИ ГОМЕОСТАЗА / </w:t>
      </w:r>
      <w:proofErr w:type="spellStart"/>
      <w:r w:rsidRPr="0002028E">
        <w:rPr>
          <w:rFonts w:ascii="Times New Roman" w:hAnsi="Times New Roman" w:cs="Times New Roman"/>
          <w:lang w:val="ru-RU"/>
        </w:rPr>
        <w:t>Тибирькова</w:t>
      </w:r>
      <w:proofErr w:type="spellEnd"/>
      <w:r w:rsidRPr="0002028E">
        <w:rPr>
          <w:rFonts w:ascii="Times New Roman" w:hAnsi="Times New Roman" w:cs="Times New Roman"/>
          <w:lang w:val="ru-RU"/>
        </w:rPr>
        <w:t xml:space="preserve"> Е.В., </w:t>
      </w:r>
      <w:proofErr w:type="spellStart"/>
      <w:r w:rsidRPr="0002028E">
        <w:rPr>
          <w:rFonts w:ascii="Times New Roman" w:hAnsi="Times New Roman" w:cs="Times New Roman"/>
          <w:lang w:val="ru-RU"/>
        </w:rPr>
        <w:t>Белан</w:t>
      </w:r>
      <w:proofErr w:type="spellEnd"/>
      <w:r w:rsidRPr="0002028E">
        <w:rPr>
          <w:rFonts w:ascii="Times New Roman" w:hAnsi="Times New Roman" w:cs="Times New Roman"/>
          <w:lang w:val="ru-RU"/>
        </w:rPr>
        <w:t xml:space="preserve"> Э.Б., Желтова А.А., </w:t>
      </w:r>
      <w:proofErr w:type="spellStart"/>
      <w:r w:rsidRPr="0002028E">
        <w:rPr>
          <w:rFonts w:ascii="Times New Roman" w:hAnsi="Times New Roman" w:cs="Times New Roman"/>
          <w:lang w:val="ru-RU"/>
        </w:rPr>
        <w:t>Садчикова</w:t>
      </w:r>
      <w:proofErr w:type="spellEnd"/>
      <w:r w:rsidRPr="0002028E">
        <w:rPr>
          <w:rFonts w:ascii="Times New Roman" w:hAnsi="Times New Roman" w:cs="Times New Roman"/>
          <w:lang w:val="ru-RU"/>
        </w:rPr>
        <w:t xml:space="preserve"> Т.Л.</w:t>
      </w:r>
    </w:p>
    <w:p w14:paraId="211A9A7B"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16. Deakin J.E. Evolution and comparative analysis of the MHC Class III inflammatory region / Deakin J.E., Papenfuss A.T., </w:t>
      </w:r>
      <w:proofErr w:type="spellStart"/>
      <w:r>
        <w:rPr>
          <w:rFonts w:ascii="Times New Roman" w:hAnsi="Times New Roman" w:cs="Times New Roman"/>
        </w:rPr>
        <w:t>Belov</w:t>
      </w:r>
      <w:proofErr w:type="spellEnd"/>
      <w:r>
        <w:rPr>
          <w:rFonts w:ascii="Times New Roman" w:hAnsi="Times New Roman" w:cs="Times New Roman"/>
        </w:rPr>
        <w:t xml:space="preserve"> K., Cross J.G., </w:t>
      </w:r>
      <w:proofErr w:type="spellStart"/>
      <w:r>
        <w:rPr>
          <w:rFonts w:ascii="Times New Roman" w:hAnsi="Times New Roman" w:cs="Times New Roman"/>
        </w:rPr>
        <w:t>Coggill</w:t>
      </w:r>
      <w:proofErr w:type="spellEnd"/>
      <w:r>
        <w:rPr>
          <w:rFonts w:ascii="Times New Roman" w:hAnsi="Times New Roman" w:cs="Times New Roman"/>
        </w:rPr>
        <w:t xml:space="preserve"> P., Palmer S., Sims S., Speed T.P., Beck S., Graves J.A.M. // BMC Genomics – 2006. – Т. 7 – № 1 – С.281.</w:t>
      </w:r>
    </w:p>
    <w:p w14:paraId="14A53535"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17. Bjorkman P.J. The foreign antigen binding site and T cell recognition regions of class I histocompatibility antigens / Bjorkman P.J., Saper M.A., </w:t>
      </w:r>
      <w:proofErr w:type="spellStart"/>
      <w:r>
        <w:rPr>
          <w:rFonts w:ascii="Times New Roman" w:hAnsi="Times New Roman" w:cs="Times New Roman"/>
        </w:rPr>
        <w:t>Samraoui</w:t>
      </w:r>
      <w:proofErr w:type="spellEnd"/>
      <w:r>
        <w:rPr>
          <w:rFonts w:ascii="Times New Roman" w:hAnsi="Times New Roman" w:cs="Times New Roman"/>
        </w:rPr>
        <w:t xml:space="preserve"> B., Bennett W.S., </w:t>
      </w:r>
      <w:proofErr w:type="spellStart"/>
      <w:r>
        <w:rPr>
          <w:rFonts w:ascii="Times New Roman" w:hAnsi="Times New Roman" w:cs="Times New Roman"/>
        </w:rPr>
        <w:t>Strominger</w:t>
      </w:r>
      <w:proofErr w:type="spellEnd"/>
      <w:r>
        <w:rPr>
          <w:rFonts w:ascii="Times New Roman" w:hAnsi="Times New Roman" w:cs="Times New Roman"/>
        </w:rPr>
        <w:t xml:space="preserve"> J.L., Wiley D.C. // Nature – 1987. – Т. 329 – № 6139 – С.512–518.</w:t>
      </w:r>
    </w:p>
    <w:p w14:paraId="20F6E18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18. </w:t>
      </w:r>
      <w:proofErr w:type="spellStart"/>
      <w:r>
        <w:rPr>
          <w:rFonts w:ascii="Times New Roman" w:hAnsi="Times New Roman" w:cs="Times New Roman"/>
        </w:rPr>
        <w:t>Meusser</w:t>
      </w:r>
      <w:proofErr w:type="spellEnd"/>
      <w:r>
        <w:rPr>
          <w:rFonts w:ascii="Times New Roman" w:hAnsi="Times New Roman" w:cs="Times New Roman"/>
        </w:rPr>
        <w:t xml:space="preserve"> B. ERAD: the long road to destruction / </w:t>
      </w:r>
      <w:proofErr w:type="spellStart"/>
      <w:r>
        <w:rPr>
          <w:rFonts w:ascii="Times New Roman" w:hAnsi="Times New Roman" w:cs="Times New Roman"/>
        </w:rPr>
        <w:t>Meusser</w:t>
      </w:r>
      <w:proofErr w:type="spellEnd"/>
      <w:r>
        <w:rPr>
          <w:rFonts w:ascii="Times New Roman" w:hAnsi="Times New Roman" w:cs="Times New Roman"/>
        </w:rPr>
        <w:t xml:space="preserve"> B., Hirsch C., </w:t>
      </w:r>
      <w:proofErr w:type="spellStart"/>
      <w:r>
        <w:rPr>
          <w:rFonts w:ascii="Times New Roman" w:hAnsi="Times New Roman" w:cs="Times New Roman"/>
        </w:rPr>
        <w:t>Jarosch</w:t>
      </w:r>
      <w:proofErr w:type="spellEnd"/>
      <w:r>
        <w:rPr>
          <w:rFonts w:ascii="Times New Roman" w:hAnsi="Times New Roman" w:cs="Times New Roman"/>
        </w:rPr>
        <w:t xml:space="preserve"> E., Sommer T. // Nature Cell Biology – 2005. – Т. 7 – № 8 – С.766–772.</w:t>
      </w:r>
    </w:p>
    <w:p w14:paraId="3A370FD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19. </w:t>
      </w:r>
      <w:proofErr w:type="spellStart"/>
      <w:r>
        <w:rPr>
          <w:rFonts w:ascii="Times New Roman" w:hAnsi="Times New Roman" w:cs="Times New Roman"/>
        </w:rPr>
        <w:t>Trolle</w:t>
      </w:r>
      <w:proofErr w:type="spellEnd"/>
      <w:r>
        <w:rPr>
          <w:rFonts w:ascii="Times New Roman" w:hAnsi="Times New Roman" w:cs="Times New Roman"/>
        </w:rPr>
        <w:t xml:space="preserve"> T. The Length Distribution of Class I–Restricted T Cell Epitopes Is Determined by Both Peptide Supply and MHC Allele–Specific Binding Preference / </w:t>
      </w:r>
      <w:proofErr w:type="spellStart"/>
      <w:r>
        <w:rPr>
          <w:rFonts w:ascii="Times New Roman" w:hAnsi="Times New Roman" w:cs="Times New Roman"/>
        </w:rPr>
        <w:t>Trolle</w:t>
      </w:r>
      <w:proofErr w:type="spellEnd"/>
      <w:r>
        <w:rPr>
          <w:rFonts w:ascii="Times New Roman" w:hAnsi="Times New Roman" w:cs="Times New Roman"/>
        </w:rPr>
        <w:t xml:space="preserve"> T., </w:t>
      </w:r>
      <w:proofErr w:type="spellStart"/>
      <w:r>
        <w:rPr>
          <w:rFonts w:ascii="Times New Roman" w:hAnsi="Times New Roman" w:cs="Times New Roman"/>
        </w:rPr>
        <w:t>McMurtrey</w:t>
      </w:r>
      <w:proofErr w:type="spellEnd"/>
      <w:r>
        <w:rPr>
          <w:rFonts w:ascii="Times New Roman" w:hAnsi="Times New Roman" w:cs="Times New Roman"/>
        </w:rPr>
        <w:t xml:space="preserve"> C.P., Sidney J., Bardet W., Osborn S.C., </w:t>
      </w:r>
      <w:proofErr w:type="spellStart"/>
      <w:r>
        <w:rPr>
          <w:rFonts w:ascii="Times New Roman" w:hAnsi="Times New Roman" w:cs="Times New Roman"/>
        </w:rPr>
        <w:t>Kaever</w:t>
      </w:r>
      <w:proofErr w:type="spellEnd"/>
      <w:r>
        <w:rPr>
          <w:rFonts w:ascii="Times New Roman" w:hAnsi="Times New Roman" w:cs="Times New Roman"/>
        </w:rPr>
        <w:t xml:space="preserve"> T., </w:t>
      </w:r>
      <w:proofErr w:type="spellStart"/>
      <w:r>
        <w:rPr>
          <w:rFonts w:ascii="Times New Roman" w:hAnsi="Times New Roman" w:cs="Times New Roman"/>
        </w:rPr>
        <w:t>Sette</w:t>
      </w:r>
      <w:proofErr w:type="spellEnd"/>
      <w:r>
        <w:rPr>
          <w:rFonts w:ascii="Times New Roman" w:hAnsi="Times New Roman" w:cs="Times New Roman"/>
        </w:rPr>
        <w:t xml:space="preserve"> A., Hildebrand W.H., Nielsen M., Peters B. // The Journal of Immunology – 2016. – Т. 196 – № 4 – С.1480–1487.</w:t>
      </w:r>
    </w:p>
    <w:p w14:paraId="6D67D1D2" w14:textId="77777777" w:rsidR="0002028E" w:rsidRDefault="0002028E" w:rsidP="0002028E">
      <w:pPr>
        <w:pStyle w:val="af8"/>
        <w:rPr>
          <w:rFonts w:ascii="Times New Roman" w:hAnsi="Times New Roman" w:cs="Times New Roman"/>
        </w:rPr>
      </w:pPr>
      <w:r>
        <w:rPr>
          <w:rFonts w:ascii="Times New Roman" w:hAnsi="Times New Roman" w:cs="Times New Roman"/>
        </w:rPr>
        <w:t>20. Bjorkman P.J. Structures of two classes of MHC molecules elucidated: crucial differences and similarities / Bjorkman P.J., Burmeister W.P. // Current Opinion in Structural Biology – 1994. – Т. 4 – № 6 – С.852–856.</w:t>
      </w:r>
    </w:p>
    <w:p w14:paraId="42E944E6" w14:textId="77777777" w:rsidR="0002028E" w:rsidRDefault="0002028E" w:rsidP="0002028E">
      <w:pPr>
        <w:pStyle w:val="af8"/>
        <w:rPr>
          <w:rFonts w:ascii="Times New Roman" w:hAnsi="Times New Roman" w:cs="Times New Roman"/>
        </w:rPr>
      </w:pPr>
      <w:r>
        <w:rPr>
          <w:rFonts w:ascii="Times New Roman" w:hAnsi="Times New Roman" w:cs="Times New Roman"/>
        </w:rPr>
        <w:t>21. White K.D. HLA and the Pharmacogenomics of Drug Hypersensitivity Elsevier, 2014. – 437–465с.</w:t>
      </w:r>
    </w:p>
    <w:p w14:paraId="0A04FCB5"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22. Matsumura M. Emerging Principles for the Recognition of Peptide Antigens by MHC Class I Molecules / Matsumura M., Fremont D.H., Peterson P.A., </w:t>
      </w:r>
      <w:proofErr w:type="gramStart"/>
      <w:r>
        <w:rPr>
          <w:rFonts w:ascii="Times New Roman" w:hAnsi="Times New Roman" w:cs="Times New Roman"/>
        </w:rPr>
        <w:t xml:space="preserve">Wilson  </w:t>
      </w:r>
      <w:proofErr w:type="spellStart"/>
      <w:r>
        <w:rPr>
          <w:rFonts w:ascii="Times New Roman" w:hAnsi="Times New Roman" w:cs="Times New Roman"/>
        </w:rPr>
        <w:t>lan</w:t>
      </w:r>
      <w:proofErr w:type="spellEnd"/>
      <w:proofErr w:type="gramEnd"/>
      <w:r>
        <w:rPr>
          <w:rFonts w:ascii="Times New Roman" w:hAnsi="Times New Roman" w:cs="Times New Roman"/>
        </w:rPr>
        <w:t xml:space="preserve"> A. // Science – 1992. – Т. 257 – № 5072 – С.927–934.</w:t>
      </w:r>
    </w:p>
    <w:p w14:paraId="7C5F545D" w14:textId="77777777" w:rsidR="0002028E" w:rsidRDefault="0002028E" w:rsidP="0002028E">
      <w:pPr>
        <w:pStyle w:val="af8"/>
        <w:rPr>
          <w:rFonts w:ascii="Times New Roman" w:hAnsi="Times New Roman" w:cs="Times New Roman"/>
        </w:rPr>
      </w:pPr>
      <w:r>
        <w:rPr>
          <w:rFonts w:ascii="Times New Roman" w:hAnsi="Times New Roman" w:cs="Times New Roman"/>
        </w:rPr>
        <w:t>23. Bjorkman P.J. Structures of two classes of MHC molecules elucidated: crucial differences and similarities / Bjorkman P.J., Burmeister W.P. // Current Opinion in Structural Biology – 1994. – Т. 4 – № 6 – С.852–856.</w:t>
      </w:r>
    </w:p>
    <w:p w14:paraId="70345EDB" w14:textId="77777777" w:rsidR="0002028E" w:rsidRDefault="0002028E" w:rsidP="0002028E">
      <w:pPr>
        <w:pStyle w:val="af8"/>
        <w:rPr>
          <w:rFonts w:ascii="Times New Roman" w:hAnsi="Times New Roman" w:cs="Times New Roman"/>
        </w:rPr>
      </w:pPr>
      <w:r>
        <w:rPr>
          <w:rFonts w:ascii="Times New Roman" w:hAnsi="Times New Roman" w:cs="Times New Roman"/>
        </w:rPr>
        <w:t>24. Hewitt E.W. The MHC class I antigen presentation pathway: strategies for viral immune evasion / Hewitt E.W. // Immunology – 2003. – Т. 110 – № 2 – С.163–169.</w:t>
      </w:r>
    </w:p>
    <w:p w14:paraId="2427E72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Rutigliano</w:t>
      </w:r>
      <w:proofErr w:type="spellEnd"/>
      <w:r>
        <w:rPr>
          <w:rFonts w:ascii="Times New Roman" w:hAnsi="Times New Roman" w:cs="Times New Roman"/>
        </w:rPr>
        <w:t xml:space="preserve"> H.M. Trophoblast Major Histocompatibility Complex Class I Expression Is Associated with Immune-Mediated Rejection of Bovine Fetuses Produced by Cloning / </w:t>
      </w:r>
      <w:proofErr w:type="spellStart"/>
      <w:r>
        <w:rPr>
          <w:rFonts w:ascii="Times New Roman" w:hAnsi="Times New Roman" w:cs="Times New Roman"/>
        </w:rPr>
        <w:t>Rutigliano</w:t>
      </w:r>
      <w:proofErr w:type="spellEnd"/>
      <w:r>
        <w:rPr>
          <w:rFonts w:ascii="Times New Roman" w:hAnsi="Times New Roman" w:cs="Times New Roman"/>
        </w:rPr>
        <w:t xml:space="preserve"> H.M., Thomas A.J., Wilhelm A., Sessions B.R., Hicks B.A., </w:t>
      </w:r>
      <w:proofErr w:type="spellStart"/>
      <w:r>
        <w:rPr>
          <w:rFonts w:ascii="Times New Roman" w:hAnsi="Times New Roman" w:cs="Times New Roman"/>
        </w:rPr>
        <w:t>Schlafer</w:t>
      </w:r>
      <w:proofErr w:type="spellEnd"/>
      <w:r>
        <w:rPr>
          <w:rFonts w:ascii="Times New Roman" w:hAnsi="Times New Roman" w:cs="Times New Roman"/>
        </w:rPr>
        <w:t xml:space="preserve"> D.H., White K.L., Davies C.J. // Biology of Reproduction – 2016. – Т. 95 – № 2 – С.39–39.</w:t>
      </w:r>
    </w:p>
    <w:p w14:paraId="29DAA24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26. Ting J.P.-Y. Genetic Control of MHC Class II Expression / Ting J.P.-Y., </w:t>
      </w:r>
      <w:proofErr w:type="spellStart"/>
      <w:r>
        <w:rPr>
          <w:rFonts w:ascii="Times New Roman" w:hAnsi="Times New Roman" w:cs="Times New Roman"/>
        </w:rPr>
        <w:t>Trowsdale</w:t>
      </w:r>
      <w:proofErr w:type="spellEnd"/>
      <w:r>
        <w:rPr>
          <w:rFonts w:ascii="Times New Roman" w:hAnsi="Times New Roman" w:cs="Times New Roman"/>
        </w:rPr>
        <w:t xml:space="preserve"> J. // Cell – 2002. – Т. 109 – № 2 – С.S21–S33.</w:t>
      </w:r>
    </w:p>
    <w:p w14:paraId="4391181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27. Rock K.L. Present Yourself! By MHC Class I and MHC Class II Molecules / Rock K.L., </w:t>
      </w:r>
      <w:proofErr w:type="spellStart"/>
      <w:r>
        <w:rPr>
          <w:rFonts w:ascii="Times New Roman" w:hAnsi="Times New Roman" w:cs="Times New Roman"/>
        </w:rPr>
        <w:t>Reits</w:t>
      </w:r>
      <w:proofErr w:type="spellEnd"/>
      <w:r>
        <w:rPr>
          <w:rFonts w:ascii="Times New Roman" w:hAnsi="Times New Roman" w:cs="Times New Roman"/>
        </w:rPr>
        <w:t xml:space="preserve"> E., </w:t>
      </w:r>
      <w:proofErr w:type="spellStart"/>
      <w:r>
        <w:rPr>
          <w:rFonts w:ascii="Times New Roman" w:hAnsi="Times New Roman" w:cs="Times New Roman"/>
        </w:rPr>
        <w:t>Neefjes</w:t>
      </w:r>
      <w:proofErr w:type="spellEnd"/>
      <w:r>
        <w:rPr>
          <w:rFonts w:ascii="Times New Roman" w:hAnsi="Times New Roman" w:cs="Times New Roman"/>
        </w:rPr>
        <w:t xml:space="preserve"> J. // Trends in Immunology – 2016. – Т. 37 – № 11 – С.724–737.</w:t>
      </w:r>
    </w:p>
    <w:p w14:paraId="30574749" w14:textId="77777777" w:rsidR="0002028E" w:rsidRDefault="0002028E" w:rsidP="0002028E">
      <w:pPr>
        <w:pStyle w:val="af8"/>
        <w:rPr>
          <w:rFonts w:ascii="Times New Roman" w:hAnsi="Times New Roman" w:cs="Times New Roman"/>
        </w:rPr>
      </w:pPr>
      <w:r>
        <w:rPr>
          <w:rFonts w:ascii="Times New Roman" w:hAnsi="Times New Roman" w:cs="Times New Roman"/>
        </w:rPr>
        <w:t>28. Bevan M.J. Cross-priming / Bevan M.J. // Nature Immunology – 2006. – Т. 7 – № 4 – С.363–365.</w:t>
      </w:r>
    </w:p>
    <w:p w14:paraId="1F56962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29. </w:t>
      </w:r>
      <w:proofErr w:type="spellStart"/>
      <w:r>
        <w:rPr>
          <w:rFonts w:ascii="Times New Roman" w:hAnsi="Times New Roman" w:cs="Times New Roman"/>
        </w:rPr>
        <w:t>Pishesha</w:t>
      </w:r>
      <w:proofErr w:type="spellEnd"/>
      <w:r>
        <w:rPr>
          <w:rFonts w:ascii="Times New Roman" w:hAnsi="Times New Roman" w:cs="Times New Roman"/>
        </w:rPr>
        <w:t xml:space="preserve"> N. A guide to antigen processing and presentation / </w:t>
      </w:r>
      <w:proofErr w:type="spellStart"/>
      <w:r>
        <w:rPr>
          <w:rFonts w:ascii="Times New Roman" w:hAnsi="Times New Roman" w:cs="Times New Roman"/>
        </w:rPr>
        <w:t>Pishesha</w:t>
      </w:r>
      <w:proofErr w:type="spellEnd"/>
      <w:r>
        <w:rPr>
          <w:rFonts w:ascii="Times New Roman" w:hAnsi="Times New Roman" w:cs="Times New Roman"/>
        </w:rPr>
        <w:t xml:space="preserve"> N., </w:t>
      </w:r>
      <w:proofErr w:type="spellStart"/>
      <w:r>
        <w:rPr>
          <w:rFonts w:ascii="Times New Roman" w:hAnsi="Times New Roman" w:cs="Times New Roman"/>
        </w:rPr>
        <w:t>Harmand</w:t>
      </w:r>
      <w:proofErr w:type="spellEnd"/>
      <w:r>
        <w:rPr>
          <w:rFonts w:ascii="Times New Roman" w:hAnsi="Times New Roman" w:cs="Times New Roman"/>
        </w:rPr>
        <w:t xml:space="preserve"> T.J., </w:t>
      </w:r>
      <w:proofErr w:type="spellStart"/>
      <w:r>
        <w:rPr>
          <w:rFonts w:ascii="Times New Roman" w:hAnsi="Times New Roman" w:cs="Times New Roman"/>
        </w:rPr>
        <w:t>Ploegh</w:t>
      </w:r>
      <w:proofErr w:type="spellEnd"/>
      <w:r>
        <w:rPr>
          <w:rFonts w:ascii="Times New Roman" w:hAnsi="Times New Roman" w:cs="Times New Roman"/>
        </w:rPr>
        <w:t xml:space="preserve"> H.L. // Nature Reviews Immunology – 2022. – Т. 22 – № 12 – С.751–764.</w:t>
      </w:r>
    </w:p>
    <w:p w14:paraId="57CC5AA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30. Gong B. The Ubiquitin-Proteasome System: Potential Therapeutic Targets for Alzheimer’s Disease and Spinal Cord Injury / Gong B., </w:t>
      </w:r>
      <w:proofErr w:type="spellStart"/>
      <w:r>
        <w:rPr>
          <w:rFonts w:ascii="Times New Roman" w:hAnsi="Times New Roman" w:cs="Times New Roman"/>
        </w:rPr>
        <w:t>Radulovic</w:t>
      </w:r>
      <w:proofErr w:type="spellEnd"/>
      <w:r>
        <w:rPr>
          <w:rFonts w:ascii="Times New Roman" w:hAnsi="Times New Roman" w:cs="Times New Roman"/>
        </w:rPr>
        <w:t xml:space="preserve"> M., </w:t>
      </w:r>
      <w:proofErr w:type="spellStart"/>
      <w:r>
        <w:rPr>
          <w:rFonts w:ascii="Times New Roman" w:hAnsi="Times New Roman" w:cs="Times New Roman"/>
        </w:rPr>
        <w:t>Figueiredo</w:t>
      </w:r>
      <w:proofErr w:type="spellEnd"/>
      <w:r>
        <w:rPr>
          <w:rFonts w:ascii="Times New Roman" w:hAnsi="Times New Roman" w:cs="Times New Roman"/>
        </w:rPr>
        <w:t>-Pereira M.E., Cardozo C. // Frontiers in Molecular Neuroscience – 2016. – Т. 9.</w:t>
      </w:r>
    </w:p>
    <w:p w14:paraId="55BF4AE8"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31. Tanaka K. The proteasome: Overview of structure and functions / Tanaka K. // Proceedings of the Japan Academy, Series B – 2009. – Т. 85 – № 1 – С.12–36.</w:t>
      </w:r>
    </w:p>
    <w:p w14:paraId="26A978A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Kloetzel</w:t>
      </w:r>
      <w:proofErr w:type="spellEnd"/>
      <w:r>
        <w:rPr>
          <w:rFonts w:ascii="Times New Roman" w:hAnsi="Times New Roman" w:cs="Times New Roman"/>
        </w:rPr>
        <w:t xml:space="preserve"> P.-M. Antigen processing by the proteasome / </w:t>
      </w:r>
      <w:proofErr w:type="spellStart"/>
      <w:r>
        <w:rPr>
          <w:rFonts w:ascii="Times New Roman" w:hAnsi="Times New Roman" w:cs="Times New Roman"/>
        </w:rPr>
        <w:t>Kloetzel</w:t>
      </w:r>
      <w:proofErr w:type="spellEnd"/>
      <w:r>
        <w:rPr>
          <w:rFonts w:ascii="Times New Roman" w:hAnsi="Times New Roman" w:cs="Times New Roman"/>
        </w:rPr>
        <w:t xml:space="preserve"> P.-M. // Nature Reviews Molecular Cell Biology – 2001. – Т. 2 – № 3 – С.179–188.</w:t>
      </w:r>
    </w:p>
    <w:p w14:paraId="4E8583DE"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33. Murata S. The immunoproteasome and </w:t>
      </w:r>
      <w:proofErr w:type="spellStart"/>
      <w:r>
        <w:rPr>
          <w:rFonts w:ascii="Times New Roman" w:hAnsi="Times New Roman" w:cs="Times New Roman"/>
        </w:rPr>
        <w:t>thymoproteasome</w:t>
      </w:r>
      <w:proofErr w:type="spellEnd"/>
      <w:r>
        <w:rPr>
          <w:rFonts w:ascii="Times New Roman" w:hAnsi="Times New Roman" w:cs="Times New Roman"/>
        </w:rPr>
        <w:t xml:space="preserve">: functions, evolution and human disease / Murata S., </w:t>
      </w:r>
      <w:proofErr w:type="spellStart"/>
      <w:r>
        <w:rPr>
          <w:rFonts w:ascii="Times New Roman" w:hAnsi="Times New Roman" w:cs="Times New Roman"/>
        </w:rPr>
        <w:t>Takahama</w:t>
      </w:r>
      <w:proofErr w:type="spellEnd"/>
      <w:r>
        <w:rPr>
          <w:rFonts w:ascii="Times New Roman" w:hAnsi="Times New Roman" w:cs="Times New Roman"/>
        </w:rPr>
        <w:t xml:space="preserve"> Y., Kasahara M., Tanaka K. // Nature Immunology – 2018. – Т. 19 – № 9 – С.923–931.</w:t>
      </w:r>
    </w:p>
    <w:p w14:paraId="7320AB25"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34. Murata S. Regulation of CD8 </w:t>
      </w:r>
      <w:r>
        <w:rPr>
          <w:rFonts w:ascii="Times New Roman" w:hAnsi="Times New Roman" w:cs="Times New Roman"/>
          <w:vertAlign w:val="superscript"/>
        </w:rPr>
        <w:t>+</w:t>
      </w:r>
      <w:r>
        <w:rPr>
          <w:rFonts w:ascii="Times New Roman" w:hAnsi="Times New Roman" w:cs="Times New Roman"/>
        </w:rPr>
        <w:t xml:space="preserve"> T Cell Development by Thymus-Specific Proteasomes / Murata S., Sasaki K., </w:t>
      </w:r>
      <w:proofErr w:type="spellStart"/>
      <w:r>
        <w:rPr>
          <w:rFonts w:ascii="Times New Roman" w:hAnsi="Times New Roman" w:cs="Times New Roman"/>
        </w:rPr>
        <w:t>Kishimoto</w:t>
      </w:r>
      <w:proofErr w:type="spellEnd"/>
      <w:r>
        <w:rPr>
          <w:rFonts w:ascii="Times New Roman" w:hAnsi="Times New Roman" w:cs="Times New Roman"/>
        </w:rPr>
        <w:t xml:space="preserve"> T., </w:t>
      </w:r>
      <w:proofErr w:type="spellStart"/>
      <w:r>
        <w:rPr>
          <w:rFonts w:ascii="Times New Roman" w:hAnsi="Times New Roman" w:cs="Times New Roman"/>
        </w:rPr>
        <w:t>Niwa</w:t>
      </w:r>
      <w:proofErr w:type="spellEnd"/>
      <w:r>
        <w:rPr>
          <w:rFonts w:ascii="Times New Roman" w:hAnsi="Times New Roman" w:cs="Times New Roman"/>
        </w:rPr>
        <w:t xml:space="preserve"> S., Hayashi H., </w:t>
      </w:r>
      <w:proofErr w:type="spellStart"/>
      <w:r>
        <w:rPr>
          <w:rFonts w:ascii="Times New Roman" w:hAnsi="Times New Roman" w:cs="Times New Roman"/>
        </w:rPr>
        <w:t>Takahama</w:t>
      </w:r>
      <w:proofErr w:type="spellEnd"/>
      <w:r>
        <w:rPr>
          <w:rFonts w:ascii="Times New Roman" w:hAnsi="Times New Roman" w:cs="Times New Roman"/>
        </w:rPr>
        <w:t xml:space="preserve"> Y., Tanaka K. // Science – 2007. – Т. 316 – № 5829 – С.1349–1353.</w:t>
      </w:r>
    </w:p>
    <w:p w14:paraId="47529FEE"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35. Harris J.L. Substrate specificity of the human proteasome / Harris J.L., </w:t>
      </w:r>
      <w:proofErr w:type="spellStart"/>
      <w:r>
        <w:rPr>
          <w:rFonts w:ascii="Times New Roman" w:hAnsi="Times New Roman" w:cs="Times New Roman"/>
        </w:rPr>
        <w:t>Alper</w:t>
      </w:r>
      <w:proofErr w:type="spellEnd"/>
      <w:r>
        <w:rPr>
          <w:rFonts w:ascii="Times New Roman" w:hAnsi="Times New Roman" w:cs="Times New Roman"/>
        </w:rPr>
        <w:t xml:space="preserve"> P.B., Li J., Rechsteiner M., Backes B.J. – С.11.</w:t>
      </w:r>
    </w:p>
    <w:p w14:paraId="47CE401B"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36. </w:t>
      </w:r>
      <w:proofErr w:type="spellStart"/>
      <w:r>
        <w:rPr>
          <w:rFonts w:ascii="Times New Roman" w:hAnsi="Times New Roman" w:cs="Times New Roman"/>
        </w:rPr>
        <w:t>Takahama</w:t>
      </w:r>
      <w:proofErr w:type="spellEnd"/>
      <w:r>
        <w:rPr>
          <w:rFonts w:ascii="Times New Roman" w:hAnsi="Times New Roman" w:cs="Times New Roman"/>
        </w:rPr>
        <w:t xml:space="preserve"> Y. β5t-containing </w:t>
      </w:r>
      <w:proofErr w:type="spellStart"/>
      <w:r>
        <w:rPr>
          <w:rFonts w:ascii="Times New Roman" w:hAnsi="Times New Roman" w:cs="Times New Roman"/>
        </w:rPr>
        <w:t>thymoproteasome</w:t>
      </w:r>
      <w:proofErr w:type="spellEnd"/>
      <w:r>
        <w:rPr>
          <w:rFonts w:ascii="Times New Roman" w:hAnsi="Times New Roman" w:cs="Times New Roman"/>
        </w:rPr>
        <w:t xml:space="preserve">: specific expression in thymic cortical epithelial cells and role in positive selection of CD8+ T cells / </w:t>
      </w:r>
      <w:proofErr w:type="spellStart"/>
      <w:r>
        <w:rPr>
          <w:rFonts w:ascii="Times New Roman" w:hAnsi="Times New Roman" w:cs="Times New Roman"/>
        </w:rPr>
        <w:t>Takahama</w:t>
      </w:r>
      <w:proofErr w:type="spellEnd"/>
      <w:r>
        <w:rPr>
          <w:rFonts w:ascii="Times New Roman" w:hAnsi="Times New Roman" w:cs="Times New Roman"/>
        </w:rPr>
        <w:t xml:space="preserve"> Y., Takada K., Murata S., Tanaka K. // Current Opinion in Immunology – 2012. – Т. 24 – № 1 – С.92–98.</w:t>
      </w:r>
    </w:p>
    <w:p w14:paraId="4E7E330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Kniepert</w:t>
      </w:r>
      <w:proofErr w:type="spellEnd"/>
      <w:r>
        <w:rPr>
          <w:rFonts w:ascii="Times New Roman" w:hAnsi="Times New Roman" w:cs="Times New Roman"/>
        </w:rPr>
        <w:t xml:space="preserve"> A. The unique functions of tissue-specific proteasomes / </w:t>
      </w:r>
      <w:proofErr w:type="spellStart"/>
      <w:r>
        <w:rPr>
          <w:rFonts w:ascii="Times New Roman" w:hAnsi="Times New Roman" w:cs="Times New Roman"/>
        </w:rPr>
        <w:t>Kniepert</w:t>
      </w:r>
      <w:proofErr w:type="spellEnd"/>
      <w:r>
        <w:rPr>
          <w:rFonts w:ascii="Times New Roman" w:hAnsi="Times New Roman" w:cs="Times New Roman"/>
        </w:rPr>
        <w:t xml:space="preserve"> A., </w:t>
      </w:r>
      <w:proofErr w:type="spellStart"/>
      <w:r>
        <w:rPr>
          <w:rFonts w:ascii="Times New Roman" w:hAnsi="Times New Roman" w:cs="Times New Roman"/>
        </w:rPr>
        <w:t>Groettrup</w:t>
      </w:r>
      <w:proofErr w:type="spellEnd"/>
      <w:r>
        <w:rPr>
          <w:rFonts w:ascii="Times New Roman" w:hAnsi="Times New Roman" w:cs="Times New Roman"/>
        </w:rPr>
        <w:t xml:space="preserve"> M. // Trends in Biochemical Sciences – 2014. – Т. 39 – № 1 – С.17–24.</w:t>
      </w:r>
    </w:p>
    <w:p w14:paraId="5A79ABD3"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38. </w:t>
      </w:r>
      <w:proofErr w:type="spellStart"/>
      <w:r>
        <w:rPr>
          <w:rFonts w:ascii="Times New Roman" w:hAnsi="Times New Roman" w:cs="Times New Roman"/>
        </w:rPr>
        <w:t>Mediani</w:t>
      </w:r>
      <w:proofErr w:type="spellEnd"/>
      <w:r>
        <w:rPr>
          <w:rFonts w:ascii="Times New Roman" w:hAnsi="Times New Roman" w:cs="Times New Roman"/>
        </w:rPr>
        <w:t xml:space="preserve"> L. Defective ribosomal products challenge nuclear function by impairing nuclear condensate dynamics and immobilizing ubiquitin / </w:t>
      </w:r>
      <w:proofErr w:type="spellStart"/>
      <w:r>
        <w:rPr>
          <w:rFonts w:ascii="Times New Roman" w:hAnsi="Times New Roman" w:cs="Times New Roman"/>
        </w:rPr>
        <w:t>Mediani</w:t>
      </w:r>
      <w:proofErr w:type="spellEnd"/>
      <w:r>
        <w:rPr>
          <w:rFonts w:ascii="Times New Roman" w:hAnsi="Times New Roman" w:cs="Times New Roman"/>
        </w:rPr>
        <w:t xml:space="preserve"> L., </w:t>
      </w:r>
      <w:proofErr w:type="spellStart"/>
      <w:r>
        <w:rPr>
          <w:rFonts w:ascii="Times New Roman" w:hAnsi="Times New Roman" w:cs="Times New Roman"/>
        </w:rPr>
        <w:t>Guillén‐Boixet</w:t>
      </w:r>
      <w:proofErr w:type="spellEnd"/>
      <w:r>
        <w:rPr>
          <w:rFonts w:ascii="Times New Roman" w:hAnsi="Times New Roman" w:cs="Times New Roman"/>
        </w:rPr>
        <w:t xml:space="preserve"> J., </w:t>
      </w:r>
      <w:proofErr w:type="spellStart"/>
      <w:r>
        <w:rPr>
          <w:rFonts w:ascii="Times New Roman" w:hAnsi="Times New Roman" w:cs="Times New Roman"/>
        </w:rPr>
        <w:t>Vinet</w:t>
      </w:r>
      <w:proofErr w:type="spellEnd"/>
      <w:r>
        <w:rPr>
          <w:rFonts w:ascii="Times New Roman" w:hAnsi="Times New Roman" w:cs="Times New Roman"/>
        </w:rPr>
        <w:t xml:space="preserve"> J., </w:t>
      </w:r>
      <w:proofErr w:type="spellStart"/>
      <w:r>
        <w:rPr>
          <w:rFonts w:ascii="Times New Roman" w:hAnsi="Times New Roman" w:cs="Times New Roman"/>
        </w:rPr>
        <w:t>Franzmann</w:t>
      </w:r>
      <w:proofErr w:type="spellEnd"/>
      <w:r>
        <w:rPr>
          <w:rFonts w:ascii="Times New Roman" w:hAnsi="Times New Roman" w:cs="Times New Roman"/>
        </w:rPr>
        <w:t xml:space="preserve"> T.M., </w:t>
      </w:r>
      <w:proofErr w:type="spellStart"/>
      <w:r>
        <w:rPr>
          <w:rFonts w:ascii="Times New Roman" w:hAnsi="Times New Roman" w:cs="Times New Roman"/>
        </w:rPr>
        <w:t>Bigi</w:t>
      </w:r>
      <w:proofErr w:type="spellEnd"/>
      <w:r>
        <w:rPr>
          <w:rFonts w:ascii="Times New Roman" w:hAnsi="Times New Roman" w:cs="Times New Roman"/>
        </w:rPr>
        <w:t xml:space="preserve"> I., </w:t>
      </w:r>
      <w:proofErr w:type="spellStart"/>
      <w:r>
        <w:rPr>
          <w:rFonts w:ascii="Times New Roman" w:hAnsi="Times New Roman" w:cs="Times New Roman"/>
        </w:rPr>
        <w:t>Mateju</w:t>
      </w:r>
      <w:proofErr w:type="spellEnd"/>
      <w:r>
        <w:rPr>
          <w:rFonts w:ascii="Times New Roman" w:hAnsi="Times New Roman" w:cs="Times New Roman"/>
        </w:rPr>
        <w:t xml:space="preserve"> D., </w:t>
      </w:r>
      <w:proofErr w:type="spellStart"/>
      <w:r>
        <w:rPr>
          <w:rFonts w:ascii="Times New Roman" w:hAnsi="Times New Roman" w:cs="Times New Roman"/>
        </w:rPr>
        <w:t>Carrà</w:t>
      </w:r>
      <w:proofErr w:type="spellEnd"/>
      <w:r>
        <w:rPr>
          <w:rFonts w:ascii="Times New Roman" w:hAnsi="Times New Roman" w:cs="Times New Roman"/>
        </w:rPr>
        <w:t xml:space="preserve"> A.D., Morelli F.F., Tiago T., Poser I., Alberti S., </w:t>
      </w:r>
      <w:proofErr w:type="spellStart"/>
      <w:r>
        <w:rPr>
          <w:rFonts w:ascii="Times New Roman" w:hAnsi="Times New Roman" w:cs="Times New Roman"/>
        </w:rPr>
        <w:t>Carra</w:t>
      </w:r>
      <w:proofErr w:type="spellEnd"/>
      <w:r>
        <w:rPr>
          <w:rFonts w:ascii="Times New Roman" w:hAnsi="Times New Roman" w:cs="Times New Roman"/>
        </w:rPr>
        <w:t xml:space="preserve"> S. // The EMBO Journal – 2019. – Т. 38 – № 15.</w:t>
      </w:r>
    </w:p>
    <w:p w14:paraId="08C1B4A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39. Dolan B.P. Defective Ribosomal Products Are the Major Source of Antigenic Peptides Endogenously Generated from Influenza A Virus Neuraminidase / Dolan B.P., Li L., Takeda K., </w:t>
      </w:r>
      <w:proofErr w:type="spellStart"/>
      <w:r>
        <w:rPr>
          <w:rFonts w:ascii="Times New Roman" w:hAnsi="Times New Roman" w:cs="Times New Roman"/>
        </w:rPr>
        <w:t>Bennink</w:t>
      </w:r>
      <w:proofErr w:type="spellEnd"/>
      <w:r>
        <w:rPr>
          <w:rFonts w:ascii="Times New Roman" w:hAnsi="Times New Roman" w:cs="Times New Roman"/>
        </w:rPr>
        <w:t xml:space="preserve"> J.R., </w:t>
      </w:r>
      <w:proofErr w:type="spellStart"/>
      <w:r>
        <w:rPr>
          <w:rFonts w:ascii="Times New Roman" w:hAnsi="Times New Roman" w:cs="Times New Roman"/>
        </w:rPr>
        <w:t>Yewdell</w:t>
      </w:r>
      <w:proofErr w:type="spellEnd"/>
      <w:r>
        <w:rPr>
          <w:rFonts w:ascii="Times New Roman" w:hAnsi="Times New Roman" w:cs="Times New Roman"/>
        </w:rPr>
        <w:t xml:space="preserve"> J.W. // The Journal of Immunology – 2010. – Т. 184 – № 3 – С.1419–1424.</w:t>
      </w:r>
    </w:p>
    <w:p w14:paraId="0A3BBC2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40. Suzuki T. The cytoplasmic </w:t>
      </w:r>
      <w:proofErr w:type="spellStart"/>
      <w:proofErr w:type="gramStart"/>
      <w:r>
        <w:rPr>
          <w:rFonts w:ascii="Times New Roman" w:hAnsi="Times New Roman" w:cs="Times New Roman"/>
        </w:rPr>
        <w:t>peptide:N</w:t>
      </w:r>
      <w:proofErr w:type="gramEnd"/>
      <w:r>
        <w:rPr>
          <w:rFonts w:ascii="Times New Roman" w:hAnsi="Times New Roman" w:cs="Times New Roman"/>
        </w:rPr>
        <w:t>-glycanase</w:t>
      </w:r>
      <w:proofErr w:type="spellEnd"/>
      <w:r>
        <w:rPr>
          <w:rFonts w:ascii="Times New Roman" w:hAnsi="Times New Roman" w:cs="Times New Roman"/>
        </w:rPr>
        <w:t xml:space="preserve"> (NGLY1) — Structure, expression and cellular functions / Suzuki T., Huang C., </w:t>
      </w:r>
      <w:proofErr w:type="spellStart"/>
      <w:r>
        <w:rPr>
          <w:rFonts w:ascii="Times New Roman" w:hAnsi="Times New Roman" w:cs="Times New Roman"/>
        </w:rPr>
        <w:t>Fujihira</w:t>
      </w:r>
      <w:proofErr w:type="spellEnd"/>
      <w:r>
        <w:rPr>
          <w:rFonts w:ascii="Times New Roman" w:hAnsi="Times New Roman" w:cs="Times New Roman"/>
        </w:rPr>
        <w:t xml:space="preserve"> H. // Gene – 2016. – Т. 577 – № 1 – С.1–7.</w:t>
      </w:r>
    </w:p>
    <w:p w14:paraId="30AD6C46"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Kasteren</w:t>
      </w:r>
      <w:proofErr w:type="spellEnd"/>
      <w:r>
        <w:rPr>
          <w:rFonts w:ascii="Times New Roman" w:hAnsi="Times New Roman" w:cs="Times New Roman"/>
        </w:rPr>
        <w:t xml:space="preserve"> S.I. van Chemical biology of antigen presentation by MHC molecules / </w:t>
      </w:r>
      <w:proofErr w:type="spellStart"/>
      <w:r>
        <w:rPr>
          <w:rFonts w:ascii="Times New Roman" w:hAnsi="Times New Roman" w:cs="Times New Roman"/>
        </w:rPr>
        <w:t>Kasteren</w:t>
      </w:r>
      <w:proofErr w:type="spellEnd"/>
      <w:r>
        <w:rPr>
          <w:rFonts w:ascii="Times New Roman" w:hAnsi="Times New Roman" w:cs="Times New Roman"/>
        </w:rPr>
        <w:t xml:space="preserve"> S.I. van, </w:t>
      </w:r>
      <w:proofErr w:type="spellStart"/>
      <w:r>
        <w:rPr>
          <w:rFonts w:ascii="Times New Roman" w:hAnsi="Times New Roman" w:cs="Times New Roman"/>
        </w:rPr>
        <w:t>Overkleeft</w:t>
      </w:r>
      <w:proofErr w:type="spellEnd"/>
      <w:r>
        <w:rPr>
          <w:rFonts w:ascii="Times New Roman" w:hAnsi="Times New Roman" w:cs="Times New Roman"/>
        </w:rPr>
        <w:t xml:space="preserve"> H., </w:t>
      </w:r>
      <w:proofErr w:type="spellStart"/>
      <w:r>
        <w:rPr>
          <w:rFonts w:ascii="Times New Roman" w:hAnsi="Times New Roman" w:cs="Times New Roman"/>
        </w:rPr>
        <w:t>Ovaa</w:t>
      </w:r>
      <w:proofErr w:type="spellEnd"/>
      <w:r>
        <w:rPr>
          <w:rFonts w:ascii="Times New Roman" w:hAnsi="Times New Roman" w:cs="Times New Roman"/>
        </w:rPr>
        <w:t xml:space="preserve"> H., </w:t>
      </w:r>
      <w:proofErr w:type="spellStart"/>
      <w:r>
        <w:rPr>
          <w:rFonts w:ascii="Times New Roman" w:hAnsi="Times New Roman" w:cs="Times New Roman"/>
        </w:rPr>
        <w:t>Neefjes</w:t>
      </w:r>
      <w:proofErr w:type="spellEnd"/>
      <w:r>
        <w:rPr>
          <w:rFonts w:ascii="Times New Roman" w:hAnsi="Times New Roman" w:cs="Times New Roman"/>
        </w:rPr>
        <w:t xml:space="preserve"> J. // Current Opinion in Immunology – 2014. – Т. 26 – С.21–31.</w:t>
      </w:r>
    </w:p>
    <w:p w14:paraId="081F7FF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42. </w:t>
      </w:r>
      <w:proofErr w:type="spellStart"/>
      <w:r>
        <w:rPr>
          <w:rFonts w:ascii="Times New Roman" w:hAnsi="Times New Roman" w:cs="Times New Roman"/>
        </w:rPr>
        <w:t>Hanada</w:t>
      </w:r>
      <w:proofErr w:type="spellEnd"/>
      <w:r>
        <w:rPr>
          <w:rFonts w:ascii="Times New Roman" w:hAnsi="Times New Roman" w:cs="Times New Roman"/>
        </w:rPr>
        <w:t xml:space="preserve"> K. Immune recognition of a human renal cancer antigen through post-translational protein splicing / </w:t>
      </w:r>
      <w:proofErr w:type="spellStart"/>
      <w:r>
        <w:rPr>
          <w:rFonts w:ascii="Times New Roman" w:hAnsi="Times New Roman" w:cs="Times New Roman"/>
        </w:rPr>
        <w:t>Hanada</w:t>
      </w:r>
      <w:proofErr w:type="spellEnd"/>
      <w:r>
        <w:rPr>
          <w:rFonts w:ascii="Times New Roman" w:hAnsi="Times New Roman" w:cs="Times New Roman"/>
        </w:rPr>
        <w:t xml:space="preserve"> K., </w:t>
      </w:r>
      <w:proofErr w:type="spellStart"/>
      <w:r>
        <w:rPr>
          <w:rFonts w:ascii="Times New Roman" w:hAnsi="Times New Roman" w:cs="Times New Roman"/>
        </w:rPr>
        <w:t>Yewdell</w:t>
      </w:r>
      <w:proofErr w:type="spellEnd"/>
      <w:r>
        <w:rPr>
          <w:rFonts w:ascii="Times New Roman" w:hAnsi="Times New Roman" w:cs="Times New Roman"/>
        </w:rPr>
        <w:t xml:space="preserve"> J.W., Yang J.C. // Nature – 2004. – Т. 427 – № 6971 – С.252–256.</w:t>
      </w:r>
    </w:p>
    <w:p w14:paraId="3B7BF11B"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43. </w:t>
      </w:r>
      <w:proofErr w:type="spellStart"/>
      <w:r>
        <w:rPr>
          <w:rFonts w:ascii="Times New Roman" w:hAnsi="Times New Roman" w:cs="Times New Roman"/>
        </w:rPr>
        <w:t>Admon</w:t>
      </w:r>
      <w:proofErr w:type="spellEnd"/>
      <w:r>
        <w:rPr>
          <w:rFonts w:ascii="Times New Roman" w:hAnsi="Times New Roman" w:cs="Times New Roman"/>
        </w:rPr>
        <w:t xml:space="preserve"> A. Are There Indeed Spliced Peptides in the Immunopeptidome? / </w:t>
      </w:r>
      <w:proofErr w:type="spellStart"/>
      <w:r>
        <w:rPr>
          <w:rFonts w:ascii="Times New Roman" w:hAnsi="Times New Roman" w:cs="Times New Roman"/>
        </w:rPr>
        <w:t>Admon</w:t>
      </w:r>
      <w:proofErr w:type="spellEnd"/>
      <w:r>
        <w:rPr>
          <w:rFonts w:ascii="Times New Roman" w:hAnsi="Times New Roman" w:cs="Times New Roman"/>
        </w:rPr>
        <w:t xml:space="preserve"> A. // Molecular &amp; Cellular Proteomics – 2021. – Т. 20 – С.100099.</w:t>
      </w:r>
    </w:p>
    <w:p w14:paraId="1CDD6743"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44. Vigneron N. Peptide splicing by the proteasome / Vigneron N., Ferrari V., </w:t>
      </w:r>
      <w:proofErr w:type="spellStart"/>
      <w:r>
        <w:rPr>
          <w:rFonts w:ascii="Times New Roman" w:hAnsi="Times New Roman" w:cs="Times New Roman"/>
        </w:rPr>
        <w:t>Stroobant</w:t>
      </w:r>
      <w:proofErr w:type="spellEnd"/>
      <w:r>
        <w:rPr>
          <w:rFonts w:ascii="Times New Roman" w:hAnsi="Times New Roman" w:cs="Times New Roman"/>
        </w:rPr>
        <w:t xml:space="preserve"> V., Abi Habib J., Van den </w:t>
      </w:r>
      <w:proofErr w:type="spellStart"/>
      <w:r>
        <w:rPr>
          <w:rFonts w:ascii="Times New Roman" w:hAnsi="Times New Roman" w:cs="Times New Roman"/>
        </w:rPr>
        <w:t>Eynde</w:t>
      </w:r>
      <w:proofErr w:type="spellEnd"/>
      <w:r>
        <w:rPr>
          <w:rFonts w:ascii="Times New Roman" w:hAnsi="Times New Roman" w:cs="Times New Roman"/>
        </w:rPr>
        <w:t xml:space="preserve"> B.J. // Journal of Biological Chemistry – 2017. – Т. 292 – № 51 – С.21170–21179.</w:t>
      </w:r>
    </w:p>
    <w:p w14:paraId="74CF2FA2"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45. </w:t>
      </w:r>
      <w:proofErr w:type="spellStart"/>
      <w:r>
        <w:rPr>
          <w:rFonts w:ascii="Times New Roman" w:hAnsi="Times New Roman" w:cs="Times New Roman"/>
        </w:rPr>
        <w:t>Mansurkhodzhaev</w:t>
      </w:r>
      <w:proofErr w:type="spellEnd"/>
      <w:r>
        <w:rPr>
          <w:rFonts w:ascii="Times New Roman" w:hAnsi="Times New Roman" w:cs="Times New Roman"/>
        </w:rPr>
        <w:t xml:space="preserve"> A. Proteasome-Generated </w:t>
      </w:r>
      <w:proofErr w:type="gramStart"/>
      <w:r>
        <w:rPr>
          <w:rFonts w:ascii="Times New Roman" w:hAnsi="Times New Roman" w:cs="Times New Roman"/>
        </w:rPr>
        <w:t>cis</w:t>
      </w:r>
      <w:proofErr w:type="gramEnd"/>
      <w:r>
        <w:rPr>
          <w:rFonts w:ascii="Times New Roman" w:hAnsi="Times New Roman" w:cs="Times New Roman"/>
        </w:rPr>
        <w:t xml:space="preserve">-Spliced Peptides and Their Potential Role in CD8+ T Cell Tolerance / </w:t>
      </w:r>
      <w:proofErr w:type="spellStart"/>
      <w:r>
        <w:rPr>
          <w:rFonts w:ascii="Times New Roman" w:hAnsi="Times New Roman" w:cs="Times New Roman"/>
        </w:rPr>
        <w:t>Mansurkhodzhaev</w:t>
      </w:r>
      <w:proofErr w:type="spellEnd"/>
      <w:r>
        <w:rPr>
          <w:rFonts w:ascii="Times New Roman" w:hAnsi="Times New Roman" w:cs="Times New Roman"/>
        </w:rPr>
        <w:t xml:space="preserve"> A., Barbosa C.R.R.,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Liepe</w:t>
      </w:r>
      <w:proofErr w:type="spellEnd"/>
      <w:r>
        <w:rPr>
          <w:rFonts w:ascii="Times New Roman" w:hAnsi="Times New Roman" w:cs="Times New Roman"/>
        </w:rPr>
        <w:t xml:space="preserve"> J. // Frontiers in Immunology – 2021. – Т. 12 – С.614276.</w:t>
      </w:r>
    </w:p>
    <w:p w14:paraId="4B633FD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46. </w:t>
      </w:r>
      <w:proofErr w:type="spellStart"/>
      <w:r>
        <w:rPr>
          <w:rFonts w:ascii="Times New Roman" w:hAnsi="Times New Roman" w:cs="Times New Roman"/>
        </w:rPr>
        <w:t>Mishto</w:t>
      </w:r>
      <w:proofErr w:type="spellEnd"/>
      <w:r>
        <w:rPr>
          <w:rFonts w:ascii="Times New Roman" w:hAnsi="Times New Roman" w:cs="Times New Roman"/>
        </w:rPr>
        <w:t xml:space="preserve"> M. An in silico—in vitro Pipeline Identifying an HLA-A*02:01+ KRAS G12V+ Spliced Epitope Candidate for a Broad Tumor-Immune Response in Cancer Patients /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Mansurkhodzhaev</w:t>
      </w:r>
      <w:proofErr w:type="spellEnd"/>
      <w:r>
        <w:rPr>
          <w:rFonts w:ascii="Times New Roman" w:hAnsi="Times New Roman" w:cs="Times New Roman"/>
        </w:rPr>
        <w:t xml:space="preserve"> A., Ying G., </w:t>
      </w:r>
      <w:proofErr w:type="spellStart"/>
      <w:r>
        <w:rPr>
          <w:rFonts w:ascii="Times New Roman" w:hAnsi="Times New Roman" w:cs="Times New Roman"/>
        </w:rPr>
        <w:t>Bitra</w:t>
      </w:r>
      <w:proofErr w:type="spellEnd"/>
      <w:r>
        <w:rPr>
          <w:rFonts w:ascii="Times New Roman" w:hAnsi="Times New Roman" w:cs="Times New Roman"/>
        </w:rPr>
        <w:t xml:space="preserve"> A., </w:t>
      </w:r>
      <w:proofErr w:type="spellStart"/>
      <w:r>
        <w:rPr>
          <w:rFonts w:ascii="Times New Roman" w:hAnsi="Times New Roman" w:cs="Times New Roman"/>
        </w:rPr>
        <w:t>Cordfunke</w:t>
      </w:r>
      <w:proofErr w:type="spellEnd"/>
      <w:r>
        <w:rPr>
          <w:rFonts w:ascii="Times New Roman" w:hAnsi="Times New Roman" w:cs="Times New Roman"/>
        </w:rPr>
        <w:t xml:space="preserve"> R.A., </w:t>
      </w:r>
      <w:proofErr w:type="spellStart"/>
      <w:r>
        <w:rPr>
          <w:rFonts w:ascii="Times New Roman" w:hAnsi="Times New Roman" w:cs="Times New Roman"/>
        </w:rPr>
        <w:t>Henze</w:t>
      </w:r>
      <w:proofErr w:type="spellEnd"/>
      <w:r>
        <w:rPr>
          <w:rFonts w:ascii="Times New Roman" w:hAnsi="Times New Roman" w:cs="Times New Roman"/>
        </w:rPr>
        <w:t xml:space="preserve"> S., Paul D., Sidney J., </w:t>
      </w:r>
      <w:proofErr w:type="spellStart"/>
      <w:r>
        <w:rPr>
          <w:rFonts w:ascii="Times New Roman" w:hAnsi="Times New Roman" w:cs="Times New Roman"/>
        </w:rPr>
        <w:t>Urlaub</w:t>
      </w:r>
      <w:proofErr w:type="spellEnd"/>
      <w:r>
        <w:rPr>
          <w:rFonts w:ascii="Times New Roman" w:hAnsi="Times New Roman" w:cs="Times New Roman"/>
        </w:rPr>
        <w:t xml:space="preserve"> H., </w:t>
      </w:r>
      <w:proofErr w:type="spellStart"/>
      <w:r>
        <w:rPr>
          <w:rFonts w:ascii="Times New Roman" w:hAnsi="Times New Roman" w:cs="Times New Roman"/>
        </w:rPr>
        <w:t>Neefjes</w:t>
      </w:r>
      <w:proofErr w:type="spellEnd"/>
      <w:r>
        <w:rPr>
          <w:rFonts w:ascii="Times New Roman" w:hAnsi="Times New Roman" w:cs="Times New Roman"/>
        </w:rPr>
        <w:t xml:space="preserve"> J., </w:t>
      </w:r>
      <w:proofErr w:type="spellStart"/>
      <w:r>
        <w:rPr>
          <w:rFonts w:ascii="Times New Roman" w:hAnsi="Times New Roman" w:cs="Times New Roman"/>
        </w:rPr>
        <w:t>Sette</w:t>
      </w:r>
      <w:proofErr w:type="spellEnd"/>
      <w:r>
        <w:rPr>
          <w:rFonts w:ascii="Times New Roman" w:hAnsi="Times New Roman" w:cs="Times New Roman"/>
        </w:rPr>
        <w:t xml:space="preserve"> A., Zajonc D.M., </w:t>
      </w:r>
      <w:proofErr w:type="spellStart"/>
      <w:r>
        <w:rPr>
          <w:rFonts w:ascii="Times New Roman" w:hAnsi="Times New Roman" w:cs="Times New Roman"/>
        </w:rPr>
        <w:t>Liepe</w:t>
      </w:r>
      <w:proofErr w:type="spellEnd"/>
      <w:r>
        <w:rPr>
          <w:rFonts w:ascii="Times New Roman" w:hAnsi="Times New Roman" w:cs="Times New Roman"/>
        </w:rPr>
        <w:t xml:space="preserve"> J. // Frontiers in Immunology – 2019. – Т. 10 – С.2572.</w:t>
      </w:r>
    </w:p>
    <w:p w14:paraId="39948A1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47. Kato K. Characterization of Proteasome-Generated Spliced Peptides Detected by Mass Spectrometry / Kato K., </w:t>
      </w:r>
      <w:proofErr w:type="spellStart"/>
      <w:r>
        <w:rPr>
          <w:rFonts w:ascii="Times New Roman" w:hAnsi="Times New Roman" w:cs="Times New Roman"/>
        </w:rPr>
        <w:t>Nakatsugawa</w:t>
      </w:r>
      <w:proofErr w:type="spellEnd"/>
      <w:r>
        <w:rPr>
          <w:rFonts w:ascii="Times New Roman" w:hAnsi="Times New Roman" w:cs="Times New Roman"/>
        </w:rPr>
        <w:t xml:space="preserve"> M., </w:t>
      </w:r>
      <w:proofErr w:type="spellStart"/>
      <w:r>
        <w:rPr>
          <w:rFonts w:ascii="Times New Roman" w:hAnsi="Times New Roman" w:cs="Times New Roman"/>
        </w:rPr>
        <w:t>Tokita</w:t>
      </w:r>
      <w:proofErr w:type="spellEnd"/>
      <w:r>
        <w:rPr>
          <w:rFonts w:ascii="Times New Roman" w:hAnsi="Times New Roman" w:cs="Times New Roman"/>
        </w:rPr>
        <w:t xml:space="preserve"> S., </w:t>
      </w:r>
      <w:proofErr w:type="spellStart"/>
      <w:r>
        <w:rPr>
          <w:rFonts w:ascii="Times New Roman" w:hAnsi="Times New Roman" w:cs="Times New Roman"/>
        </w:rPr>
        <w:t>Hirohashi</w:t>
      </w:r>
      <w:proofErr w:type="spellEnd"/>
      <w:r>
        <w:rPr>
          <w:rFonts w:ascii="Times New Roman" w:hAnsi="Times New Roman" w:cs="Times New Roman"/>
        </w:rPr>
        <w:t xml:space="preserve"> Y., Kubo T., Tsukahara T., Murata K., Chiba H., Takahashi H., Hirano N., </w:t>
      </w:r>
      <w:proofErr w:type="spellStart"/>
      <w:r>
        <w:rPr>
          <w:rFonts w:ascii="Times New Roman" w:hAnsi="Times New Roman" w:cs="Times New Roman"/>
        </w:rPr>
        <w:t>Kanaseki</w:t>
      </w:r>
      <w:proofErr w:type="spellEnd"/>
      <w:r>
        <w:rPr>
          <w:rFonts w:ascii="Times New Roman" w:hAnsi="Times New Roman" w:cs="Times New Roman"/>
        </w:rPr>
        <w:t xml:space="preserve"> T., </w:t>
      </w:r>
      <w:proofErr w:type="spellStart"/>
      <w:r>
        <w:rPr>
          <w:rFonts w:ascii="Times New Roman" w:hAnsi="Times New Roman" w:cs="Times New Roman"/>
        </w:rPr>
        <w:t>Torigoe</w:t>
      </w:r>
      <w:proofErr w:type="spellEnd"/>
      <w:r>
        <w:rPr>
          <w:rFonts w:ascii="Times New Roman" w:hAnsi="Times New Roman" w:cs="Times New Roman"/>
        </w:rPr>
        <w:t xml:space="preserve"> T. // The Journal of Immunology – 2022. – Т. 208 – № 12 – С.2856–2865.</w:t>
      </w:r>
    </w:p>
    <w:p w14:paraId="1282B202"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48. </w:t>
      </w:r>
      <w:proofErr w:type="spellStart"/>
      <w:r>
        <w:rPr>
          <w:rFonts w:ascii="Times New Roman" w:hAnsi="Times New Roman" w:cs="Times New Roman"/>
        </w:rPr>
        <w:t>Lichti</w:t>
      </w:r>
      <w:proofErr w:type="spellEnd"/>
      <w:r>
        <w:rPr>
          <w:rFonts w:ascii="Times New Roman" w:hAnsi="Times New Roman" w:cs="Times New Roman"/>
        </w:rPr>
        <w:t xml:space="preserve"> C.F. Navigating Critical Challenges Associated with </w:t>
      </w:r>
      <w:proofErr w:type="spellStart"/>
      <w:r>
        <w:rPr>
          <w:rFonts w:ascii="Times New Roman" w:hAnsi="Times New Roman" w:cs="Times New Roman"/>
        </w:rPr>
        <w:t>Immunopeptidomics</w:t>
      </w:r>
      <w:proofErr w:type="spellEnd"/>
      <w:r>
        <w:rPr>
          <w:rFonts w:ascii="Times New Roman" w:hAnsi="Times New Roman" w:cs="Times New Roman"/>
        </w:rPr>
        <w:t xml:space="preserve">-Based Detection of Proteasomal Spliced Peptide Candidates / </w:t>
      </w:r>
      <w:proofErr w:type="spellStart"/>
      <w:r>
        <w:rPr>
          <w:rFonts w:ascii="Times New Roman" w:hAnsi="Times New Roman" w:cs="Times New Roman"/>
        </w:rPr>
        <w:t>Lichti</w:t>
      </w:r>
      <w:proofErr w:type="spellEnd"/>
      <w:r>
        <w:rPr>
          <w:rFonts w:ascii="Times New Roman" w:hAnsi="Times New Roman" w:cs="Times New Roman"/>
        </w:rPr>
        <w:t xml:space="preserve"> C.F., Vigneron N., </w:t>
      </w:r>
      <w:proofErr w:type="spellStart"/>
      <w:r>
        <w:rPr>
          <w:rFonts w:ascii="Times New Roman" w:hAnsi="Times New Roman" w:cs="Times New Roman"/>
        </w:rPr>
        <w:t>Clauser</w:t>
      </w:r>
      <w:proofErr w:type="spellEnd"/>
      <w:r>
        <w:rPr>
          <w:rFonts w:ascii="Times New Roman" w:hAnsi="Times New Roman" w:cs="Times New Roman"/>
        </w:rPr>
        <w:t xml:space="preserve"> K.R., Van den </w:t>
      </w:r>
      <w:proofErr w:type="spellStart"/>
      <w:r>
        <w:rPr>
          <w:rFonts w:ascii="Times New Roman" w:hAnsi="Times New Roman" w:cs="Times New Roman"/>
        </w:rPr>
        <w:t>Eynde</w:t>
      </w:r>
      <w:proofErr w:type="spellEnd"/>
      <w:r>
        <w:rPr>
          <w:rFonts w:ascii="Times New Roman" w:hAnsi="Times New Roman" w:cs="Times New Roman"/>
        </w:rPr>
        <w:t xml:space="preserve"> B.J., </w:t>
      </w:r>
      <w:proofErr w:type="spellStart"/>
      <w:r>
        <w:rPr>
          <w:rFonts w:ascii="Times New Roman" w:hAnsi="Times New Roman" w:cs="Times New Roman"/>
        </w:rPr>
        <w:t>Bassani</w:t>
      </w:r>
      <w:proofErr w:type="spellEnd"/>
      <w:r>
        <w:rPr>
          <w:rFonts w:ascii="Times New Roman" w:hAnsi="Times New Roman" w:cs="Times New Roman"/>
        </w:rPr>
        <w:t>-Sternberg M. // Cancer Immunology Research – 2022. – Т. 10 – № 3 – С.275–284.</w:t>
      </w:r>
    </w:p>
    <w:p w14:paraId="3AF3B0C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49. </w:t>
      </w:r>
      <w:proofErr w:type="spellStart"/>
      <w:r>
        <w:rPr>
          <w:rFonts w:ascii="Times New Roman" w:hAnsi="Times New Roman" w:cs="Times New Roman"/>
        </w:rPr>
        <w:t>Liepe</w:t>
      </w:r>
      <w:proofErr w:type="spellEnd"/>
      <w:r>
        <w:rPr>
          <w:rFonts w:ascii="Times New Roman" w:hAnsi="Times New Roman" w:cs="Times New Roman"/>
        </w:rPr>
        <w:t xml:space="preserve"> J. A large fraction of HLA class I ligands are proteasome-generated spliced peptides / </w:t>
      </w:r>
      <w:proofErr w:type="spellStart"/>
      <w:r>
        <w:rPr>
          <w:rFonts w:ascii="Times New Roman" w:hAnsi="Times New Roman" w:cs="Times New Roman"/>
        </w:rPr>
        <w:t>Liepe</w:t>
      </w:r>
      <w:proofErr w:type="spellEnd"/>
      <w:r>
        <w:rPr>
          <w:rFonts w:ascii="Times New Roman" w:hAnsi="Times New Roman" w:cs="Times New Roman"/>
        </w:rPr>
        <w:t xml:space="preserve"> J., Marino F., Sidney J., </w:t>
      </w:r>
      <w:proofErr w:type="spellStart"/>
      <w:r>
        <w:rPr>
          <w:rFonts w:ascii="Times New Roman" w:hAnsi="Times New Roman" w:cs="Times New Roman"/>
        </w:rPr>
        <w:t>Jeko</w:t>
      </w:r>
      <w:proofErr w:type="spellEnd"/>
      <w:r>
        <w:rPr>
          <w:rFonts w:ascii="Times New Roman" w:hAnsi="Times New Roman" w:cs="Times New Roman"/>
        </w:rPr>
        <w:t xml:space="preserve"> A., Bunting D.E., </w:t>
      </w:r>
      <w:proofErr w:type="spellStart"/>
      <w:r>
        <w:rPr>
          <w:rFonts w:ascii="Times New Roman" w:hAnsi="Times New Roman" w:cs="Times New Roman"/>
        </w:rPr>
        <w:t>Sette</w:t>
      </w:r>
      <w:proofErr w:type="spellEnd"/>
      <w:r>
        <w:rPr>
          <w:rFonts w:ascii="Times New Roman" w:hAnsi="Times New Roman" w:cs="Times New Roman"/>
        </w:rPr>
        <w:t xml:space="preserve"> A., </w:t>
      </w:r>
      <w:proofErr w:type="spellStart"/>
      <w:r>
        <w:rPr>
          <w:rFonts w:ascii="Times New Roman" w:hAnsi="Times New Roman" w:cs="Times New Roman"/>
        </w:rPr>
        <w:t>Kloetzel</w:t>
      </w:r>
      <w:proofErr w:type="spellEnd"/>
      <w:r>
        <w:rPr>
          <w:rFonts w:ascii="Times New Roman" w:hAnsi="Times New Roman" w:cs="Times New Roman"/>
        </w:rPr>
        <w:t xml:space="preserve"> P.M., Stumpf M.P.H., Heck A.J.R., </w:t>
      </w:r>
      <w:proofErr w:type="spellStart"/>
      <w:r>
        <w:rPr>
          <w:rFonts w:ascii="Times New Roman" w:hAnsi="Times New Roman" w:cs="Times New Roman"/>
        </w:rPr>
        <w:t>Mishto</w:t>
      </w:r>
      <w:proofErr w:type="spellEnd"/>
      <w:r>
        <w:rPr>
          <w:rFonts w:ascii="Times New Roman" w:hAnsi="Times New Roman" w:cs="Times New Roman"/>
        </w:rPr>
        <w:t xml:space="preserve"> M. // Science – 2016. – Т. 354 – № 6310 – С.354–358.</w:t>
      </w:r>
    </w:p>
    <w:p w14:paraId="31D2532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50. Vigneron N. Production of spliced peptides by the proteasome / Vigneron N., </w:t>
      </w:r>
      <w:proofErr w:type="spellStart"/>
      <w:r>
        <w:rPr>
          <w:rFonts w:ascii="Times New Roman" w:hAnsi="Times New Roman" w:cs="Times New Roman"/>
        </w:rPr>
        <w:t>Stroobant</w:t>
      </w:r>
      <w:proofErr w:type="spellEnd"/>
      <w:r>
        <w:rPr>
          <w:rFonts w:ascii="Times New Roman" w:hAnsi="Times New Roman" w:cs="Times New Roman"/>
        </w:rPr>
        <w:t xml:space="preserve"> V., Ferrari V., Abi Habib J., Van den </w:t>
      </w:r>
      <w:proofErr w:type="spellStart"/>
      <w:r>
        <w:rPr>
          <w:rFonts w:ascii="Times New Roman" w:hAnsi="Times New Roman" w:cs="Times New Roman"/>
        </w:rPr>
        <w:t>Eynde</w:t>
      </w:r>
      <w:proofErr w:type="spellEnd"/>
      <w:r>
        <w:rPr>
          <w:rFonts w:ascii="Times New Roman" w:hAnsi="Times New Roman" w:cs="Times New Roman"/>
        </w:rPr>
        <w:t xml:space="preserve"> B.J. // Molecular Immunology – 2019. – Т. 113 – С.93–102.</w:t>
      </w:r>
    </w:p>
    <w:p w14:paraId="6CCDFA14" w14:textId="77777777" w:rsidR="0002028E" w:rsidRDefault="0002028E" w:rsidP="0002028E">
      <w:pPr>
        <w:pStyle w:val="af8"/>
        <w:rPr>
          <w:rFonts w:ascii="Times New Roman" w:hAnsi="Times New Roman" w:cs="Times New Roman"/>
        </w:rPr>
      </w:pPr>
      <w:r>
        <w:rPr>
          <w:rFonts w:ascii="Times New Roman" w:hAnsi="Times New Roman" w:cs="Times New Roman"/>
        </w:rPr>
        <w:t>51. Rock K.L. Protein degradation and the generation of MHC class I-presented peptides Elsevier, 2002. – 1–70с.</w:t>
      </w:r>
    </w:p>
    <w:p w14:paraId="34FFC076"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52. </w:t>
      </w:r>
      <w:proofErr w:type="spellStart"/>
      <w:r>
        <w:rPr>
          <w:rFonts w:ascii="Times New Roman" w:hAnsi="Times New Roman" w:cs="Times New Roman"/>
        </w:rPr>
        <w:t>Craiu</w:t>
      </w:r>
      <w:proofErr w:type="spellEnd"/>
      <w:r>
        <w:rPr>
          <w:rFonts w:ascii="Times New Roman" w:hAnsi="Times New Roman" w:cs="Times New Roman"/>
        </w:rPr>
        <w:t xml:space="preserve"> A. Two distinct proteolytic processes in the generation of a major histocompatibility complex class I-presented peptide / </w:t>
      </w:r>
      <w:proofErr w:type="spellStart"/>
      <w:r>
        <w:rPr>
          <w:rFonts w:ascii="Times New Roman" w:hAnsi="Times New Roman" w:cs="Times New Roman"/>
        </w:rPr>
        <w:t>Craiu</w:t>
      </w:r>
      <w:proofErr w:type="spellEnd"/>
      <w:r>
        <w:rPr>
          <w:rFonts w:ascii="Times New Roman" w:hAnsi="Times New Roman" w:cs="Times New Roman"/>
        </w:rPr>
        <w:t xml:space="preserve"> A., </w:t>
      </w:r>
      <w:proofErr w:type="spellStart"/>
      <w:r>
        <w:rPr>
          <w:rFonts w:ascii="Times New Roman" w:hAnsi="Times New Roman" w:cs="Times New Roman"/>
        </w:rPr>
        <w:t>Akopian</w:t>
      </w:r>
      <w:proofErr w:type="spellEnd"/>
      <w:r>
        <w:rPr>
          <w:rFonts w:ascii="Times New Roman" w:hAnsi="Times New Roman" w:cs="Times New Roman"/>
        </w:rPr>
        <w:t xml:space="preserve"> T., Goldberg A., Rock K.L. // Proceedings of the National Academy of Sciences – 1997. – Т. 94 – № 20 – С.10850–10855.</w:t>
      </w:r>
    </w:p>
    <w:p w14:paraId="5287379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53. </w:t>
      </w:r>
      <w:proofErr w:type="spellStart"/>
      <w:r>
        <w:rPr>
          <w:rFonts w:ascii="Times New Roman" w:hAnsi="Times New Roman" w:cs="Times New Roman"/>
        </w:rPr>
        <w:t>Stoltze</w:t>
      </w:r>
      <w:proofErr w:type="spellEnd"/>
      <w:r>
        <w:rPr>
          <w:rFonts w:ascii="Times New Roman" w:hAnsi="Times New Roman" w:cs="Times New Roman"/>
        </w:rPr>
        <w:t xml:space="preserve"> L. Two new proteases in the MHC class I processing pathway / </w:t>
      </w:r>
      <w:proofErr w:type="spellStart"/>
      <w:r>
        <w:rPr>
          <w:rFonts w:ascii="Times New Roman" w:hAnsi="Times New Roman" w:cs="Times New Roman"/>
        </w:rPr>
        <w:t>Stoltze</w:t>
      </w:r>
      <w:proofErr w:type="spellEnd"/>
      <w:r>
        <w:rPr>
          <w:rFonts w:ascii="Times New Roman" w:hAnsi="Times New Roman" w:cs="Times New Roman"/>
        </w:rPr>
        <w:t xml:space="preserve"> L., </w:t>
      </w:r>
      <w:proofErr w:type="spellStart"/>
      <w:r>
        <w:rPr>
          <w:rFonts w:ascii="Times New Roman" w:hAnsi="Times New Roman" w:cs="Times New Roman"/>
        </w:rPr>
        <w:t>Schirle</w:t>
      </w:r>
      <w:proofErr w:type="spellEnd"/>
      <w:r>
        <w:rPr>
          <w:rFonts w:ascii="Times New Roman" w:hAnsi="Times New Roman" w:cs="Times New Roman"/>
        </w:rPr>
        <w:t xml:space="preserve"> M., Schwarz G., </w:t>
      </w:r>
      <w:proofErr w:type="spellStart"/>
      <w:r>
        <w:rPr>
          <w:rFonts w:ascii="Times New Roman" w:hAnsi="Times New Roman" w:cs="Times New Roman"/>
        </w:rPr>
        <w:t>Schröter</w:t>
      </w:r>
      <w:proofErr w:type="spellEnd"/>
      <w:r>
        <w:rPr>
          <w:rFonts w:ascii="Times New Roman" w:hAnsi="Times New Roman" w:cs="Times New Roman"/>
        </w:rPr>
        <w:t xml:space="preserve"> C., Thompson M.W., Hersh L.B., </w:t>
      </w:r>
      <w:proofErr w:type="spellStart"/>
      <w:r>
        <w:rPr>
          <w:rFonts w:ascii="Times New Roman" w:hAnsi="Times New Roman" w:cs="Times New Roman"/>
        </w:rPr>
        <w:t>Kalbacher</w:t>
      </w:r>
      <w:proofErr w:type="spellEnd"/>
      <w:r>
        <w:rPr>
          <w:rFonts w:ascii="Times New Roman" w:hAnsi="Times New Roman" w:cs="Times New Roman"/>
        </w:rPr>
        <w:t xml:space="preserve"> H.,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Nature Immunology – 2000. – Т. 1 – № 5 – С.413–418.</w:t>
      </w:r>
    </w:p>
    <w:p w14:paraId="286DB6E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54. Rock K.L. Proteases in MHC Class I Presentation and Cross-Presentation / Rock K.L., </w:t>
      </w:r>
      <w:proofErr w:type="spellStart"/>
      <w:r>
        <w:rPr>
          <w:rFonts w:ascii="Times New Roman" w:hAnsi="Times New Roman" w:cs="Times New Roman"/>
        </w:rPr>
        <w:t>Farfán-Arribas</w:t>
      </w:r>
      <w:proofErr w:type="spellEnd"/>
      <w:r>
        <w:rPr>
          <w:rFonts w:ascii="Times New Roman" w:hAnsi="Times New Roman" w:cs="Times New Roman"/>
        </w:rPr>
        <w:t xml:space="preserve"> D.J., Shen L. // The Journal of Immunology – 2010. – Т. 184 – № 1 – С.9–15.</w:t>
      </w:r>
    </w:p>
    <w:p w14:paraId="140EF4EB"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55. </w:t>
      </w:r>
      <w:proofErr w:type="spellStart"/>
      <w:r>
        <w:rPr>
          <w:rFonts w:ascii="Times New Roman" w:hAnsi="Times New Roman" w:cs="Times New Roman"/>
        </w:rPr>
        <w:t>Kunisawa</w:t>
      </w:r>
      <w:proofErr w:type="spellEnd"/>
      <w:r>
        <w:rPr>
          <w:rFonts w:ascii="Times New Roman" w:hAnsi="Times New Roman" w:cs="Times New Roman"/>
        </w:rPr>
        <w:t xml:space="preserve"> J. The Group II Chaperonin </w:t>
      </w:r>
      <w:proofErr w:type="spellStart"/>
      <w:r>
        <w:rPr>
          <w:rFonts w:ascii="Times New Roman" w:hAnsi="Times New Roman" w:cs="Times New Roman"/>
        </w:rPr>
        <w:t>TRiC</w:t>
      </w:r>
      <w:proofErr w:type="spellEnd"/>
      <w:r>
        <w:rPr>
          <w:rFonts w:ascii="Times New Roman" w:hAnsi="Times New Roman" w:cs="Times New Roman"/>
        </w:rPr>
        <w:t xml:space="preserve"> Protects Proteolytic Intermediates from Degradation in the MHC Class I Antigen Processing Pathway / </w:t>
      </w:r>
      <w:proofErr w:type="spellStart"/>
      <w:r>
        <w:rPr>
          <w:rFonts w:ascii="Times New Roman" w:hAnsi="Times New Roman" w:cs="Times New Roman"/>
        </w:rPr>
        <w:t>Kunisawa</w:t>
      </w:r>
      <w:proofErr w:type="spellEnd"/>
      <w:r>
        <w:rPr>
          <w:rFonts w:ascii="Times New Roman" w:hAnsi="Times New Roman" w:cs="Times New Roman"/>
        </w:rPr>
        <w:t xml:space="preserve"> J., Shastri N. // Molecular Cell – 2003. – Т. 12 – № 3 – С.565–576.</w:t>
      </w:r>
    </w:p>
    <w:p w14:paraId="1CD6A0E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56. </w:t>
      </w:r>
      <w:proofErr w:type="spellStart"/>
      <w:r>
        <w:rPr>
          <w:rFonts w:ascii="Times New Roman" w:hAnsi="Times New Roman" w:cs="Times New Roman"/>
        </w:rPr>
        <w:t>Daumke</w:t>
      </w:r>
      <w:proofErr w:type="spellEnd"/>
      <w:r>
        <w:rPr>
          <w:rFonts w:ascii="Times New Roman" w:hAnsi="Times New Roman" w:cs="Times New Roman"/>
        </w:rPr>
        <w:t xml:space="preserve"> O. Functional asymmetry of the ATP-binding-cassettes of the ABC transporter TAP is determined by intrinsic properties of the nucleotide binding domains: Modular function of TAP domains / </w:t>
      </w:r>
      <w:proofErr w:type="spellStart"/>
      <w:r>
        <w:rPr>
          <w:rFonts w:ascii="Times New Roman" w:hAnsi="Times New Roman" w:cs="Times New Roman"/>
        </w:rPr>
        <w:t>Daumke</w:t>
      </w:r>
      <w:proofErr w:type="spellEnd"/>
      <w:r>
        <w:rPr>
          <w:rFonts w:ascii="Times New Roman" w:hAnsi="Times New Roman" w:cs="Times New Roman"/>
        </w:rPr>
        <w:t xml:space="preserve"> O., </w:t>
      </w:r>
      <w:proofErr w:type="spellStart"/>
      <w:r>
        <w:rPr>
          <w:rFonts w:ascii="Times New Roman" w:hAnsi="Times New Roman" w:cs="Times New Roman"/>
        </w:rPr>
        <w:t>Knittler</w:t>
      </w:r>
      <w:proofErr w:type="spellEnd"/>
      <w:r>
        <w:rPr>
          <w:rFonts w:ascii="Times New Roman" w:hAnsi="Times New Roman" w:cs="Times New Roman"/>
        </w:rPr>
        <w:t xml:space="preserve"> M.R. // European Journal of Biochemistry – 2001. – Т. 268 – № 17 – С.4776–4786.</w:t>
      </w:r>
    </w:p>
    <w:p w14:paraId="70E7AD55"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57. </w:t>
      </w:r>
      <w:proofErr w:type="spellStart"/>
      <w:r>
        <w:rPr>
          <w:rFonts w:ascii="Times New Roman" w:hAnsi="Times New Roman" w:cs="Times New Roman"/>
        </w:rPr>
        <w:t>Urlinger</w:t>
      </w:r>
      <w:proofErr w:type="spellEnd"/>
      <w:r>
        <w:rPr>
          <w:rFonts w:ascii="Times New Roman" w:hAnsi="Times New Roman" w:cs="Times New Roman"/>
        </w:rPr>
        <w:t xml:space="preserve"> S. Intracellular Location, Complex Formation, and Function of the Transporter Associated with Antigen Processing in Yeast / </w:t>
      </w:r>
      <w:proofErr w:type="spellStart"/>
      <w:r>
        <w:rPr>
          <w:rFonts w:ascii="Times New Roman" w:hAnsi="Times New Roman" w:cs="Times New Roman"/>
        </w:rPr>
        <w:t>Urlinger</w:t>
      </w:r>
      <w:proofErr w:type="spellEnd"/>
      <w:r>
        <w:rPr>
          <w:rFonts w:ascii="Times New Roman" w:hAnsi="Times New Roman" w:cs="Times New Roman"/>
        </w:rPr>
        <w:t xml:space="preserve"> S., </w:t>
      </w:r>
      <w:proofErr w:type="spellStart"/>
      <w:r>
        <w:rPr>
          <w:rFonts w:ascii="Times New Roman" w:hAnsi="Times New Roman" w:cs="Times New Roman"/>
        </w:rPr>
        <w:t>Kuchler</w:t>
      </w:r>
      <w:proofErr w:type="spellEnd"/>
      <w:r>
        <w:rPr>
          <w:rFonts w:ascii="Times New Roman" w:hAnsi="Times New Roman" w:cs="Times New Roman"/>
        </w:rPr>
        <w:t xml:space="preserve"> K., Meyer T.H., </w:t>
      </w:r>
      <w:proofErr w:type="spellStart"/>
      <w:r>
        <w:rPr>
          <w:rFonts w:ascii="Times New Roman" w:hAnsi="Times New Roman" w:cs="Times New Roman"/>
        </w:rPr>
        <w:t>Uebel</w:t>
      </w:r>
      <w:proofErr w:type="spellEnd"/>
      <w:r>
        <w:rPr>
          <w:rFonts w:ascii="Times New Roman" w:hAnsi="Times New Roman" w:cs="Times New Roman"/>
        </w:rPr>
        <w:t xml:space="preserve"> S., </w:t>
      </w:r>
      <w:proofErr w:type="spellStart"/>
      <w:r>
        <w:rPr>
          <w:rFonts w:ascii="Times New Roman" w:hAnsi="Times New Roman" w:cs="Times New Roman"/>
        </w:rPr>
        <w:t>Tampe</w:t>
      </w:r>
      <w:proofErr w:type="spellEnd"/>
      <w:r>
        <w:rPr>
          <w:rFonts w:ascii="Times New Roman" w:hAnsi="Times New Roman" w:cs="Times New Roman"/>
        </w:rPr>
        <w:t xml:space="preserve"> R. // European Journal of Biochemistry – 1997. – Т. 245 – № 2 – С.266–272.</w:t>
      </w:r>
    </w:p>
    <w:p w14:paraId="02F199E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58. </w:t>
      </w:r>
      <w:proofErr w:type="spellStart"/>
      <w:r>
        <w:rPr>
          <w:rFonts w:ascii="Times New Roman" w:hAnsi="Times New Roman" w:cs="Times New Roman"/>
        </w:rPr>
        <w:t>Blees</w:t>
      </w:r>
      <w:proofErr w:type="spellEnd"/>
      <w:r>
        <w:rPr>
          <w:rFonts w:ascii="Times New Roman" w:hAnsi="Times New Roman" w:cs="Times New Roman"/>
        </w:rPr>
        <w:t xml:space="preserve"> A. Assembly of the MHC I peptide-loading complex determined by a conserved ionic lock-switch / </w:t>
      </w:r>
      <w:proofErr w:type="spellStart"/>
      <w:r>
        <w:rPr>
          <w:rFonts w:ascii="Times New Roman" w:hAnsi="Times New Roman" w:cs="Times New Roman"/>
        </w:rPr>
        <w:t>Blees</w:t>
      </w:r>
      <w:proofErr w:type="spellEnd"/>
      <w:r>
        <w:rPr>
          <w:rFonts w:ascii="Times New Roman" w:hAnsi="Times New Roman" w:cs="Times New Roman"/>
        </w:rPr>
        <w:t xml:space="preserve"> A., Reichel K., </w:t>
      </w:r>
      <w:proofErr w:type="spellStart"/>
      <w:r>
        <w:rPr>
          <w:rFonts w:ascii="Times New Roman" w:hAnsi="Times New Roman" w:cs="Times New Roman"/>
        </w:rPr>
        <w:t>Trowitzsch</w:t>
      </w:r>
      <w:proofErr w:type="spellEnd"/>
      <w:r>
        <w:rPr>
          <w:rFonts w:ascii="Times New Roman" w:hAnsi="Times New Roman" w:cs="Times New Roman"/>
        </w:rPr>
        <w:t xml:space="preserve"> S., </w:t>
      </w:r>
      <w:proofErr w:type="spellStart"/>
      <w:r>
        <w:rPr>
          <w:rFonts w:ascii="Times New Roman" w:hAnsi="Times New Roman" w:cs="Times New Roman"/>
        </w:rPr>
        <w:t>Fisette</w:t>
      </w:r>
      <w:proofErr w:type="spellEnd"/>
      <w:r>
        <w:rPr>
          <w:rFonts w:ascii="Times New Roman" w:hAnsi="Times New Roman" w:cs="Times New Roman"/>
        </w:rPr>
        <w:t xml:space="preserve"> O., Bock C., Abele R., Hummer G., Schäfer L.V., </w:t>
      </w:r>
      <w:proofErr w:type="spellStart"/>
      <w:r>
        <w:rPr>
          <w:rFonts w:ascii="Times New Roman" w:hAnsi="Times New Roman" w:cs="Times New Roman"/>
        </w:rPr>
        <w:t>Tampé</w:t>
      </w:r>
      <w:proofErr w:type="spellEnd"/>
      <w:r>
        <w:rPr>
          <w:rFonts w:ascii="Times New Roman" w:hAnsi="Times New Roman" w:cs="Times New Roman"/>
        </w:rPr>
        <w:t xml:space="preserve"> R. // Scientific Reports – 2015. – Т. 5 – № 1 – С.17341.</w:t>
      </w:r>
    </w:p>
    <w:p w14:paraId="09AA0ED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59. Lehnert E. Structure and Dynamics of Antigenic Peptides in Complex with TAP / Lehnert E., </w:t>
      </w:r>
      <w:proofErr w:type="spellStart"/>
      <w:r>
        <w:rPr>
          <w:rFonts w:ascii="Times New Roman" w:hAnsi="Times New Roman" w:cs="Times New Roman"/>
        </w:rPr>
        <w:t>Tampé</w:t>
      </w:r>
      <w:proofErr w:type="spellEnd"/>
      <w:r>
        <w:rPr>
          <w:rFonts w:ascii="Times New Roman" w:hAnsi="Times New Roman" w:cs="Times New Roman"/>
        </w:rPr>
        <w:t xml:space="preserve"> R. // Frontiers in Immunology – 2017. – Т. 8.</w:t>
      </w:r>
    </w:p>
    <w:p w14:paraId="5C08BC87"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60. Abele R. The ABCs of Immunology: Structure and Function of TAP, the Transporter Associated with Antigen Processing / Abele R., </w:t>
      </w:r>
      <w:proofErr w:type="spellStart"/>
      <w:r>
        <w:rPr>
          <w:rFonts w:ascii="Times New Roman" w:hAnsi="Times New Roman" w:cs="Times New Roman"/>
        </w:rPr>
        <w:t>Tampé</w:t>
      </w:r>
      <w:proofErr w:type="spellEnd"/>
      <w:r>
        <w:rPr>
          <w:rFonts w:ascii="Times New Roman" w:hAnsi="Times New Roman" w:cs="Times New Roman"/>
        </w:rPr>
        <w:t xml:space="preserve"> R. // Physiology – 2004. – Т. 19 – № 4 – С.216–224.</w:t>
      </w:r>
    </w:p>
    <w:p w14:paraId="56357720"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61. Grossmann N. Mechanistic determinants of the directionality and energetics of active export by a heterodimeric ABC transporter / Grossmann N., </w:t>
      </w:r>
      <w:proofErr w:type="spellStart"/>
      <w:r>
        <w:rPr>
          <w:rFonts w:ascii="Times New Roman" w:hAnsi="Times New Roman" w:cs="Times New Roman"/>
        </w:rPr>
        <w:t>Vakkasoglu</w:t>
      </w:r>
      <w:proofErr w:type="spellEnd"/>
      <w:r>
        <w:rPr>
          <w:rFonts w:ascii="Times New Roman" w:hAnsi="Times New Roman" w:cs="Times New Roman"/>
        </w:rPr>
        <w:t xml:space="preserve"> A.S., </w:t>
      </w:r>
      <w:proofErr w:type="spellStart"/>
      <w:r>
        <w:rPr>
          <w:rFonts w:ascii="Times New Roman" w:hAnsi="Times New Roman" w:cs="Times New Roman"/>
        </w:rPr>
        <w:t>Hulpke</w:t>
      </w:r>
      <w:proofErr w:type="spellEnd"/>
      <w:r>
        <w:rPr>
          <w:rFonts w:ascii="Times New Roman" w:hAnsi="Times New Roman" w:cs="Times New Roman"/>
        </w:rPr>
        <w:t xml:space="preserve"> S., Abele R., Gaudet R., </w:t>
      </w:r>
      <w:proofErr w:type="spellStart"/>
      <w:r>
        <w:rPr>
          <w:rFonts w:ascii="Times New Roman" w:hAnsi="Times New Roman" w:cs="Times New Roman"/>
        </w:rPr>
        <w:t>Tampé</w:t>
      </w:r>
      <w:proofErr w:type="spellEnd"/>
      <w:r>
        <w:rPr>
          <w:rFonts w:ascii="Times New Roman" w:hAnsi="Times New Roman" w:cs="Times New Roman"/>
        </w:rPr>
        <w:t xml:space="preserve"> R. // Nature Communications – 2014. – Т. 5 – № 1 – С.5419.</w:t>
      </w:r>
    </w:p>
    <w:p w14:paraId="5C27ED5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62. </w:t>
      </w:r>
      <w:proofErr w:type="spellStart"/>
      <w:r>
        <w:rPr>
          <w:rFonts w:ascii="Times New Roman" w:hAnsi="Times New Roman" w:cs="Times New Roman"/>
        </w:rPr>
        <w:t>Herget</w:t>
      </w:r>
      <w:proofErr w:type="spellEnd"/>
      <w:r>
        <w:rPr>
          <w:rFonts w:ascii="Times New Roman" w:hAnsi="Times New Roman" w:cs="Times New Roman"/>
        </w:rPr>
        <w:t xml:space="preserve"> M. Purification and Reconstitution of the Antigen Transport Complex TAP / </w:t>
      </w:r>
      <w:proofErr w:type="spellStart"/>
      <w:r>
        <w:rPr>
          <w:rFonts w:ascii="Times New Roman" w:hAnsi="Times New Roman" w:cs="Times New Roman"/>
        </w:rPr>
        <w:t>Herget</w:t>
      </w:r>
      <w:proofErr w:type="spellEnd"/>
      <w:r>
        <w:rPr>
          <w:rFonts w:ascii="Times New Roman" w:hAnsi="Times New Roman" w:cs="Times New Roman"/>
        </w:rPr>
        <w:t xml:space="preserve"> M., </w:t>
      </w:r>
      <w:proofErr w:type="spellStart"/>
      <w:r>
        <w:rPr>
          <w:rFonts w:ascii="Times New Roman" w:hAnsi="Times New Roman" w:cs="Times New Roman"/>
        </w:rPr>
        <w:t>Krei</w:t>
      </w:r>
      <w:proofErr w:type="spellEnd"/>
      <w:r>
        <w:rPr>
          <w:rFonts w:ascii="Times New Roman" w:hAnsi="Times New Roman" w:cs="Times New Roman"/>
        </w:rPr>
        <w:t xml:space="preserve">βig N., Kolbe C., </w:t>
      </w:r>
      <w:proofErr w:type="spellStart"/>
      <w:r>
        <w:rPr>
          <w:rFonts w:ascii="Times New Roman" w:hAnsi="Times New Roman" w:cs="Times New Roman"/>
        </w:rPr>
        <w:t>Schölz</w:t>
      </w:r>
      <w:proofErr w:type="spellEnd"/>
      <w:r>
        <w:rPr>
          <w:rFonts w:ascii="Times New Roman" w:hAnsi="Times New Roman" w:cs="Times New Roman"/>
        </w:rPr>
        <w:t xml:space="preserve"> C., </w:t>
      </w:r>
      <w:proofErr w:type="spellStart"/>
      <w:r>
        <w:rPr>
          <w:rFonts w:ascii="Times New Roman" w:hAnsi="Times New Roman" w:cs="Times New Roman"/>
        </w:rPr>
        <w:t>Tampé</w:t>
      </w:r>
      <w:proofErr w:type="spellEnd"/>
      <w:r>
        <w:rPr>
          <w:rFonts w:ascii="Times New Roman" w:hAnsi="Times New Roman" w:cs="Times New Roman"/>
        </w:rPr>
        <w:t xml:space="preserve"> R., Abele R. // Journal of Biological Chemistry – 2009. – Т. 284 – № 49 – С.33740–33749.</w:t>
      </w:r>
    </w:p>
    <w:p w14:paraId="02C970A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63. </w:t>
      </w:r>
      <w:proofErr w:type="spellStart"/>
      <w:r>
        <w:rPr>
          <w:rFonts w:ascii="Times New Roman" w:hAnsi="Times New Roman" w:cs="Times New Roman"/>
        </w:rPr>
        <w:t>Endert</w:t>
      </w:r>
      <w:proofErr w:type="spellEnd"/>
      <w:r>
        <w:rPr>
          <w:rFonts w:ascii="Times New Roman" w:hAnsi="Times New Roman" w:cs="Times New Roman"/>
        </w:rPr>
        <w:t xml:space="preserve"> P.M. van A sequential model for peptide binding and transport by the transporters associated with antigen processing / </w:t>
      </w:r>
      <w:proofErr w:type="spellStart"/>
      <w:r>
        <w:rPr>
          <w:rFonts w:ascii="Times New Roman" w:hAnsi="Times New Roman" w:cs="Times New Roman"/>
        </w:rPr>
        <w:t>Endert</w:t>
      </w:r>
      <w:proofErr w:type="spellEnd"/>
      <w:r>
        <w:rPr>
          <w:rFonts w:ascii="Times New Roman" w:hAnsi="Times New Roman" w:cs="Times New Roman"/>
        </w:rPr>
        <w:t xml:space="preserve"> P.M. van, </w:t>
      </w:r>
      <w:proofErr w:type="spellStart"/>
      <w:r>
        <w:rPr>
          <w:rFonts w:ascii="Times New Roman" w:hAnsi="Times New Roman" w:cs="Times New Roman"/>
        </w:rPr>
        <w:t>Tampé</w:t>
      </w:r>
      <w:proofErr w:type="spellEnd"/>
      <w:r>
        <w:rPr>
          <w:rFonts w:ascii="Times New Roman" w:hAnsi="Times New Roman" w:cs="Times New Roman"/>
        </w:rPr>
        <w:t xml:space="preserve"> R., Meyer T.H., Tisch R., Bach J.-F., McDevitt H.O. // Immunity – 1994. – Т. 1 – № 6 – С.491–500.</w:t>
      </w:r>
    </w:p>
    <w:p w14:paraId="04F3CA8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64. </w:t>
      </w:r>
      <w:proofErr w:type="spellStart"/>
      <w:r>
        <w:rPr>
          <w:rFonts w:ascii="Times New Roman" w:hAnsi="Times New Roman" w:cs="Times New Roman"/>
        </w:rPr>
        <w:t>Gorbulev</w:t>
      </w:r>
      <w:proofErr w:type="spellEnd"/>
      <w:r>
        <w:rPr>
          <w:rFonts w:ascii="Times New Roman" w:hAnsi="Times New Roman" w:cs="Times New Roman"/>
        </w:rPr>
        <w:t xml:space="preserve"> S. Allosteric crosstalk between peptide-binding, transport, and ATP hydrolysis of the ABC transporter TAP / </w:t>
      </w:r>
      <w:proofErr w:type="spellStart"/>
      <w:r>
        <w:rPr>
          <w:rFonts w:ascii="Times New Roman" w:hAnsi="Times New Roman" w:cs="Times New Roman"/>
        </w:rPr>
        <w:t>Gorbulev</w:t>
      </w:r>
      <w:proofErr w:type="spellEnd"/>
      <w:r>
        <w:rPr>
          <w:rFonts w:ascii="Times New Roman" w:hAnsi="Times New Roman" w:cs="Times New Roman"/>
        </w:rPr>
        <w:t xml:space="preserve"> S., Abele R., </w:t>
      </w:r>
      <w:proofErr w:type="spellStart"/>
      <w:r>
        <w:rPr>
          <w:rFonts w:ascii="Times New Roman" w:hAnsi="Times New Roman" w:cs="Times New Roman"/>
        </w:rPr>
        <w:t>Tampé</w:t>
      </w:r>
      <w:proofErr w:type="spellEnd"/>
      <w:r>
        <w:rPr>
          <w:rFonts w:ascii="Times New Roman" w:hAnsi="Times New Roman" w:cs="Times New Roman"/>
        </w:rPr>
        <w:t xml:space="preserve"> R. // Proceedings of the National Academy of Sciences – 2001. – Т. 98 – № 7 – С.3732–3737.</w:t>
      </w:r>
    </w:p>
    <w:p w14:paraId="17AC78CE"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65. </w:t>
      </w:r>
      <w:proofErr w:type="spellStart"/>
      <w:r>
        <w:rPr>
          <w:rFonts w:ascii="Times New Roman" w:hAnsi="Times New Roman" w:cs="Times New Roman"/>
        </w:rPr>
        <w:t>Herget</w:t>
      </w:r>
      <w:proofErr w:type="spellEnd"/>
      <w:r>
        <w:rPr>
          <w:rFonts w:ascii="Times New Roman" w:hAnsi="Times New Roman" w:cs="Times New Roman"/>
        </w:rPr>
        <w:t xml:space="preserve"> M. Conformation of peptides bound to the transporter associated with antigen processing (TAP) / </w:t>
      </w:r>
      <w:proofErr w:type="spellStart"/>
      <w:r>
        <w:rPr>
          <w:rFonts w:ascii="Times New Roman" w:hAnsi="Times New Roman" w:cs="Times New Roman"/>
        </w:rPr>
        <w:t>Herget</w:t>
      </w:r>
      <w:proofErr w:type="spellEnd"/>
      <w:r>
        <w:rPr>
          <w:rFonts w:ascii="Times New Roman" w:hAnsi="Times New Roman" w:cs="Times New Roman"/>
        </w:rPr>
        <w:t xml:space="preserve"> M., </w:t>
      </w:r>
      <w:proofErr w:type="spellStart"/>
      <w:r>
        <w:rPr>
          <w:rFonts w:ascii="Times New Roman" w:hAnsi="Times New Roman" w:cs="Times New Roman"/>
        </w:rPr>
        <w:t>Baldauf</w:t>
      </w:r>
      <w:proofErr w:type="spellEnd"/>
      <w:r>
        <w:rPr>
          <w:rFonts w:ascii="Times New Roman" w:hAnsi="Times New Roman" w:cs="Times New Roman"/>
        </w:rPr>
        <w:t xml:space="preserve"> C., </w:t>
      </w:r>
      <w:proofErr w:type="spellStart"/>
      <w:r>
        <w:rPr>
          <w:rFonts w:ascii="Times New Roman" w:hAnsi="Times New Roman" w:cs="Times New Roman"/>
        </w:rPr>
        <w:t>Schölz</w:t>
      </w:r>
      <w:proofErr w:type="spellEnd"/>
      <w:r>
        <w:rPr>
          <w:rFonts w:ascii="Times New Roman" w:hAnsi="Times New Roman" w:cs="Times New Roman"/>
        </w:rPr>
        <w:t xml:space="preserve"> C., </w:t>
      </w:r>
      <w:proofErr w:type="spellStart"/>
      <w:r>
        <w:rPr>
          <w:rFonts w:ascii="Times New Roman" w:hAnsi="Times New Roman" w:cs="Times New Roman"/>
        </w:rPr>
        <w:t>Parcej</w:t>
      </w:r>
      <w:proofErr w:type="spellEnd"/>
      <w:r>
        <w:rPr>
          <w:rFonts w:ascii="Times New Roman" w:hAnsi="Times New Roman" w:cs="Times New Roman"/>
        </w:rPr>
        <w:t xml:space="preserve"> D., </w:t>
      </w:r>
      <w:proofErr w:type="spellStart"/>
      <w:r>
        <w:rPr>
          <w:rFonts w:ascii="Times New Roman" w:hAnsi="Times New Roman" w:cs="Times New Roman"/>
        </w:rPr>
        <w:t>Wiesmüller</w:t>
      </w:r>
      <w:proofErr w:type="spellEnd"/>
      <w:r>
        <w:rPr>
          <w:rFonts w:ascii="Times New Roman" w:hAnsi="Times New Roman" w:cs="Times New Roman"/>
        </w:rPr>
        <w:t xml:space="preserve"> K.-H., </w:t>
      </w:r>
      <w:proofErr w:type="spellStart"/>
      <w:r>
        <w:rPr>
          <w:rFonts w:ascii="Times New Roman" w:hAnsi="Times New Roman" w:cs="Times New Roman"/>
        </w:rPr>
        <w:t>Tampé</w:t>
      </w:r>
      <w:proofErr w:type="spellEnd"/>
      <w:r>
        <w:rPr>
          <w:rFonts w:ascii="Times New Roman" w:hAnsi="Times New Roman" w:cs="Times New Roman"/>
        </w:rPr>
        <w:t xml:space="preserve"> R., Abele R., </w:t>
      </w:r>
      <w:proofErr w:type="spellStart"/>
      <w:r>
        <w:rPr>
          <w:rFonts w:ascii="Times New Roman" w:hAnsi="Times New Roman" w:cs="Times New Roman"/>
        </w:rPr>
        <w:t>Bordignon</w:t>
      </w:r>
      <w:proofErr w:type="spellEnd"/>
      <w:r>
        <w:rPr>
          <w:rFonts w:ascii="Times New Roman" w:hAnsi="Times New Roman" w:cs="Times New Roman"/>
        </w:rPr>
        <w:t xml:space="preserve"> E. // Proceedings of the National Academy of Sciences – 2011. – Т. 108 – № 4 – С.1349–1354.</w:t>
      </w:r>
    </w:p>
    <w:p w14:paraId="4EA33B4F"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66. </w:t>
      </w:r>
      <w:proofErr w:type="spellStart"/>
      <w:r>
        <w:rPr>
          <w:rFonts w:ascii="Times New Roman" w:hAnsi="Times New Roman" w:cs="Times New Roman"/>
        </w:rPr>
        <w:t>Androlewicz</w:t>
      </w:r>
      <w:proofErr w:type="spellEnd"/>
      <w:r>
        <w:rPr>
          <w:rFonts w:ascii="Times New Roman" w:hAnsi="Times New Roman" w:cs="Times New Roman"/>
        </w:rPr>
        <w:t xml:space="preserve"> M.J. Human transporters associated with antigen processing possess a promiscuous peptide-binding site / </w:t>
      </w:r>
      <w:proofErr w:type="spellStart"/>
      <w:r>
        <w:rPr>
          <w:rFonts w:ascii="Times New Roman" w:hAnsi="Times New Roman" w:cs="Times New Roman"/>
        </w:rPr>
        <w:t>Androlewicz</w:t>
      </w:r>
      <w:proofErr w:type="spellEnd"/>
      <w:r>
        <w:rPr>
          <w:rFonts w:ascii="Times New Roman" w:hAnsi="Times New Roman" w:cs="Times New Roman"/>
        </w:rPr>
        <w:t xml:space="preserve"> M.J., </w:t>
      </w:r>
      <w:proofErr w:type="spellStart"/>
      <w:r>
        <w:rPr>
          <w:rFonts w:ascii="Times New Roman" w:hAnsi="Times New Roman" w:cs="Times New Roman"/>
        </w:rPr>
        <w:t>Cresswell</w:t>
      </w:r>
      <w:proofErr w:type="spellEnd"/>
      <w:r>
        <w:rPr>
          <w:rFonts w:ascii="Times New Roman" w:hAnsi="Times New Roman" w:cs="Times New Roman"/>
        </w:rPr>
        <w:t xml:space="preserve"> P. // Immunity – 1994. – Т. 1 – № 1 – С.7–14.</w:t>
      </w:r>
    </w:p>
    <w:p w14:paraId="67273767"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67. </w:t>
      </w:r>
      <w:proofErr w:type="spellStart"/>
      <w:r>
        <w:rPr>
          <w:rFonts w:ascii="Times New Roman" w:hAnsi="Times New Roman" w:cs="Times New Roman"/>
        </w:rPr>
        <w:t>Uebel</w:t>
      </w:r>
      <w:proofErr w:type="spellEnd"/>
      <w:r>
        <w:rPr>
          <w:rFonts w:ascii="Times New Roman" w:hAnsi="Times New Roman" w:cs="Times New Roman"/>
        </w:rPr>
        <w:t xml:space="preserve"> S. Recognition principle of the TAP transporter disclosed by combinatorial peptide libraries / </w:t>
      </w:r>
      <w:proofErr w:type="spellStart"/>
      <w:r>
        <w:rPr>
          <w:rFonts w:ascii="Times New Roman" w:hAnsi="Times New Roman" w:cs="Times New Roman"/>
        </w:rPr>
        <w:t>Uebel</w:t>
      </w:r>
      <w:proofErr w:type="spellEnd"/>
      <w:r>
        <w:rPr>
          <w:rFonts w:ascii="Times New Roman" w:hAnsi="Times New Roman" w:cs="Times New Roman"/>
        </w:rPr>
        <w:t xml:space="preserve"> S., </w:t>
      </w:r>
      <w:proofErr w:type="spellStart"/>
      <w:r>
        <w:rPr>
          <w:rFonts w:ascii="Times New Roman" w:hAnsi="Times New Roman" w:cs="Times New Roman"/>
        </w:rPr>
        <w:t>Kraas</w:t>
      </w:r>
      <w:proofErr w:type="spellEnd"/>
      <w:r>
        <w:rPr>
          <w:rFonts w:ascii="Times New Roman" w:hAnsi="Times New Roman" w:cs="Times New Roman"/>
        </w:rPr>
        <w:t xml:space="preserve"> W., </w:t>
      </w:r>
      <w:proofErr w:type="spellStart"/>
      <w:r>
        <w:rPr>
          <w:rFonts w:ascii="Times New Roman" w:hAnsi="Times New Roman" w:cs="Times New Roman"/>
        </w:rPr>
        <w:t>Kienle</w:t>
      </w:r>
      <w:proofErr w:type="spellEnd"/>
      <w:r>
        <w:rPr>
          <w:rFonts w:ascii="Times New Roman" w:hAnsi="Times New Roman" w:cs="Times New Roman"/>
        </w:rPr>
        <w:t xml:space="preserve"> S., </w:t>
      </w:r>
      <w:proofErr w:type="spellStart"/>
      <w:r>
        <w:rPr>
          <w:rFonts w:ascii="Times New Roman" w:hAnsi="Times New Roman" w:cs="Times New Roman"/>
        </w:rPr>
        <w:t>Wiesmüller</w:t>
      </w:r>
      <w:proofErr w:type="spellEnd"/>
      <w:r>
        <w:rPr>
          <w:rFonts w:ascii="Times New Roman" w:hAnsi="Times New Roman" w:cs="Times New Roman"/>
        </w:rPr>
        <w:t xml:space="preserve"> K.-H., Jung G., </w:t>
      </w:r>
      <w:proofErr w:type="spellStart"/>
      <w:r>
        <w:rPr>
          <w:rFonts w:ascii="Times New Roman" w:hAnsi="Times New Roman" w:cs="Times New Roman"/>
        </w:rPr>
        <w:t>Tampé</w:t>
      </w:r>
      <w:proofErr w:type="spellEnd"/>
      <w:r>
        <w:rPr>
          <w:rFonts w:ascii="Times New Roman" w:hAnsi="Times New Roman" w:cs="Times New Roman"/>
        </w:rPr>
        <w:t xml:space="preserve"> R. // Proceedings of the National Academy of Sciences – 1997. – Т. 94 – № 17 – С.8976–8981.</w:t>
      </w:r>
    </w:p>
    <w:p w14:paraId="66854993"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68. </w:t>
      </w:r>
      <w:proofErr w:type="spellStart"/>
      <w:r>
        <w:rPr>
          <w:rFonts w:ascii="Times New Roman" w:hAnsi="Times New Roman" w:cs="Times New Roman"/>
        </w:rPr>
        <w:t>Blees</w:t>
      </w:r>
      <w:proofErr w:type="spellEnd"/>
      <w:r>
        <w:rPr>
          <w:rFonts w:ascii="Times New Roman" w:hAnsi="Times New Roman" w:cs="Times New Roman"/>
        </w:rPr>
        <w:t xml:space="preserve"> A. Structure of the human MHC-I peptide-loading complex / </w:t>
      </w:r>
      <w:proofErr w:type="spellStart"/>
      <w:r>
        <w:rPr>
          <w:rFonts w:ascii="Times New Roman" w:hAnsi="Times New Roman" w:cs="Times New Roman"/>
        </w:rPr>
        <w:t>Blees</w:t>
      </w:r>
      <w:proofErr w:type="spellEnd"/>
      <w:r>
        <w:rPr>
          <w:rFonts w:ascii="Times New Roman" w:hAnsi="Times New Roman" w:cs="Times New Roman"/>
        </w:rPr>
        <w:t xml:space="preserve"> A., </w:t>
      </w:r>
      <w:proofErr w:type="spellStart"/>
      <w:r>
        <w:rPr>
          <w:rFonts w:ascii="Times New Roman" w:hAnsi="Times New Roman" w:cs="Times New Roman"/>
        </w:rPr>
        <w:t>Januliene</w:t>
      </w:r>
      <w:proofErr w:type="spellEnd"/>
      <w:r>
        <w:rPr>
          <w:rFonts w:ascii="Times New Roman" w:hAnsi="Times New Roman" w:cs="Times New Roman"/>
        </w:rPr>
        <w:t xml:space="preserve"> D., Hofmann T., Koller N., Schmidt C., </w:t>
      </w:r>
      <w:proofErr w:type="spellStart"/>
      <w:r>
        <w:rPr>
          <w:rFonts w:ascii="Times New Roman" w:hAnsi="Times New Roman" w:cs="Times New Roman"/>
        </w:rPr>
        <w:t>Trowitzsch</w:t>
      </w:r>
      <w:proofErr w:type="spellEnd"/>
      <w:r>
        <w:rPr>
          <w:rFonts w:ascii="Times New Roman" w:hAnsi="Times New Roman" w:cs="Times New Roman"/>
        </w:rPr>
        <w:t xml:space="preserve"> S., Moeller A., </w:t>
      </w:r>
      <w:proofErr w:type="spellStart"/>
      <w:r>
        <w:rPr>
          <w:rFonts w:ascii="Times New Roman" w:hAnsi="Times New Roman" w:cs="Times New Roman"/>
        </w:rPr>
        <w:t>Tampé</w:t>
      </w:r>
      <w:proofErr w:type="spellEnd"/>
      <w:r>
        <w:rPr>
          <w:rFonts w:ascii="Times New Roman" w:hAnsi="Times New Roman" w:cs="Times New Roman"/>
        </w:rPr>
        <w:t xml:space="preserve"> R. // Nature – 2017. – Т. 551 – № 7681 – С.525–528.</w:t>
      </w:r>
    </w:p>
    <w:p w14:paraId="2264807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69. </w:t>
      </w:r>
      <w:proofErr w:type="spellStart"/>
      <w:r>
        <w:rPr>
          <w:rFonts w:ascii="Times New Roman" w:hAnsi="Times New Roman" w:cs="Times New Roman"/>
        </w:rPr>
        <w:t>Serwold</w:t>
      </w:r>
      <w:proofErr w:type="spellEnd"/>
      <w:r>
        <w:rPr>
          <w:rFonts w:ascii="Times New Roman" w:hAnsi="Times New Roman" w:cs="Times New Roman"/>
        </w:rPr>
        <w:t xml:space="preserve"> T. ERAAP customizes peptides for MHC class I molecules in the endoplasmic reticulum / </w:t>
      </w:r>
      <w:proofErr w:type="spellStart"/>
      <w:r>
        <w:rPr>
          <w:rFonts w:ascii="Times New Roman" w:hAnsi="Times New Roman" w:cs="Times New Roman"/>
        </w:rPr>
        <w:t>Serwold</w:t>
      </w:r>
      <w:proofErr w:type="spellEnd"/>
      <w:r>
        <w:rPr>
          <w:rFonts w:ascii="Times New Roman" w:hAnsi="Times New Roman" w:cs="Times New Roman"/>
        </w:rPr>
        <w:t xml:space="preserve"> T., Gonzalez F., Kim J., Jacob R., Shastri N. // Nature – 2002. – Т. 419 – № 6906 – С.480–483.</w:t>
      </w:r>
    </w:p>
    <w:p w14:paraId="04A13CEF"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70. </w:t>
      </w:r>
      <w:proofErr w:type="spellStart"/>
      <w:r>
        <w:rPr>
          <w:rFonts w:ascii="Times New Roman" w:hAnsi="Times New Roman" w:cs="Times New Roman"/>
        </w:rPr>
        <w:t>Yewdell</w:t>
      </w:r>
      <w:proofErr w:type="spellEnd"/>
      <w:r>
        <w:rPr>
          <w:rFonts w:ascii="Times New Roman" w:hAnsi="Times New Roman" w:cs="Times New Roman"/>
        </w:rPr>
        <w:t xml:space="preserve"> J.W. Don’t mess with ERAAP! / </w:t>
      </w:r>
      <w:proofErr w:type="spellStart"/>
      <w:r>
        <w:rPr>
          <w:rFonts w:ascii="Times New Roman" w:hAnsi="Times New Roman" w:cs="Times New Roman"/>
        </w:rPr>
        <w:t>Yewdell</w:t>
      </w:r>
      <w:proofErr w:type="spellEnd"/>
      <w:r>
        <w:rPr>
          <w:rFonts w:ascii="Times New Roman" w:hAnsi="Times New Roman" w:cs="Times New Roman"/>
        </w:rPr>
        <w:t xml:space="preserve"> J.W., Lu X. // Nature Immunology – 2012. – Т. 13 – № 6 – С.526–528.</w:t>
      </w:r>
    </w:p>
    <w:p w14:paraId="38AB5F49" w14:textId="77777777" w:rsidR="0002028E" w:rsidRDefault="0002028E" w:rsidP="0002028E">
      <w:pPr>
        <w:pStyle w:val="af8"/>
        <w:rPr>
          <w:rFonts w:ascii="Times New Roman" w:hAnsi="Times New Roman" w:cs="Times New Roman"/>
        </w:rPr>
      </w:pPr>
      <w:r>
        <w:rPr>
          <w:rFonts w:ascii="Times New Roman" w:hAnsi="Times New Roman" w:cs="Times New Roman"/>
        </w:rPr>
        <w:t>71. Osborne A.R. PROTEIN TRANSLOCATION BY THE SEC61/SECY CHANNEL / Osborne A.R., Rapoport T.A., Berg B. van den // Annual Review of Cell and Developmental Biology – 2005. – Т. 21 – № 1 – С.529–550.</w:t>
      </w:r>
    </w:p>
    <w:p w14:paraId="217351C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72. Vita R. The Immune Epitope Database (IEDB): 2018 update / Vita R., Mahajan S., Overton J.A., </w:t>
      </w:r>
      <w:proofErr w:type="spellStart"/>
      <w:r>
        <w:rPr>
          <w:rFonts w:ascii="Times New Roman" w:hAnsi="Times New Roman" w:cs="Times New Roman"/>
        </w:rPr>
        <w:t>Dhanda</w:t>
      </w:r>
      <w:proofErr w:type="spellEnd"/>
      <w:r>
        <w:rPr>
          <w:rFonts w:ascii="Times New Roman" w:hAnsi="Times New Roman" w:cs="Times New Roman"/>
        </w:rPr>
        <w:t xml:space="preserve"> S.K., Martini S., Cantrell J.R., Wheeler D.K., </w:t>
      </w:r>
      <w:proofErr w:type="spellStart"/>
      <w:r>
        <w:rPr>
          <w:rFonts w:ascii="Times New Roman" w:hAnsi="Times New Roman" w:cs="Times New Roman"/>
        </w:rPr>
        <w:t>Sette</w:t>
      </w:r>
      <w:proofErr w:type="spellEnd"/>
      <w:r>
        <w:rPr>
          <w:rFonts w:ascii="Times New Roman" w:hAnsi="Times New Roman" w:cs="Times New Roman"/>
        </w:rPr>
        <w:t xml:space="preserve"> A., Peters B. // Nucleic Acids Research – 2019. – Т. 47 – № D1 – С.D339–D343.</w:t>
      </w:r>
    </w:p>
    <w:p w14:paraId="60152C76"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73. </w:t>
      </w:r>
      <w:proofErr w:type="spellStart"/>
      <w:r>
        <w:rPr>
          <w:rFonts w:ascii="Times New Roman" w:hAnsi="Times New Roman" w:cs="Times New Roman"/>
        </w:rPr>
        <w:t>Roetschke</w:t>
      </w:r>
      <w:proofErr w:type="spellEnd"/>
      <w:r>
        <w:rPr>
          <w:rFonts w:ascii="Times New Roman" w:hAnsi="Times New Roman" w:cs="Times New Roman"/>
        </w:rPr>
        <w:t xml:space="preserve"> H.P. </w:t>
      </w:r>
      <w:proofErr w:type="spellStart"/>
      <w:r>
        <w:rPr>
          <w:rFonts w:ascii="Times New Roman" w:hAnsi="Times New Roman" w:cs="Times New Roman"/>
        </w:rPr>
        <w:t>InvitroSPI</w:t>
      </w:r>
      <w:proofErr w:type="spellEnd"/>
      <w:r>
        <w:rPr>
          <w:rFonts w:ascii="Times New Roman" w:hAnsi="Times New Roman" w:cs="Times New Roman"/>
        </w:rPr>
        <w:t xml:space="preserve"> and a large database of proteasome-generated spliced and non-spliced peptides / </w:t>
      </w:r>
      <w:proofErr w:type="spellStart"/>
      <w:r>
        <w:rPr>
          <w:rFonts w:ascii="Times New Roman" w:hAnsi="Times New Roman" w:cs="Times New Roman"/>
        </w:rPr>
        <w:t>Roetschke</w:t>
      </w:r>
      <w:proofErr w:type="spellEnd"/>
      <w:r>
        <w:rPr>
          <w:rFonts w:ascii="Times New Roman" w:hAnsi="Times New Roman" w:cs="Times New Roman"/>
        </w:rPr>
        <w:t xml:space="preserve"> H.P., Rodriguez-Hernandez G., </w:t>
      </w:r>
      <w:proofErr w:type="spellStart"/>
      <w:r>
        <w:rPr>
          <w:rFonts w:ascii="Times New Roman" w:hAnsi="Times New Roman" w:cs="Times New Roman"/>
        </w:rPr>
        <w:t>Cormican</w:t>
      </w:r>
      <w:proofErr w:type="spellEnd"/>
      <w:r>
        <w:rPr>
          <w:rFonts w:ascii="Times New Roman" w:hAnsi="Times New Roman" w:cs="Times New Roman"/>
        </w:rPr>
        <w:t xml:space="preserve"> J.A., Yang X., </w:t>
      </w:r>
      <w:proofErr w:type="spellStart"/>
      <w:r>
        <w:rPr>
          <w:rFonts w:ascii="Times New Roman" w:hAnsi="Times New Roman" w:cs="Times New Roman"/>
        </w:rPr>
        <w:t>Lynham</w:t>
      </w:r>
      <w:proofErr w:type="spellEnd"/>
      <w:r>
        <w:rPr>
          <w:rFonts w:ascii="Times New Roman" w:hAnsi="Times New Roman" w:cs="Times New Roman"/>
        </w:rPr>
        <w:t xml:space="preserve"> S., </w:t>
      </w:r>
      <w:proofErr w:type="spellStart"/>
      <w:r>
        <w:rPr>
          <w:rFonts w:ascii="Times New Roman" w:hAnsi="Times New Roman" w:cs="Times New Roman"/>
        </w:rPr>
        <w:t>Mishto</w:t>
      </w:r>
      <w:proofErr w:type="spellEnd"/>
      <w:r>
        <w:rPr>
          <w:rFonts w:ascii="Times New Roman" w:hAnsi="Times New Roman" w:cs="Times New Roman"/>
        </w:rPr>
        <w:t xml:space="preserve"> M., </w:t>
      </w:r>
      <w:proofErr w:type="spellStart"/>
      <w:r>
        <w:rPr>
          <w:rFonts w:ascii="Times New Roman" w:hAnsi="Times New Roman" w:cs="Times New Roman"/>
        </w:rPr>
        <w:t>Liepe</w:t>
      </w:r>
      <w:proofErr w:type="spellEnd"/>
      <w:r>
        <w:rPr>
          <w:rFonts w:ascii="Times New Roman" w:hAnsi="Times New Roman" w:cs="Times New Roman"/>
        </w:rPr>
        <w:t xml:space="preserve"> J. // Scientific Data – 2023. – Т. 10 – № 1 – С.18.</w:t>
      </w:r>
    </w:p>
    <w:p w14:paraId="27579DA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74. </w:t>
      </w:r>
      <w:proofErr w:type="spellStart"/>
      <w:r>
        <w:rPr>
          <w:rFonts w:ascii="Times New Roman" w:hAnsi="Times New Roman" w:cs="Times New Roman"/>
        </w:rPr>
        <w:t>Willimsky</w:t>
      </w:r>
      <w:proofErr w:type="spellEnd"/>
      <w:r>
        <w:rPr>
          <w:rFonts w:ascii="Times New Roman" w:hAnsi="Times New Roman" w:cs="Times New Roman"/>
        </w:rPr>
        <w:t xml:space="preserve"> G. In vitro proteasome processing of neo-</w:t>
      </w:r>
      <w:proofErr w:type="spellStart"/>
      <w:r>
        <w:rPr>
          <w:rFonts w:ascii="Times New Roman" w:hAnsi="Times New Roman" w:cs="Times New Roman"/>
        </w:rPr>
        <w:t>splicetopes</w:t>
      </w:r>
      <w:proofErr w:type="spellEnd"/>
      <w:r>
        <w:rPr>
          <w:rFonts w:ascii="Times New Roman" w:hAnsi="Times New Roman" w:cs="Times New Roman"/>
        </w:rPr>
        <w:t xml:space="preserve"> does not predict their presentation in vivo / </w:t>
      </w:r>
      <w:proofErr w:type="spellStart"/>
      <w:r>
        <w:rPr>
          <w:rFonts w:ascii="Times New Roman" w:hAnsi="Times New Roman" w:cs="Times New Roman"/>
        </w:rPr>
        <w:t>Willimsky</w:t>
      </w:r>
      <w:proofErr w:type="spellEnd"/>
      <w:r>
        <w:rPr>
          <w:rFonts w:ascii="Times New Roman" w:hAnsi="Times New Roman" w:cs="Times New Roman"/>
        </w:rPr>
        <w:t xml:space="preserve"> G., </w:t>
      </w:r>
      <w:proofErr w:type="spellStart"/>
      <w:r>
        <w:rPr>
          <w:rFonts w:ascii="Times New Roman" w:hAnsi="Times New Roman" w:cs="Times New Roman"/>
        </w:rPr>
        <w:t>Beier</w:t>
      </w:r>
      <w:proofErr w:type="spellEnd"/>
      <w:r>
        <w:rPr>
          <w:rFonts w:ascii="Times New Roman" w:hAnsi="Times New Roman" w:cs="Times New Roman"/>
        </w:rPr>
        <w:t xml:space="preserve"> C., </w:t>
      </w:r>
      <w:proofErr w:type="spellStart"/>
      <w:r>
        <w:rPr>
          <w:rFonts w:ascii="Times New Roman" w:hAnsi="Times New Roman" w:cs="Times New Roman"/>
        </w:rPr>
        <w:t>Immisch</w:t>
      </w:r>
      <w:proofErr w:type="spellEnd"/>
      <w:r>
        <w:rPr>
          <w:rFonts w:ascii="Times New Roman" w:hAnsi="Times New Roman" w:cs="Times New Roman"/>
        </w:rPr>
        <w:t xml:space="preserve"> L., </w:t>
      </w:r>
      <w:proofErr w:type="spellStart"/>
      <w:r>
        <w:rPr>
          <w:rFonts w:ascii="Times New Roman" w:hAnsi="Times New Roman" w:cs="Times New Roman"/>
        </w:rPr>
        <w:t>Papafotiou</w:t>
      </w:r>
      <w:proofErr w:type="spellEnd"/>
      <w:r>
        <w:rPr>
          <w:rFonts w:ascii="Times New Roman" w:hAnsi="Times New Roman" w:cs="Times New Roman"/>
        </w:rPr>
        <w:t xml:space="preserve"> G., </w:t>
      </w:r>
      <w:proofErr w:type="spellStart"/>
      <w:r>
        <w:rPr>
          <w:rFonts w:ascii="Times New Roman" w:hAnsi="Times New Roman" w:cs="Times New Roman"/>
        </w:rPr>
        <w:t>Scheuplein</w:t>
      </w:r>
      <w:proofErr w:type="spellEnd"/>
      <w:r>
        <w:rPr>
          <w:rFonts w:ascii="Times New Roman" w:hAnsi="Times New Roman" w:cs="Times New Roman"/>
        </w:rPr>
        <w:t xml:space="preserve"> V., Goede A., </w:t>
      </w:r>
      <w:proofErr w:type="spellStart"/>
      <w:r>
        <w:rPr>
          <w:rFonts w:ascii="Times New Roman" w:hAnsi="Times New Roman" w:cs="Times New Roman"/>
        </w:rPr>
        <w:t>Holzhütter</w:t>
      </w:r>
      <w:proofErr w:type="spellEnd"/>
      <w:r>
        <w:rPr>
          <w:rFonts w:ascii="Times New Roman" w:hAnsi="Times New Roman" w:cs="Times New Roman"/>
        </w:rPr>
        <w:t xml:space="preserve"> H.-G., </w:t>
      </w:r>
      <w:proofErr w:type="spellStart"/>
      <w:r>
        <w:rPr>
          <w:rFonts w:ascii="Times New Roman" w:hAnsi="Times New Roman" w:cs="Times New Roman"/>
        </w:rPr>
        <w:t>Blankenstein</w:t>
      </w:r>
      <w:proofErr w:type="spellEnd"/>
      <w:r>
        <w:rPr>
          <w:rFonts w:ascii="Times New Roman" w:hAnsi="Times New Roman" w:cs="Times New Roman"/>
        </w:rPr>
        <w:t xml:space="preserve"> T., </w:t>
      </w:r>
      <w:proofErr w:type="spellStart"/>
      <w:r>
        <w:rPr>
          <w:rFonts w:ascii="Times New Roman" w:hAnsi="Times New Roman" w:cs="Times New Roman"/>
        </w:rPr>
        <w:t>Kloetzel</w:t>
      </w:r>
      <w:proofErr w:type="spellEnd"/>
      <w:r>
        <w:rPr>
          <w:rFonts w:ascii="Times New Roman" w:hAnsi="Times New Roman" w:cs="Times New Roman"/>
        </w:rPr>
        <w:t xml:space="preserve"> P.M. // </w:t>
      </w:r>
      <w:proofErr w:type="spellStart"/>
      <w:r>
        <w:rPr>
          <w:rFonts w:ascii="Times New Roman" w:hAnsi="Times New Roman" w:cs="Times New Roman"/>
        </w:rPr>
        <w:t>eLife</w:t>
      </w:r>
      <w:proofErr w:type="spellEnd"/>
      <w:r>
        <w:rPr>
          <w:rFonts w:ascii="Times New Roman" w:hAnsi="Times New Roman" w:cs="Times New Roman"/>
        </w:rPr>
        <w:t xml:space="preserve"> – 2021. – Т. 10 – С.e62019.</w:t>
      </w:r>
    </w:p>
    <w:p w14:paraId="67481A5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75. Toes R.E.M. Discrete Cleavage Motifs of Constitutive and Immunoproteasomes Revealed by Quantitative Analysis of Cleavage Products / Toes R.E.M., Nussbaum A.K., </w:t>
      </w:r>
      <w:proofErr w:type="spellStart"/>
      <w:r>
        <w:rPr>
          <w:rFonts w:ascii="Times New Roman" w:hAnsi="Times New Roman" w:cs="Times New Roman"/>
        </w:rPr>
        <w:t>Degermann</w:t>
      </w:r>
      <w:proofErr w:type="spellEnd"/>
      <w:r>
        <w:rPr>
          <w:rFonts w:ascii="Times New Roman" w:hAnsi="Times New Roman" w:cs="Times New Roman"/>
        </w:rPr>
        <w:t xml:space="preserve"> S., </w:t>
      </w:r>
      <w:proofErr w:type="spellStart"/>
      <w:r>
        <w:rPr>
          <w:rFonts w:ascii="Times New Roman" w:hAnsi="Times New Roman" w:cs="Times New Roman"/>
        </w:rPr>
        <w:t>Schirle</w:t>
      </w:r>
      <w:proofErr w:type="spellEnd"/>
      <w:r>
        <w:rPr>
          <w:rFonts w:ascii="Times New Roman" w:hAnsi="Times New Roman" w:cs="Times New Roman"/>
        </w:rPr>
        <w:t xml:space="preserve"> M., Emmerich N.P.N., Kraft M., Laplace C., </w:t>
      </w:r>
      <w:proofErr w:type="spellStart"/>
      <w:r>
        <w:rPr>
          <w:rFonts w:ascii="Times New Roman" w:hAnsi="Times New Roman" w:cs="Times New Roman"/>
        </w:rPr>
        <w:t>Zwinderman</w:t>
      </w:r>
      <w:proofErr w:type="spellEnd"/>
      <w:r>
        <w:rPr>
          <w:rFonts w:ascii="Times New Roman" w:hAnsi="Times New Roman" w:cs="Times New Roman"/>
        </w:rPr>
        <w:t xml:space="preserve"> A., Dick T.P., Müller J., </w:t>
      </w:r>
      <w:proofErr w:type="spellStart"/>
      <w:r>
        <w:rPr>
          <w:rFonts w:ascii="Times New Roman" w:hAnsi="Times New Roman" w:cs="Times New Roman"/>
        </w:rPr>
        <w:t>Schönfisch</w:t>
      </w:r>
      <w:proofErr w:type="spellEnd"/>
      <w:r>
        <w:rPr>
          <w:rFonts w:ascii="Times New Roman" w:hAnsi="Times New Roman" w:cs="Times New Roman"/>
        </w:rPr>
        <w:t xml:space="preserve"> B., Schmid C., Fehling H.-J.,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Journal of Experimental Medicine – 2001. – Т. 194 – № 1 – С.1–12.</w:t>
      </w:r>
    </w:p>
    <w:p w14:paraId="54281D9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76. Emmerich N.P.N. The Human 26 S and 20 S Proteasomes Generate Overlapping but Different Sets of Peptide Fragments from a Model Protein Substrate / Emmerich N.P.N., Nussbaum A.K., </w:t>
      </w:r>
      <w:proofErr w:type="spellStart"/>
      <w:r>
        <w:rPr>
          <w:rFonts w:ascii="Times New Roman" w:hAnsi="Times New Roman" w:cs="Times New Roman"/>
        </w:rPr>
        <w:t>Stevanovic</w:t>
      </w:r>
      <w:proofErr w:type="spellEnd"/>
      <w:r>
        <w:rPr>
          <w:rFonts w:ascii="Times New Roman" w:hAnsi="Times New Roman" w:cs="Times New Roman"/>
        </w:rPr>
        <w:t xml:space="preserve"> S., </w:t>
      </w:r>
      <w:proofErr w:type="spellStart"/>
      <w:r>
        <w:rPr>
          <w:rFonts w:ascii="Times New Roman" w:hAnsi="Times New Roman" w:cs="Times New Roman"/>
        </w:rPr>
        <w:t>Priemer</w:t>
      </w:r>
      <w:proofErr w:type="spellEnd"/>
      <w:r>
        <w:rPr>
          <w:rFonts w:ascii="Times New Roman" w:hAnsi="Times New Roman" w:cs="Times New Roman"/>
        </w:rPr>
        <w:t xml:space="preserve"> M., Toes R.E.M.,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Journal of Biological Chemistry – 2000. – Т. 275 – № 28 – С.21140–21148.</w:t>
      </w:r>
    </w:p>
    <w:p w14:paraId="22038EA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77. </w:t>
      </w:r>
      <w:proofErr w:type="spellStart"/>
      <w:r>
        <w:rPr>
          <w:rFonts w:ascii="Times New Roman" w:hAnsi="Times New Roman" w:cs="Times New Roman"/>
        </w:rPr>
        <w:t>Toseland</w:t>
      </w:r>
      <w:proofErr w:type="spellEnd"/>
      <w:r>
        <w:rPr>
          <w:rFonts w:ascii="Times New Roman" w:hAnsi="Times New Roman" w:cs="Times New Roman"/>
        </w:rPr>
        <w:t xml:space="preserve"> C.P. </w:t>
      </w:r>
      <w:proofErr w:type="spellStart"/>
      <w:r>
        <w:rPr>
          <w:rFonts w:ascii="Times New Roman" w:hAnsi="Times New Roman" w:cs="Times New Roman"/>
        </w:rPr>
        <w:t>AntiJen</w:t>
      </w:r>
      <w:proofErr w:type="spellEnd"/>
      <w:r>
        <w:rPr>
          <w:rFonts w:ascii="Times New Roman" w:hAnsi="Times New Roman" w:cs="Times New Roman"/>
        </w:rPr>
        <w:t xml:space="preserve">: a quantitative immunology database integrating functional, thermodynamic, kinetic, biophysical, and cellular data / </w:t>
      </w:r>
      <w:proofErr w:type="spellStart"/>
      <w:r>
        <w:rPr>
          <w:rFonts w:ascii="Times New Roman" w:hAnsi="Times New Roman" w:cs="Times New Roman"/>
        </w:rPr>
        <w:t>Toseland</w:t>
      </w:r>
      <w:proofErr w:type="spellEnd"/>
      <w:r>
        <w:rPr>
          <w:rFonts w:ascii="Times New Roman" w:hAnsi="Times New Roman" w:cs="Times New Roman"/>
        </w:rPr>
        <w:t xml:space="preserve"> C.P., Clayton D.J., </w:t>
      </w:r>
      <w:proofErr w:type="spellStart"/>
      <w:r>
        <w:rPr>
          <w:rFonts w:ascii="Times New Roman" w:hAnsi="Times New Roman" w:cs="Times New Roman"/>
        </w:rPr>
        <w:t>McSparron</w:t>
      </w:r>
      <w:proofErr w:type="spellEnd"/>
      <w:r>
        <w:rPr>
          <w:rFonts w:ascii="Times New Roman" w:hAnsi="Times New Roman" w:cs="Times New Roman"/>
        </w:rPr>
        <w:t xml:space="preserve"> H., Hemsley S.L., Blythe M.J., Paine K., </w:t>
      </w:r>
      <w:proofErr w:type="spellStart"/>
      <w:r>
        <w:rPr>
          <w:rFonts w:ascii="Times New Roman" w:hAnsi="Times New Roman" w:cs="Times New Roman"/>
        </w:rPr>
        <w:t>Doytchinova</w:t>
      </w:r>
      <w:proofErr w:type="spellEnd"/>
      <w:r>
        <w:rPr>
          <w:rFonts w:ascii="Times New Roman" w:hAnsi="Times New Roman" w:cs="Times New Roman"/>
        </w:rPr>
        <w:t xml:space="preserve"> I.A., Guan P., </w:t>
      </w:r>
      <w:proofErr w:type="spellStart"/>
      <w:r>
        <w:rPr>
          <w:rFonts w:ascii="Times New Roman" w:hAnsi="Times New Roman" w:cs="Times New Roman"/>
        </w:rPr>
        <w:t>Hattotuwagama</w:t>
      </w:r>
      <w:proofErr w:type="spellEnd"/>
      <w:r>
        <w:rPr>
          <w:rFonts w:ascii="Times New Roman" w:hAnsi="Times New Roman" w:cs="Times New Roman"/>
        </w:rPr>
        <w:t xml:space="preserve"> C.K., Flower D.R. // Immunome Research – 2005. – Т. 1 – № 1 – С.4.</w:t>
      </w:r>
    </w:p>
    <w:p w14:paraId="7D849F57" w14:textId="77777777" w:rsidR="0002028E" w:rsidRDefault="0002028E" w:rsidP="0002028E">
      <w:pPr>
        <w:pStyle w:val="af8"/>
        <w:rPr>
          <w:rFonts w:ascii="Times New Roman" w:hAnsi="Times New Roman" w:cs="Times New Roman"/>
        </w:rPr>
      </w:pPr>
      <w:r>
        <w:rPr>
          <w:rFonts w:ascii="Times New Roman" w:hAnsi="Times New Roman" w:cs="Times New Roman"/>
        </w:rPr>
        <w:t>78. Lata S. MHCBN 4.0: A database of MHC/TAP binding peptides and T-cell epitopes / Lata S., Bhasin M., Raghava G.P. // BMC Research Notes – 2009. – Т. 2 – № 1 – С.61.</w:t>
      </w:r>
    </w:p>
    <w:p w14:paraId="63E1C46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79. Diez-Rivero C.M. Computational analysis and modeling of cleavage by the immunoproteasome and the constitutive proteasome / Diez-Rivero C.M., </w:t>
      </w:r>
      <w:proofErr w:type="spellStart"/>
      <w:r>
        <w:rPr>
          <w:rFonts w:ascii="Times New Roman" w:hAnsi="Times New Roman" w:cs="Times New Roman"/>
        </w:rPr>
        <w:t>Lafuente</w:t>
      </w:r>
      <w:proofErr w:type="spellEnd"/>
      <w:r>
        <w:rPr>
          <w:rFonts w:ascii="Times New Roman" w:hAnsi="Times New Roman" w:cs="Times New Roman"/>
        </w:rPr>
        <w:t xml:space="preserve"> E.M., </w:t>
      </w:r>
      <w:proofErr w:type="spellStart"/>
      <w:r>
        <w:rPr>
          <w:rFonts w:ascii="Times New Roman" w:hAnsi="Times New Roman" w:cs="Times New Roman"/>
        </w:rPr>
        <w:t>Reche</w:t>
      </w:r>
      <w:proofErr w:type="spellEnd"/>
      <w:r>
        <w:rPr>
          <w:rFonts w:ascii="Times New Roman" w:hAnsi="Times New Roman" w:cs="Times New Roman"/>
        </w:rPr>
        <w:t xml:space="preserve"> P.A. // BMC Bioinformatics – 2010. – Т. 11 – № 1 – С.479.</w:t>
      </w:r>
    </w:p>
    <w:p w14:paraId="6739016E"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80. </w:t>
      </w:r>
      <w:proofErr w:type="spellStart"/>
      <w:r>
        <w:rPr>
          <w:rFonts w:ascii="Times New Roman" w:hAnsi="Times New Roman" w:cs="Times New Roman"/>
        </w:rPr>
        <w:t>Bagaev</w:t>
      </w:r>
      <w:proofErr w:type="spellEnd"/>
      <w:r>
        <w:rPr>
          <w:rFonts w:ascii="Times New Roman" w:hAnsi="Times New Roman" w:cs="Times New Roman"/>
        </w:rPr>
        <w:t xml:space="preserve"> D.V. </w:t>
      </w:r>
      <w:proofErr w:type="spellStart"/>
      <w:r>
        <w:rPr>
          <w:rFonts w:ascii="Times New Roman" w:hAnsi="Times New Roman" w:cs="Times New Roman"/>
        </w:rPr>
        <w:t>VDJdb</w:t>
      </w:r>
      <w:proofErr w:type="spellEnd"/>
      <w:r>
        <w:rPr>
          <w:rFonts w:ascii="Times New Roman" w:hAnsi="Times New Roman" w:cs="Times New Roman"/>
        </w:rPr>
        <w:t xml:space="preserve"> in 2019: database extension, new analysis infrastructure and a T-cell receptor motif compendium / </w:t>
      </w:r>
      <w:proofErr w:type="spellStart"/>
      <w:r>
        <w:rPr>
          <w:rFonts w:ascii="Times New Roman" w:hAnsi="Times New Roman" w:cs="Times New Roman"/>
        </w:rPr>
        <w:t>Bagaev</w:t>
      </w:r>
      <w:proofErr w:type="spellEnd"/>
      <w:r>
        <w:rPr>
          <w:rFonts w:ascii="Times New Roman" w:hAnsi="Times New Roman" w:cs="Times New Roman"/>
        </w:rPr>
        <w:t xml:space="preserve"> D.V., </w:t>
      </w:r>
      <w:proofErr w:type="spellStart"/>
      <w:r>
        <w:rPr>
          <w:rFonts w:ascii="Times New Roman" w:hAnsi="Times New Roman" w:cs="Times New Roman"/>
        </w:rPr>
        <w:t>Vroomans</w:t>
      </w:r>
      <w:proofErr w:type="spellEnd"/>
      <w:r>
        <w:rPr>
          <w:rFonts w:ascii="Times New Roman" w:hAnsi="Times New Roman" w:cs="Times New Roman"/>
        </w:rPr>
        <w:t xml:space="preserve"> R.M.A., Samir J., </w:t>
      </w:r>
      <w:proofErr w:type="spellStart"/>
      <w:r>
        <w:rPr>
          <w:rFonts w:ascii="Times New Roman" w:hAnsi="Times New Roman" w:cs="Times New Roman"/>
        </w:rPr>
        <w:t>Stervbo</w:t>
      </w:r>
      <w:proofErr w:type="spellEnd"/>
      <w:r>
        <w:rPr>
          <w:rFonts w:ascii="Times New Roman" w:hAnsi="Times New Roman" w:cs="Times New Roman"/>
        </w:rPr>
        <w:t xml:space="preserve"> U., </w:t>
      </w:r>
      <w:proofErr w:type="spellStart"/>
      <w:r>
        <w:rPr>
          <w:rFonts w:ascii="Times New Roman" w:hAnsi="Times New Roman" w:cs="Times New Roman"/>
        </w:rPr>
        <w:t>Rius</w:t>
      </w:r>
      <w:proofErr w:type="spellEnd"/>
      <w:r>
        <w:rPr>
          <w:rFonts w:ascii="Times New Roman" w:hAnsi="Times New Roman" w:cs="Times New Roman"/>
        </w:rPr>
        <w:t xml:space="preserve"> C., Dolton G., Greenshields-Watson A., </w:t>
      </w:r>
      <w:proofErr w:type="spellStart"/>
      <w:r>
        <w:rPr>
          <w:rFonts w:ascii="Times New Roman" w:hAnsi="Times New Roman" w:cs="Times New Roman"/>
        </w:rPr>
        <w:t>Attaf</w:t>
      </w:r>
      <w:proofErr w:type="spellEnd"/>
      <w:r>
        <w:rPr>
          <w:rFonts w:ascii="Times New Roman" w:hAnsi="Times New Roman" w:cs="Times New Roman"/>
        </w:rPr>
        <w:t xml:space="preserve"> M., </w:t>
      </w:r>
      <w:proofErr w:type="spellStart"/>
      <w:r>
        <w:rPr>
          <w:rFonts w:ascii="Times New Roman" w:hAnsi="Times New Roman" w:cs="Times New Roman"/>
        </w:rPr>
        <w:t>Egorov</w:t>
      </w:r>
      <w:proofErr w:type="spellEnd"/>
      <w:r>
        <w:rPr>
          <w:rFonts w:ascii="Times New Roman" w:hAnsi="Times New Roman" w:cs="Times New Roman"/>
        </w:rPr>
        <w:t xml:space="preserve"> E.S., </w:t>
      </w:r>
      <w:proofErr w:type="spellStart"/>
      <w:r>
        <w:rPr>
          <w:rFonts w:ascii="Times New Roman" w:hAnsi="Times New Roman" w:cs="Times New Roman"/>
        </w:rPr>
        <w:t>Zvyagin</w:t>
      </w:r>
      <w:proofErr w:type="spellEnd"/>
      <w:r>
        <w:rPr>
          <w:rFonts w:ascii="Times New Roman" w:hAnsi="Times New Roman" w:cs="Times New Roman"/>
        </w:rPr>
        <w:t xml:space="preserve"> I.V., Babel N., Cole D.K., </w:t>
      </w:r>
      <w:proofErr w:type="spellStart"/>
      <w:r>
        <w:rPr>
          <w:rFonts w:ascii="Times New Roman" w:hAnsi="Times New Roman" w:cs="Times New Roman"/>
        </w:rPr>
        <w:t>Godkin</w:t>
      </w:r>
      <w:proofErr w:type="spellEnd"/>
      <w:r>
        <w:rPr>
          <w:rFonts w:ascii="Times New Roman" w:hAnsi="Times New Roman" w:cs="Times New Roman"/>
        </w:rPr>
        <w:t xml:space="preserve"> A.J., Sewell A.K., </w:t>
      </w:r>
      <w:proofErr w:type="spellStart"/>
      <w:r>
        <w:rPr>
          <w:rFonts w:ascii="Times New Roman" w:hAnsi="Times New Roman" w:cs="Times New Roman"/>
        </w:rPr>
        <w:t>Kesmir</w:t>
      </w:r>
      <w:proofErr w:type="spellEnd"/>
      <w:r>
        <w:rPr>
          <w:rFonts w:ascii="Times New Roman" w:hAnsi="Times New Roman" w:cs="Times New Roman"/>
        </w:rPr>
        <w:t xml:space="preserve"> C., </w:t>
      </w:r>
      <w:proofErr w:type="spellStart"/>
      <w:r>
        <w:rPr>
          <w:rFonts w:ascii="Times New Roman" w:hAnsi="Times New Roman" w:cs="Times New Roman"/>
        </w:rPr>
        <w:t>Chudakov</w:t>
      </w:r>
      <w:proofErr w:type="spellEnd"/>
      <w:r>
        <w:rPr>
          <w:rFonts w:ascii="Times New Roman" w:hAnsi="Times New Roman" w:cs="Times New Roman"/>
        </w:rPr>
        <w:t xml:space="preserve"> D.M., </w:t>
      </w:r>
      <w:proofErr w:type="spellStart"/>
      <w:r>
        <w:rPr>
          <w:rFonts w:ascii="Times New Roman" w:hAnsi="Times New Roman" w:cs="Times New Roman"/>
        </w:rPr>
        <w:t>Luciani</w:t>
      </w:r>
      <w:proofErr w:type="spellEnd"/>
      <w:r>
        <w:rPr>
          <w:rFonts w:ascii="Times New Roman" w:hAnsi="Times New Roman" w:cs="Times New Roman"/>
        </w:rPr>
        <w:t xml:space="preserve"> F., </w:t>
      </w:r>
      <w:proofErr w:type="spellStart"/>
      <w:r>
        <w:rPr>
          <w:rFonts w:ascii="Times New Roman" w:hAnsi="Times New Roman" w:cs="Times New Roman"/>
        </w:rPr>
        <w:t>Shugay</w:t>
      </w:r>
      <w:proofErr w:type="spellEnd"/>
      <w:r>
        <w:rPr>
          <w:rFonts w:ascii="Times New Roman" w:hAnsi="Times New Roman" w:cs="Times New Roman"/>
        </w:rPr>
        <w:t xml:space="preserve"> M. // Nucleic Acids Research – 2020. – Т. 48 – № D1 – С.D1057–D1062.</w:t>
      </w:r>
    </w:p>
    <w:p w14:paraId="10F8BA85"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81. </w:t>
      </w:r>
      <w:proofErr w:type="spellStart"/>
      <w:r>
        <w:rPr>
          <w:rFonts w:ascii="Times New Roman" w:hAnsi="Times New Roman" w:cs="Times New Roman"/>
        </w:rPr>
        <w:t>Tickotsky</w:t>
      </w:r>
      <w:proofErr w:type="spellEnd"/>
      <w:r>
        <w:rPr>
          <w:rFonts w:ascii="Times New Roman" w:hAnsi="Times New Roman" w:cs="Times New Roman"/>
        </w:rPr>
        <w:t xml:space="preserve"> N. </w:t>
      </w:r>
      <w:proofErr w:type="spellStart"/>
      <w:r>
        <w:rPr>
          <w:rFonts w:ascii="Times New Roman" w:hAnsi="Times New Roman" w:cs="Times New Roman"/>
        </w:rPr>
        <w:t>McPAS</w:t>
      </w:r>
      <w:proofErr w:type="spellEnd"/>
      <w:r>
        <w:rPr>
          <w:rFonts w:ascii="Times New Roman" w:hAnsi="Times New Roman" w:cs="Times New Roman"/>
        </w:rPr>
        <w:t xml:space="preserve">-TCR: a manually curated catalogue of pathology-associated T cell receptor sequences / </w:t>
      </w:r>
      <w:proofErr w:type="spellStart"/>
      <w:r>
        <w:rPr>
          <w:rFonts w:ascii="Times New Roman" w:hAnsi="Times New Roman" w:cs="Times New Roman"/>
        </w:rPr>
        <w:t>Tickotsky</w:t>
      </w:r>
      <w:proofErr w:type="spellEnd"/>
      <w:r>
        <w:rPr>
          <w:rFonts w:ascii="Times New Roman" w:hAnsi="Times New Roman" w:cs="Times New Roman"/>
        </w:rPr>
        <w:t xml:space="preserve"> N., </w:t>
      </w:r>
      <w:proofErr w:type="spellStart"/>
      <w:r>
        <w:rPr>
          <w:rFonts w:ascii="Times New Roman" w:hAnsi="Times New Roman" w:cs="Times New Roman"/>
        </w:rPr>
        <w:t>Sagiv</w:t>
      </w:r>
      <w:proofErr w:type="spellEnd"/>
      <w:r>
        <w:rPr>
          <w:rFonts w:ascii="Times New Roman" w:hAnsi="Times New Roman" w:cs="Times New Roman"/>
        </w:rPr>
        <w:t xml:space="preserve"> T., </w:t>
      </w:r>
      <w:proofErr w:type="spellStart"/>
      <w:r>
        <w:rPr>
          <w:rFonts w:ascii="Times New Roman" w:hAnsi="Times New Roman" w:cs="Times New Roman"/>
        </w:rPr>
        <w:t>Prilusky</w:t>
      </w:r>
      <w:proofErr w:type="spellEnd"/>
      <w:r>
        <w:rPr>
          <w:rFonts w:ascii="Times New Roman" w:hAnsi="Times New Roman" w:cs="Times New Roman"/>
        </w:rPr>
        <w:t xml:space="preserve"> J., </w:t>
      </w:r>
      <w:proofErr w:type="spellStart"/>
      <w:r>
        <w:rPr>
          <w:rFonts w:ascii="Times New Roman" w:hAnsi="Times New Roman" w:cs="Times New Roman"/>
        </w:rPr>
        <w:t>Shifrut</w:t>
      </w:r>
      <w:proofErr w:type="spellEnd"/>
      <w:r>
        <w:rPr>
          <w:rFonts w:ascii="Times New Roman" w:hAnsi="Times New Roman" w:cs="Times New Roman"/>
        </w:rPr>
        <w:t xml:space="preserve"> E., Friedman N. // Bioinformatics – 2017. – Т. 33 – № 18 – С.2924–2929.</w:t>
      </w:r>
    </w:p>
    <w:p w14:paraId="311846D3"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82. </w:t>
      </w:r>
      <w:proofErr w:type="spellStart"/>
      <w:r>
        <w:rPr>
          <w:rFonts w:ascii="Times New Roman" w:hAnsi="Times New Roman" w:cs="Times New Roman"/>
        </w:rPr>
        <w:t>Rammensee</w:t>
      </w:r>
      <w:proofErr w:type="spellEnd"/>
      <w:r>
        <w:rPr>
          <w:rFonts w:ascii="Times New Roman" w:hAnsi="Times New Roman" w:cs="Times New Roman"/>
        </w:rPr>
        <w:t xml:space="preserve"> H.-G. SYFPEITHI: database for MHC ligands and peptide motifs / </w:t>
      </w:r>
      <w:proofErr w:type="spellStart"/>
      <w:r>
        <w:rPr>
          <w:rFonts w:ascii="Times New Roman" w:hAnsi="Times New Roman" w:cs="Times New Roman"/>
        </w:rPr>
        <w:t>Rammensee</w:t>
      </w:r>
      <w:proofErr w:type="spellEnd"/>
      <w:r>
        <w:rPr>
          <w:rFonts w:ascii="Times New Roman" w:hAnsi="Times New Roman" w:cs="Times New Roman"/>
        </w:rPr>
        <w:t xml:space="preserve"> H.-G., Bachmann J., Emmerich N.P.N., </w:t>
      </w:r>
      <w:proofErr w:type="spellStart"/>
      <w:r>
        <w:rPr>
          <w:rFonts w:ascii="Times New Roman" w:hAnsi="Times New Roman" w:cs="Times New Roman"/>
        </w:rPr>
        <w:t>Bachor</w:t>
      </w:r>
      <w:proofErr w:type="spellEnd"/>
      <w:r>
        <w:rPr>
          <w:rFonts w:ascii="Times New Roman" w:hAnsi="Times New Roman" w:cs="Times New Roman"/>
        </w:rPr>
        <w:t xml:space="preserve"> O.A., </w:t>
      </w:r>
      <w:proofErr w:type="spellStart"/>
      <w:r>
        <w:rPr>
          <w:rFonts w:ascii="Times New Roman" w:hAnsi="Times New Roman" w:cs="Times New Roman"/>
        </w:rPr>
        <w:t>Stevanović</w:t>
      </w:r>
      <w:proofErr w:type="spellEnd"/>
      <w:r>
        <w:rPr>
          <w:rFonts w:ascii="Times New Roman" w:hAnsi="Times New Roman" w:cs="Times New Roman"/>
        </w:rPr>
        <w:t xml:space="preserve"> S. // Immunogenetics – 1999. – Т. 50 – № 3–4 – С.213–219.</w:t>
      </w:r>
    </w:p>
    <w:p w14:paraId="0B61E393"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83. </w:t>
      </w:r>
      <w:proofErr w:type="spellStart"/>
      <w:r>
        <w:rPr>
          <w:rFonts w:ascii="Times New Roman" w:hAnsi="Times New Roman" w:cs="Times New Roman"/>
        </w:rPr>
        <w:t>Reche</w:t>
      </w:r>
      <w:proofErr w:type="spellEnd"/>
      <w:r>
        <w:rPr>
          <w:rFonts w:ascii="Times New Roman" w:hAnsi="Times New Roman" w:cs="Times New Roman"/>
        </w:rPr>
        <w:t xml:space="preserve"> P.A. EPIMHC: a curated database of MHC-binding peptides for customized computational vaccinology / </w:t>
      </w:r>
      <w:proofErr w:type="spellStart"/>
      <w:r>
        <w:rPr>
          <w:rFonts w:ascii="Times New Roman" w:hAnsi="Times New Roman" w:cs="Times New Roman"/>
        </w:rPr>
        <w:t>Reche</w:t>
      </w:r>
      <w:proofErr w:type="spellEnd"/>
      <w:r>
        <w:rPr>
          <w:rFonts w:ascii="Times New Roman" w:hAnsi="Times New Roman" w:cs="Times New Roman"/>
        </w:rPr>
        <w:t xml:space="preserve"> P.A., Zhang H., Glutting J.-P., </w:t>
      </w:r>
      <w:proofErr w:type="spellStart"/>
      <w:r>
        <w:rPr>
          <w:rFonts w:ascii="Times New Roman" w:hAnsi="Times New Roman" w:cs="Times New Roman"/>
        </w:rPr>
        <w:t>Reinherz</w:t>
      </w:r>
      <w:proofErr w:type="spellEnd"/>
      <w:r>
        <w:rPr>
          <w:rFonts w:ascii="Times New Roman" w:hAnsi="Times New Roman" w:cs="Times New Roman"/>
        </w:rPr>
        <w:t xml:space="preserve"> E.L. // Bioinformatics – 2005. – Т. 21 – № 9 – С.2140–2141.</w:t>
      </w:r>
    </w:p>
    <w:p w14:paraId="4564267D"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84. Nussbaum A.K. </w:t>
      </w:r>
      <w:proofErr w:type="spellStart"/>
      <w:r>
        <w:rPr>
          <w:rFonts w:ascii="Times New Roman" w:hAnsi="Times New Roman" w:cs="Times New Roman"/>
        </w:rPr>
        <w:t>PAProC</w:t>
      </w:r>
      <w:proofErr w:type="spellEnd"/>
      <w:r>
        <w:rPr>
          <w:rFonts w:ascii="Times New Roman" w:hAnsi="Times New Roman" w:cs="Times New Roman"/>
        </w:rPr>
        <w:t xml:space="preserve">: a prediction algorithm for proteasomal cleavages available on the WWW / Nussbaum A.K., </w:t>
      </w:r>
      <w:proofErr w:type="spellStart"/>
      <w:r>
        <w:rPr>
          <w:rFonts w:ascii="Times New Roman" w:hAnsi="Times New Roman" w:cs="Times New Roman"/>
        </w:rPr>
        <w:t>Kuttler</w:t>
      </w:r>
      <w:proofErr w:type="spellEnd"/>
      <w:r>
        <w:rPr>
          <w:rFonts w:ascii="Times New Roman" w:hAnsi="Times New Roman" w:cs="Times New Roman"/>
        </w:rPr>
        <w:t xml:space="preserve"> C., </w:t>
      </w:r>
      <w:proofErr w:type="spellStart"/>
      <w:r>
        <w:rPr>
          <w:rFonts w:ascii="Times New Roman" w:hAnsi="Times New Roman" w:cs="Times New Roman"/>
        </w:rPr>
        <w:t>Hadeler</w:t>
      </w:r>
      <w:proofErr w:type="spellEnd"/>
      <w:r>
        <w:rPr>
          <w:rFonts w:ascii="Times New Roman" w:hAnsi="Times New Roman" w:cs="Times New Roman"/>
        </w:rPr>
        <w:t xml:space="preserve"> K.-P., </w:t>
      </w:r>
      <w:proofErr w:type="spellStart"/>
      <w:r>
        <w:rPr>
          <w:rFonts w:ascii="Times New Roman" w:hAnsi="Times New Roman" w:cs="Times New Roman"/>
        </w:rPr>
        <w:t>Rammensee</w:t>
      </w:r>
      <w:proofErr w:type="spellEnd"/>
      <w:r>
        <w:rPr>
          <w:rFonts w:ascii="Times New Roman" w:hAnsi="Times New Roman" w:cs="Times New Roman"/>
        </w:rPr>
        <w:t xml:space="preserve"> H.-G., </w:t>
      </w:r>
      <w:proofErr w:type="spellStart"/>
      <w:r>
        <w:rPr>
          <w:rFonts w:ascii="Times New Roman" w:hAnsi="Times New Roman" w:cs="Times New Roman"/>
        </w:rPr>
        <w:t>Schild</w:t>
      </w:r>
      <w:proofErr w:type="spellEnd"/>
      <w:r>
        <w:rPr>
          <w:rFonts w:ascii="Times New Roman" w:hAnsi="Times New Roman" w:cs="Times New Roman"/>
        </w:rPr>
        <w:t xml:space="preserve"> H. // Immunogenetics – 2001. – Т. 53 – № 2 – С.87–94.</w:t>
      </w:r>
    </w:p>
    <w:p w14:paraId="2E256A12"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85. </w:t>
      </w:r>
      <w:proofErr w:type="spellStart"/>
      <w:r>
        <w:rPr>
          <w:rFonts w:ascii="Times New Roman" w:hAnsi="Times New Roman" w:cs="Times New Roman"/>
        </w:rPr>
        <w:t>Hattotuwagama</w:t>
      </w:r>
      <w:proofErr w:type="spellEnd"/>
      <w:r>
        <w:rPr>
          <w:rFonts w:ascii="Times New Roman" w:hAnsi="Times New Roman" w:cs="Times New Roman"/>
        </w:rPr>
        <w:t xml:space="preserve"> C.K. Quantitative online prediction of peptide binding to the major histocompatibility complex / </w:t>
      </w:r>
      <w:proofErr w:type="spellStart"/>
      <w:r>
        <w:rPr>
          <w:rFonts w:ascii="Times New Roman" w:hAnsi="Times New Roman" w:cs="Times New Roman"/>
        </w:rPr>
        <w:t>Hattotuwagama</w:t>
      </w:r>
      <w:proofErr w:type="spellEnd"/>
      <w:r>
        <w:rPr>
          <w:rFonts w:ascii="Times New Roman" w:hAnsi="Times New Roman" w:cs="Times New Roman"/>
        </w:rPr>
        <w:t xml:space="preserve"> C.K., Guan P., </w:t>
      </w:r>
      <w:proofErr w:type="spellStart"/>
      <w:r>
        <w:rPr>
          <w:rFonts w:ascii="Times New Roman" w:hAnsi="Times New Roman" w:cs="Times New Roman"/>
        </w:rPr>
        <w:t>Doytchinova</w:t>
      </w:r>
      <w:proofErr w:type="spellEnd"/>
      <w:r>
        <w:rPr>
          <w:rFonts w:ascii="Times New Roman" w:hAnsi="Times New Roman" w:cs="Times New Roman"/>
        </w:rPr>
        <w:t xml:space="preserve"> I.A., </w:t>
      </w:r>
      <w:proofErr w:type="spellStart"/>
      <w:r>
        <w:rPr>
          <w:rFonts w:ascii="Times New Roman" w:hAnsi="Times New Roman" w:cs="Times New Roman"/>
        </w:rPr>
        <w:t>Zygouri</w:t>
      </w:r>
      <w:proofErr w:type="spellEnd"/>
      <w:r>
        <w:rPr>
          <w:rFonts w:ascii="Times New Roman" w:hAnsi="Times New Roman" w:cs="Times New Roman"/>
        </w:rPr>
        <w:t xml:space="preserve"> C., Flower D.R. // Journal of Molecular Graphics and Modelling – 2004. – Т. 22 – № 3 – С.195–207.</w:t>
      </w:r>
    </w:p>
    <w:p w14:paraId="6C62F427"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86. </w:t>
      </w:r>
      <w:proofErr w:type="spellStart"/>
      <w:r>
        <w:rPr>
          <w:rFonts w:ascii="Times New Roman" w:hAnsi="Times New Roman" w:cs="Times New Roman"/>
        </w:rPr>
        <w:t>Doytchinova</w:t>
      </w:r>
      <w:proofErr w:type="spellEnd"/>
      <w:r>
        <w:rPr>
          <w:rFonts w:ascii="Times New Roman" w:hAnsi="Times New Roman" w:cs="Times New Roman"/>
        </w:rPr>
        <w:t xml:space="preserve"> I.A. </w:t>
      </w:r>
      <w:proofErr w:type="spellStart"/>
      <w:r>
        <w:rPr>
          <w:rFonts w:ascii="Times New Roman" w:hAnsi="Times New Roman" w:cs="Times New Roman"/>
        </w:rPr>
        <w:t>EpiJen</w:t>
      </w:r>
      <w:proofErr w:type="spellEnd"/>
      <w:r>
        <w:rPr>
          <w:rFonts w:ascii="Times New Roman" w:hAnsi="Times New Roman" w:cs="Times New Roman"/>
        </w:rPr>
        <w:t xml:space="preserve">: a server for multistep T cell epitope prediction / </w:t>
      </w:r>
      <w:proofErr w:type="spellStart"/>
      <w:r>
        <w:rPr>
          <w:rFonts w:ascii="Times New Roman" w:hAnsi="Times New Roman" w:cs="Times New Roman"/>
        </w:rPr>
        <w:t>Doytchinova</w:t>
      </w:r>
      <w:proofErr w:type="spellEnd"/>
      <w:r>
        <w:rPr>
          <w:rFonts w:ascii="Times New Roman" w:hAnsi="Times New Roman" w:cs="Times New Roman"/>
        </w:rPr>
        <w:t xml:space="preserve"> I.A., Guan P., Flower D.R. // BMC Bioinformatics – 2006. – Т. 7 – № 1 – С.131.</w:t>
      </w:r>
    </w:p>
    <w:p w14:paraId="2B3D5E2D"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87. </w:t>
      </w:r>
      <w:proofErr w:type="spellStart"/>
      <w:r>
        <w:rPr>
          <w:rFonts w:ascii="Times New Roman" w:hAnsi="Times New Roman" w:cs="Times New Roman"/>
        </w:rPr>
        <w:t>Dhanda</w:t>
      </w:r>
      <w:proofErr w:type="spellEnd"/>
      <w:r>
        <w:rPr>
          <w:rFonts w:ascii="Times New Roman" w:hAnsi="Times New Roman" w:cs="Times New Roman"/>
        </w:rPr>
        <w:t xml:space="preserve"> S.K. IEDB-AR: immune epitope database—analysis resource in 2019 / </w:t>
      </w:r>
      <w:proofErr w:type="spellStart"/>
      <w:r>
        <w:rPr>
          <w:rFonts w:ascii="Times New Roman" w:hAnsi="Times New Roman" w:cs="Times New Roman"/>
        </w:rPr>
        <w:t>Dhanda</w:t>
      </w:r>
      <w:proofErr w:type="spellEnd"/>
      <w:r>
        <w:rPr>
          <w:rFonts w:ascii="Times New Roman" w:hAnsi="Times New Roman" w:cs="Times New Roman"/>
        </w:rPr>
        <w:t xml:space="preserve"> S.K., Mahajan S., Paul S., Yan Z., Kim H., Jespersen M.C., </w:t>
      </w:r>
      <w:proofErr w:type="spellStart"/>
      <w:r>
        <w:rPr>
          <w:rFonts w:ascii="Times New Roman" w:hAnsi="Times New Roman" w:cs="Times New Roman"/>
        </w:rPr>
        <w:t>Jurtz</w:t>
      </w:r>
      <w:proofErr w:type="spellEnd"/>
      <w:r>
        <w:rPr>
          <w:rFonts w:ascii="Times New Roman" w:hAnsi="Times New Roman" w:cs="Times New Roman"/>
        </w:rPr>
        <w:t xml:space="preserve"> V., </w:t>
      </w:r>
      <w:proofErr w:type="spellStart"/>
      <w:r>
        <w:rPr>
          <w:rFonts w:ascii="Times New Roman" w:hAnsi="Times New Roman" w:cs="Times New Roman"/>
        </w:rPr>
        <w:t>Andreatta</w:t>
      </w:r>
      <w:proofErr w:type="spellEnd"/>
      <w:r>
        <w:rPr>
          <w:rFonts w:ascii="Times New Roman" w:hAnsi="Times New Roman" w:cs="Times New Roman"/>
        </w:rPr>
        <w:t xml:space="preserve"> M., Greenbaum J.A., </w:t>
      </w:r>
      <w:proofErr w:type="spellStart"/>
      <w:r>
        <w:rPr>
          <w:rFonts w:ascii="Times New Roman" w:hAnsi="Times New Roman" w:cs="Times New Roman"/>
        </w:rPr>
        <w:t>Marcatili</w:t>
      </w:r>
      <w:proofErr w:type="spellEnd"/>
      <w:r>
        <w:rPr>
          <w:rFonts w:ascii="Times New Roman" w:hAnsi="Times New Roman" w:cs="Times New Roman"/>
        </w:rPr>
        <w:t xml:space="preserve"> P., </w:t>
      </w:r>
      <w:proofErr w:type="spellStart"/>
      <w:r>
        <w:rPr>
          <w:rFonts w:ascii="Times New Roman" w:hAnsi="Times New Roman" w:cs="Times New Roman"/>
        </w:rPr>
        <w:t>Sette</w:t>
      </w:r>
      <w:proofErr w:type="spellEnd"/>
      <w:r>
        <w:rPr>
          <w:rFonts w:ascii="Times New Roman" w:hAnsi="Times New Roman" w:cs="Times New Roman"/>
        </w:rPr>
        <w:t xml:space="preserve"> A., Nielsen M., Peters B. // Nucleic Acids Research – 2019. – Т. 47 – № W1 – С.W502–W506.</w:t>
      </w:r>
    </w:p>
    <w:p w14:paraId="6C52AE4D"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88. Bhasin M. </w:t>
      </w:r>
      <w:proofErr w:type="spellStart"/>
      <w:r>
        <w:rPr>
          <w:rFonts w:ascii="Times New Roman" w:hAnsi="Times New Roman" w:cs="Times New Roman"/>
        </w:rPr>
        <w:t>Pcleavage</w:t>
      </w:r>
      <w:proofErr w:type="spellEnd"/>
      <w:r>
        <w:rPr>
          <w:rFonts w:ascii="Times New Roman" w:hAnsi="Times New Roman" w:cs="Times New Roman"/>
        </w:rPr>
        <w:t xml:space="preserve">: an SVM based method for prediction of constitutive proteasome and immunoproteasome cleavage sites in antigenic sequences / Bhasin M., Raghava G.P.S. // Nucleic Acids Research – 2005. – Т. </w:t>
      </w:r>
      <w:proofErr w:type="gramStart"/>
      <w:r>
        <w:rPr>
          <w:rFonts w:ascii="Times New Roman" w:hAnsi="Times New Roman" w:cs="Times New Roman"/>
        </w:rPr>
        <w:t>33  –</w:t>
      </w:r>
      <w:proofErr w:type="gramEnd"/>
      <w:r>
        <w:rPr>
          <w:rFonts w:ascii="Times New Roman" w:hAnsi="Times New Roman" w:cs="Times New Roman"/>
        </w:rPr>
        <w:t xml:space="preserve"> № Web Server – С.W202–W207.</w:t>
      </w:r>
    </w:p>
    <w:p w14:paraId="3AF5A487"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89. Nielsen M. The role of the proteasome in generating cytotoxic T-cell epitopes: insights obtained from improved predictions of proteasomal cleavage / Nielsen M., </w:t>
      </w:r>
      <w:proofErr w:type="spellStart"/>
      <w:r>
        <w:rPr>
          <w:rFonts w:ascii="Times New Roman" w:hAnsi="Times New Roman" w:cs="Times New Roman"/>
        </w:rPr>
        <w:t>Lundegaard</w:t>
      </w:r>
      <w:proofErr w:type="spellEnd"/>
      <w:r>
        <w:rPr>
          <w:rFonts w:ascii="Times New Roman" w:hAnsi="Times New Roman" w:cs="Times New Roman"/>
        </w:rPr>
        <w:t xml:space="preserve"> C., Lund O., </w:t>
      </w:r>
      <w:proofErr w:type="spellStart"/>
      <w:r>
        <w:rPr>
          <w:rFonts w:ascii="Times New Roman" w:hAnsi="Times New Roman" w:cs="Times New Roman"/>
        </w:rPr>
        <w:t>Keşmir</w:t>
      </w:r>
      <w:proofErr w:type="spellEnd"/>
      <w:r>
        <w:rPr>
          <w:rFonts w:ascii="Times New Roman" w:hAnsi="Times New Roman" w:cs="Times New Roman"/>
        </w:rPr>
        <w:t xml:space="preserve"> C. // Immunogenetics – 2005. – Т. 57 – № 1–2 – С.33–41.</w:t>
      </w:r>
    </w:p>
    <w:p w14:paraId="7CB59FE3" w14:textId="77777777" w:rsidR="0002028E" w:rsidRDefault="0002028E" w:rsidP="0002028E">
      <w:pPr>
        <w:pStyle w:val="af8"/>
        <w:rPr>
          <w:rFonts w:ascii="Times New Roman" w:hAnsi="Times New Roman" w:cs="Times New Roman"/>
        </w:rPr>
      </w:pPr>
      <w:r>
        <w:rPr>
          <w:rFonts w:ascii="Times New Roman" w:hAnsi="Times New Roman" w:cs="Times New Roman"/>
        </w:rPr>
        <w:t>90. Gomez-</w:t>
      </w:r>
      <w:proofErr w:type="spellStart"/>
      <w:r>
        <w:rPr>
          <w:rFonts w:ascii="Times New Roman" w:hAnsi="Times New Roman" w:cs="Times New Roman"/>
        </w:rPr>
        <w:t>Perosanz</w:t>
      </w:r>
      <w:proofErr w:type="spellEnd"/>
      <w:r>
        <w:rPr>
          <w:rFonts w:ascii="Times New Roman" w:hAnsi="Times New Roman" w:cs="Times New Roman"/>
        </w:rPr>
        <w:t xml:space="preserve"> M. Identification of CD8+ T cell epitopes through proteasome cleavage site predictions / Gomez-</w:t>
      </w:r>
      <w:proofErr w:type="spellStart"/>
      <w:r>
        <w:rPr>
          <w:rFonts w:ascii="Times New Roman" w:hAnsi="Times New Roman" w:cs="Times New Roman"/>
        </w:rPr>
        <w:t>Perosanz</w:t>
      </w:r>
      <w:proofErr w:type="spellEnd"/>
      <w:r>
        <w:rPr>
          <w:rFonts w:ascii="Times New Roman" w:hAnsi="Times New Roman" w:cs="Times New Roman"/>
        </w:rPr>
        <w:t xml:space="preserve"> M., Ras-Carmona A., </w:t>
      </w:r>
      <w:proofErr w:type="spellStart"/>
      <w:r>
        <w:rPr>
          <w:rFonts w:ascii="Times New Roman" w:hAnsi="Times New Roman" w:cs="Times New Roman"/>
        </w:rPr>
        <w:t>Lafuente</w:t>
      </w:r>
      <w:proofErr w:type="spellEnd"/>
      <w:r>
        <w:rPr>
          <w:rFonts w:ascii="Times New Roman" w:hAnsi="Times New Roman" w:cs="Times New Roman"/>
        </w:rPr>
        <w:t xml:space="preserve"> E.M., </w:t>
      </w:r>
      <w:proofErr w:type="spellStart"/>
      <w:r>
        <w:rPr>
          <w:rFonts w:ascii="Times New Roman" w:hAnsi="Times New Roman" w:cs="Times New Roman"/>
        </w:rPr>
        <w:t>Reche</w:t>
      </w:r>
      <w:proofErr w:type="spellEnd"/>
      <w:r>
        <w:rPr>
          <w:rFonts w:ascii="Times New Roman" w:hAnsi="Times New Roman" w:cs="Times New Roman"/>
        </w:rPr>
        <w:t xml:space="preserve"> P.A. // BMC Bioinformatics – 2020. – Т. 21 – № S17 – С.484.</w:t>
      </w:r>
    </w:p>
    <w:p w14:paraId="5EC3C74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91. Zhang G. PREDTAP: a system for prediction of peptide binding to the human transporter associated with antigen processing / Zhang G., </w:t>
      </w:r>
      <w:proofErr w:type="spellStart"/>
      <w:r>
        <w:rPr>
          <w:rFonts w:ascii="Times New Roman" w:hAnsi="Times New Roman" w:cs="Times New Roman"/>
        </w:rPr>
        <w:t>Petrovsky</w:t>
      </w:r>
      <w:proofErr w:type="spellEnd"/>
      <w:r>
        <w:rPr>
          <w:rFonts w:ascii="Times New Roman" w:hAnsi="Times New Roman" w:cs="Times New Roman"/>
        </w:rPr>
        <w:t xml:space="preserve"> N., </w:t>
      </w:r>
      <w:proofErr w:type="spellStart"/>
      <w:r>
        <w:rPr>
          <w:rFonts w:ascii="Times New Roman" w:hAnsi="Times New Roman" w:cs="Times New Roman"/>
        </w:rPr>
        <w:t>Kwoh</w:t>
      </w:r>
      <w:proofErr w:type="spellEnd"/>
      <w:r>
        <w:rPr>
          <w:rFonts w:ascii="Times New Roman" w:hAnsi="Times New Roman" w:cs="Times New Roman"/>
        </w:rPr>
        <w:t xml:space="preserve"> C., August J.T., </w:t>
      </w:r>
      <w:proofErr w:type="spellStart"/>
      <w:r>
        <w:rPr>
          <w:rFonts w:ascii="Times New Roman" w:hAnsi="Times New Roman" w:cs="Times New Roman"/>
        </w:rPr>
        <w:t>Brusic</w:t>
      </w:r>
      <w:proofErr w:type="spellEnd"/>
      <w:r>
        <w:rPr>
          <w:rFonts w:ascii="Times New Roman" w:hAnsi="Times New Roman" w:cs="Times New Roman"/>
        </w:rPr>
        <w:t xml:space="preserve"> V. // Immunome Research – 2006. – Т. 2 – № 1 – С.3.</w:t>
      </w:r>
    </w:p>
    <w:p w14:paraId="17C15D9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92. Nielsen M. </w:t>
      </w:r>
      <w:proofErr w:type="spellStart"/>
      <w:r>
        <w:rPr>
          <w:rFonts w:ascii="Times New Roman" w:hAnsi="Times New Roman" w:cs="Times New Roman"/>
        </w:rPr>
        <w:t>NetMHCpan</w:t>
      </w:r>
      <w:proofErr w:type="spellEnd"/>
      <w:r>
        <w:rPr>
          <w:rFonts w:ascii="Times New Roman" w:hAnsi="Times New Roman" w:cs="Times New Roman"/>
        </w:rPr>
        <w:t xml:space="preserve">, a Method for Quantitative Predictions of Peptide Binding to Any HLA-A and -B Locus Protein of Known Sequence / Nielsen M., </w:t>
      </w:r>
      <w:proofErr w:type="spellStart"/>
      <w:r>
        <w:rPr>
          <w:rFonts w:ascii="Times New Roman" w:hAnsi="Times New Roman" w:cs="Times New Roman"/>
        </w:rPr>
        <w:t>Lundegaard</w:t>
      </w:r>
      <w:proofErr w:type="spellEnd"/>
      <w:r>
        <w:rPr>
          <w:rFonts w:ascii="Times New Roman" w:hAnsi="Times New Roman" w:cs="Times New Roman"/>
        </w:rPr>
        <w:t xml:space="preserve"> C., </w:t>
      </w:r>
      <w:proofErr w:type="spellStart"/>
      <w:r>
        <w:rPr>
          <w:rFonts w:ascii="Times New Roman" w:hAnsi="Times New Roman" w:cs="Times New Roman"/>
        </w:rPr>
        <w:t>Blicher</w:t>
      </w:r>
      <w:proofErr w:type="spellEnd"/>
      <w:r>
        <w:rPr>
          <w:rFonts w:ascii="Times New Roman" w:hAnsi="Times New Roman" w:cs="Times New Roman"/>
        </w:rPr>
        <w:t xml:space="preserve"> T., </w:t>
      </w:r>
      <w:proofErr w:type="spellStart"/>
      <w:r>
        <w:rPr>
          <w:rFonts w:ascii="Times New Roman" w:hAnsi="Times New Roman" w:cs="Times New Roman"/>
        </w:rPr>
        <w:t>Lamberth</w:t>
      </w:r>
      <w:proofErr w:type="spellEnd"/>
      <w:r>
        <w:rPr>
          <w:rFonts w:ascii="Times New Roman" w:hAnsi="Times New Roman" w:cs="Times New Roman"/>
        </w:rPr>
        <w:t xml:space="preserve"> K., </w:t>
      </w:r>
      <w:proofErr w:type="spellStart"/>
      <w:r>
        <w:rPr>
          <w:rFonts w:ascii="Times New Roman" w:hAnsi="Times New Roman" w:cs="Times New Roman"/>
        </w:rPr>
        <w:t>Harndahl</w:t>
      </w:r>
      <w:proofErr w:type="spellEnd"/>
      <w:r>
        <w:rPr>
          <w:rFonts w:ascii="Times New Roman" w:hAnsi="Times New Roman" w:cs="Times New Roman"/>
        </w:rPr>
        <w:t xml:space="preserve"> M., </w:t>
      </w:r>
      <w:proofErr w:type="spellStart"/>
      <w:r>
        <w:rPr>
          <w:rFonts w:ascii="Times New Roman" w:hAnsi="Times New Roman" w:cs="Times New Roman"/>
        </w:rPr>
        <w:t>Justesen</w:t>
      </w:r>
      <w:proofErr w:type="spellEnd"/>
      <w:r>
        <w:rPr>
          <w:rFonts w:ascii="Times New Roman" w:hAnsi="Times New Roman" w:cs="Times New Roman"/>
        </w:rPr>
        <w:t xml:space="preserve"> S., </w:t>
      </w:r>
      <w:proofErr w:type="spellStart"/>
      <w:r>
        <w:rPr>
          <w:rFonts w:ascii="Times New Roman" w:hAnsi="Times New Roman" w:cs="Times New Roman"/>
        </w:rPr>
        <w:t>Røder</w:t>
      </w:r>
      <w:proofErr w:type="spellEnd"/>
      <w:r>
        <w:rPr>
          <w:rFonts w:ascii="Times New Roman" w:hAnsi="Times New Roman" w:cs="Times New Roman"/>
        </w:rPr>
        <w:t xml:space="preserve"> G., Peters B., </w:t>
      </w:r>
      <w:proofErr w:type="spellStart"/>
      <w:r>
        <w:rPr>
          <w:rFonts w:ascii="Times New Roman" w:hAnsi="Times New Roman" w:cs="Times New Roman"/>
        </w:rPr>
        <w:t>Sette</w:t>
      </w:r>
      <w:proofErr w:type="spellEnd"/>
      <w:r>
        <w:rPr>
          <w:rFonts w:ascii="Times New Roman" w:hAnsi="Times New Roman" w:cs="Times New Roman"/>
        </w:rPr>
        <w:t xml:space="preserve"> A., Lund O., </w:t>
      </w:r>
      <w:proofErr w:type="spellStart"/>
      <w:r>
        <w:rPr>
          <w:rFonts w:ascii="Times New Roman" w:hAnsi="Times New Roman" w:cs="Times New Roman"/>
        </w:rPr>
        <w:t>Buus</w:t>
      </w:r>
      <w:proofErr w:type="spellEnd"/>
      <w:r>
        <w:rPr>
          <w:rFonts w:ascii="Times New Roman" w:hAnsi="Times New Roman" w:cs="Times New Roman"/>
        </w:rPr>
        <w:t xml:space="preserve"> S. // </w:t>
      </w:r>
      <w:proofErr w:type="spellStart"/>
      <w:r>
        <w:rPr>
          <w:rFonts w:ascii="Times New Roman" w:hAnsi="Times New Roman" w:cs="Times New Roman"/>
        </w:rPr>
        <w:t>PLoS</w:t>
      </w:r>
      <w:proofErr w:type="spellEnd"/>
      <w:r>
        <w:rPr>
          <w:rFonts w:ascii="Times New Roman" w:hAnsi="Times New Roman" w:cs="Times New Roman"/>
        </w:rPr>
        <w:t xml:space="preserve"> ONE – 2007. – Т. 2 – № 8 – С.e796.</w:t>
      </w:r>
    </w:p>
    <w:p w14:paraId="70303F6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93. </w:t>
      </w:r>
      <w:proofErr w:type="spellStart"/>
      <w:r>
        <w:rPr>
          <w:rFonts w:ascii="Times New Roman" w:hAnsi="Times New Roman" w:cs="Times New Roman"/>
        </w:rPr>
        <w:t>Phloyphisut</w:t>
      </w:r>
      <w:proofErr w:type="spellEnd"/>
      <w:r>
        <w:rPr>
          <w:rFonts w:ascii="Times New Roman" w:hAnsi="Times New Roman" w:cs="Times New Roman"/>
        </w:rPr>
        <w:t xml:space="preserve"> P. </w:t>
      </w:r>
      <w:proofErr w:type="spellStart"/>
      <w:r>
        <w:rPr>
          <w:rFonts w:ascii="Times New Roman" w:hAnsi="Times New Roman" w:cs="Times New Roman"/>
        </w:rPr>
        <w:t>MHCSeqNet</w:t>
      </w:r>
      <w:proofErr w:type="spellEnd"/>
      <w:r>
        <w:rPr>
          <w:rFonts w:ascii="Times New Roman" w:hAnsi="Times New Roman" w:cs="Times New Roman"/>
        </w:rPr>
        <w:t xml:space="preserve">: a deep neural network model for universal MHC binding prediction / </w:t>
      </w:r>
      <w:proofErr w:type="spellStart"/>
      <w:r>
        <w:rPr>
          <w:rFonts w:ascii="Times New Roman" w:hAnsi="Times New Roman" w:cs="Times New Roman"/>
        </w:rPr>
        <w:t>Phloyphisut</w:t>
      </w:r>
      <w:proofErr w:type="spellEnd"/>
      <w:r>
        <w:rPr>
          <w:rFonts w:ascii="Times New Roman" w:hAnsi="Times New Roman" w:cs="Times New Roman"/>
        </w:rPr>
        <w:t xml:space="preserve"> P., </w:t>
      </w:r>
      <w:proofErr w:type="spellStart"/>
      <w:r>
        <w:rPr>
          <w:rFonts w:ascii="Times New Roman" w:hAnsi="Times New Roman" w:cs="Times New Roman"/>
        </w:rPr>
        <w:t>Pornputtapong</w:t>
      </w:r>
      <w:proofErr w:type="spellEnd"/>
      <w:r>
        <w:rPr>
          <w:rFonts w:ascii="Times New Roman" w:hAnsi="Times New Roman" w:cs="Times New Roman"/>
        </w:rPr>
        <w:t xml:space="preserve"> N., </w:t>
      </w:r>
      <w:proofErr w:type="spellStart"/>
      <w:r>
        <w:rPr>
          <w:rFonts w:ascii="Times New Roman" w:hAnsi="Times New Roman" w:cs="Times New Roman"/>
        </w:rPr>
        <w:t>Sriswasdi</w:t>
      </w:r>
      <w:proofErr w:type="spellEnd"/>
      <w:r>
        <w:rPr>
          <w:rFonts w:ascii="Times New Roman" w:hAnsi="Times New Roman" w:cs="Times New Roman"/>
        </w:rPr>
        <w:t xml:space="preserve"> S., </w:t>
      </w:r>
      <w:proofErr w:type="spellStart"/>
      <w:r>
        <w:rPr>
          <w:rFonts w:ascii="Times New Roman" w:hAnsi="Times New Roman" w:cs="Times New Roman"/>
        </w:rPr>
        <w:t>Chuangsuwanich</w:t>
      </w:r>
      <w:proofErr w:type="spellEnd"/>
      <w:r>
        <w:rPr>
          <w:rFonts w:ascii="Times New Roman" w:hAnsi="Times New Roman" w:cs="Times New Roman"/>
        </w:rPr>
        <w:t xml:space="preserve"> E. // BMC Bioinformatics – 2019. – Т. 20 – № 1 – С.270.</w:t>
      </w:r>
    </w:p>
    <w:p w14:paraId="05FDFCB6"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94. O’Donnell T.J. </w:t>
      </w:r>
      <w:proofErr w:type="spellStart"/>
      <w:r>
        <w:rPr>
          <w:rFonts w:ascii="Times New Roman" w:hAnsi="Times New Roman" w:cs="Times New Roman"/>
        </w:rPr>
        <w:t>MHCflurry</w:t>
      </w:r>
      <w:proofErr w:type="spellEnd"/>
      <w:r>
        <w:rPr>
          <w:rFonts w:ascii="Times New Roman" w:hAnsi="Times New Roman" w:cs="Times New Roman"/>
        </w:rPr>
        <w:t xml:space="preserve"> 2.0: Improved Pan-Allele Prediction of MHC Class I-Presented Peptides by Incorporating Antigen Processing / O’Donnell T.J., </w:t>
      </w:r>
      <w:proofErr w:type="spellStart"/>
      <w:r>
        <w:rPr>
          <w:rFonts w:ascii="Times New Roman" w:hAnsi="Times New Roman" w:cs="Times New Roman"/>
        </w:rPr>
        <w:t>Rubinsteyn</w:t>
      </w:r>
      <w:proofErr w:type="spellEnd"/>
      <w:r>
        <w:rPr>
          <w:rFonts w:ascii="Times New Roman" w:hAnsi="Times New Roman" w:cs="Times New Roman"/>
        </w:rPr>
        <w:t xml:space="preserve"> A., </w:t>
      </w:r>
      <w:proofErr w:type="spellStart"/>
      <w:r>
        <w:rPr>
          <w:rFonts w:ascii="Times New Roman" w:hAnsi="Times New Roman" w:cs="Times New Roman"/>
        </w:rPr>
        <w:t>Laserson</w:t>
      </w:r>
      <w:proofErr w:type="spellEnd"/>
      <w:r>
        <w:rPr>
          <w:rFonts w:ascii="Times New Roman" w:hAnsi="Times New Roman" w:cs="Times New Roman"/>
        </w:rPr>
        <w:t xml:space="preserve"> U. // Cell Systems – 2020. – Т. 11 – № 1 – С.42- 48.e7.</w:t>
      </w:r>
    </w:p>
    <w:p w14:paraId="7BD489EF"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95. Stranzl T. </w:t>
      </w:r>
      <w:proofErr w:type="spellStart"/>
      <w:r>
        <w:rPr>
          <w:rFonts w:ascii="Times New Roman" w:hAnsi="Times New Roman" w:cs="Times New Roman"/>
        </w:rPr>
        <w:t>NetCTLpan</w:t>
      </w:r>
      <w:proofErr w:type="spellEnd"/>
      <w:r>
        <w:rPr>
          <w:rFonts w:ascii="Times New Roman" w:hAnsi="Times New Roman" w:cs="Times New Roman"/>
        </w:rPr>
        <w:t xml:space="preserve">: pan-specific MHC class I pathway epitope predictions / Stranzl T., Larsen M.V., </w:t>
      </w:r>
      <w:proofErr w:type="spellStart"/>
      <w:r>
        <w:rPr>
          <w:rFonts w:ascii="Times New Roman" w:hAnsi="Times New Roman" w:cs="Times New Roman"/>
        </w:rPr>
        <w:t>Lundegaard</w:t>
      </w:r>
      <w:proofErr w:type="spellEnd"/>
      <w:r>
        <w:rPr>
          <w:rFonts w:ascii="Times New Roman" w:hAnsi="Times New Roman" w:cs="Times New Roman"/>
        </w:rPr>
        <w:t xml:space="preserve"> C., Nielsen M. // Immunogenetics – 2010. – Т. 62 – № 6 – С.357–368.</w:t>
      </w:r>
    </w:p>
    <w:p w14:paraId="23BCA26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96. Wu J. </w:t>
      </w:r>
      <w:proofErr w:type="spellStart"/>
      <w:r>
        <w:rPr>
          <w:rFonts w:ascii="Times New Roman" w:hAnsi="Times New Roman" w:cs="Times New Roman"/>
        </w:rPr>
        <w:t>DeepHLApan</w:t>
      </w:r>
      <w:proofErr w:type="spellEnd"/>
      <w:r>
        <w:rPr>
          <w:rFonts w:ascii="Times New Roman" w:hAnsi="Times New Roman" w:cs="Times New Roman"/>
        </w:rPr>
        <w:t xml:space="preserve">: A Deep Learning Approach for Neoantigen Prediction Considering Both HLA-Peptide Binding and Immunogenicity / Wu J., Wang W., Zhang J., Zhou B., Zhao W., </w:t>
      </w:r>
      <w:proofErr w:type="spellStart"/>
      <w:r>
        <w:rPr>
          <w:rFonts w:ascii="Times New Roman" w:hAnsi="Times New Roman" w:cs="Times New Roman"/>
        </w:rPr>
        <w:t>Su</w:t>
      </w:r>
      <w:proofErr w:type="spellEnd"/>
      <w:r>
        <w:rPr>
          <w:rFonts w:ascii="Times New Roman" w:hAnsi="Times New Roman" w:cs="Times New Roman"/>
        </w:rPr>
        <w:t xml:space="preserve"> Z., Gu X., Wu J., Zhou Z., Chen S. // Frontiers in Immunology – 2019. – Т. 10 – С.2559.</w:t>
      </w:r>
    </w:p>
    <w:p w14:paraId="16AEA6E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97. Alvarez B. </w:t>
      </w:r>
      <w:proofErr w:type="spellStart"/>
      <w:r>
        <w:rPr>
          <w:rFonts w:ascii="Times New Roman" w:hAnsi="Times New Roman" w:cs="Times New Roman"/>
        </w:rPr>
        <w:t>NNAlign_MA</w:t>
      </w:r>
      <w:proofErr w:type="spellEnd"/>
      <w:r>
        <w:rPr>
          <w:rFonts w:ascii="Times New Roman" w:hAnsi="Times New Roman" w:cs="Times New Roman"/>
        </w:rPr>
        <w:t xml:space="preserve">; MHC Peptidome Deconvolution for Accurate MHC Binding Motif Characterization and Improved T-cell Epitope Predictions / Alvarez B., </w:t>
      </w:r>
      <w:proofErr w:type="spellStart"/>
      <w:r>
        <w:rPr>
          <w:rFonts w:ascii="Times New Roman" w:hAnsi="Times New Roman" w:cs="Times New Roman"/>
        </w:rPr>
        <w:t>Reynisson</w:t>
      </w:r>
      <w:proofErr w:type="spellEnd"/>
      <w:r>
        <w:rPr>
          <w:rFonts w:ascii="Times New Roman" w:hAnsi="Times New Roman" w:cs="Times New Roman"/>
        </w:rPr>
        <w:t xml:space="preserve"> B., Barra C., </w:t>
      </w:r>
      <w:proofErr w:type="spellStart"/>
      <w:r>
        <w:rPr>
          <w:rFonts w:ascii="Times New Roman" w:hAnsi="Times New Roman" w:cs="Times New Roman"/>
        </w:rPr>
        <w:t>Buus</w:t>
      </w:r>
      <w:proofErr w:type="spellEnd"/>
      <w:r>
        <w:rPr>
          <w:rFonts w:ascii="Times New Roman" w:hAnsi="Times New Roman" w:cs="Times New Roman"/>
        </w:rPr>
        <w:t xml:space="preserve"> S., </w:t>
      </w:r>
      <w:proofErr w:type="spellStart"/>
      <w:r>
        <w:rPr>
          <w:rFonts w:ascii="Times New Roman" w:hAnsi="Times New Roman" w:cs="Times New Roman"/>
        </w:rPr>
        <w:t>Ternette</w:t>
      </w:r>
      <w:proofErr w:type="spellEnd"/>
      <w:r>
        <w:rPr>
          <w:rFonts w:ascii="Times New Roman" w:hAnsi="Times New Roman" w:cs="Times New Roman"/>
        </w:rPr>
        <w:t xml:space="preserve"> N., </w:t>
      </w:r>
      <w:proofErr w:type="spellStart"/>
      <w:r>
        <w:rPr>
          <w:rFonts w:ascii="Times New Roman" w:hAnsi="Times New Roman" w:cs="Times New Roman"/>
        </w:rPr>
        <w:t>Connelley</w:t>
      </w:r>
      <w:proofErr w:type="spellEnd"/>
      <w:r>
        <w:rPr>
          <w:rFonts w:ascii="Times New Roman" w:hAnsi="Times New Roman" w:cs="Times New Roman"/>
        </w:rPr>
        <w:t xml:space="preserve"> T., </w:t>
      </w:r>
      <w:proofErr w:type="spellStart"/>
      <w:r>
        <w:rPr>
          <w:rFonts w:ascii="Times New Roman" w:hAnsi="Times New Roman" w:cs="Times New Roman"/>
        </w:rPr>
        <w:t>Andreatta</w:t>
      </w:r>
      <w:proofErr w:type="spellEnd"/>
      <w:r>
        <w:rPr>
          <w:rFonts w:ascii="Times New Roman" w:hAnsi="Times New Roman" w:cs="Times New Roman"/>
        </w:rPr>
        <w:t xml:space="preserve"> M., Nielsen M. // Molecular &amp; Cellular Proteomics – 2019. – Т. 18 – № 12 – С.2459–2477.</w:t>
      </w:r>
    </w:p>
    <w:p w14:paraId="4544C35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98. Paul S. Benchmarking predictions of MHC class I restricted T cell epitopes in a comprehensively studied model system / Paul S., Croft N.P., Purcell A.W., </w:t>
      </w:r>
      <w:proofErr w:type="spellStart"/>
      <w:r>
        <w:rPr>
          <w:rFonts w:ascii="Times New Roman" w:hAnsi="Times New Roman" w:cs="Times New Roman"/>
        </w:rPr>
        <w:t>Tscharke</w:t>
      </w:r>
      <w:proofErr w:type="spellEnd"/>
      <w:r>
        <w:rPr>
          <w:rFonts w:ascii="Times New Roman" w:hAnsi="Times New Roman" w:cs="Times New Roman"/>
        </w:rPr>
        <w:t xml:space="preserve"> D.C., </w:t>
      </w:r>
      <w:proofErr w:type="spellStart"/>
      <w:r>
        <w:rPr>
          <w:rFonts w:ascii="Times New Roman" w:hAnsi="Times New Roman" w:cs="Times New Roman"/>
        </w:rPr>
        <w:t>Sette</w:t>
      </w:r>
      <w:proofErr w:type="spellEnd"/>
      <w:r>
        <w:rPr>
          <w:rFonts w:ascii="Times New Roman" w:hAnsi="Times New Roman" w:cs="Times New Roman"/>
        </w:rPr>
        <w:t xml:space="preserve"> A., Nielsen M., Peters B. // PLOS Computational Biology – 2020. – Т. 16 – № 5 – С.e1007757.</w:t>
      </w:r>
    </w:p>
    <w:p w14:paraId="7A06533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99. Mei S. A comprehensive review and performance evaluation of bioinformatics tools for HLA class I peptide-binding prediction / Mei S., Li F., </w:t>
      </w:r>
      <w:proofErr w:type="spellStart"/>
      <w:r>
        <w:rPr>
          <w:rFonts w:ascii="Times New Roman" w:hAnsi="Times New Roman" w:cs="Times New Roman"/>
        </w:rPr>
        <w:t>Leier</w:t>
      </w:r>
      <w:proofErr w:type="spellEnd"/>
      <w:r>
        <w:rPr>
          <w:rFonts w:ascii="Times New Roman" w:hAnsi="Times New Roman" w:cs="Times New Roman"/>
        </w:rPr>
        <w:t xml:space="preserve"> A., Marquez-Lago T.T., </w:t>
      </w:r>
      <w:proofErr w:type="spellStart"/>
      <w:r>
        <w:rPr>
          <w:rFonts w:ascii="Times New Roman" w:hAnsi="Times New Roman" w:cs="Times New Roman"/>
        </w:rPr>
        <w:t>Giam</w:t>
      </w:r>
      <w:proofErr w:type="spellEnd"/>
      <w:r>
        <w:rPr>
          <w:rFonts w:ascii="Times New Roman" w:hAnsi="Times New Roman" w:cs="Times New Roman"/>
        </w:rPr>
        <w:t xml:space="preserve"> K., Croft N.P., </w:t>
      </w:r>
      <w:proofErr w:type="spellStart"/>
      <w:r>
        <w:rPr>
          <w:rFonts w:ascii="Times New Roman" w:hAnsi="Times New Roman" w:cs="Times New Roman"/>
        </w:rPr>
        <w:t>Akutsu</w:t>
      </w:r>
      <w:proofErr w:type="spellEnd"/>
      <w:r>
        <w:rPr>
          <w:rFonts w:ascii="Times New Roman" w:hAnsi="Times New Roman" w:cs="Times New Roman"/>
        </w:rPr>
        <w:t xml:space="preserve"> T., Smith A.I., Li J., </w:t>
      </w:r>
      <w:proofErr w:type="spellStart"/>
      <w:r>
        <w:rPr>
          <w:rFonts w:ascii="Times New Roman" w:hAnsi="Times New Roman" w:cs="Times New Roman"/>
        </w:rPr>
        <w:t>Rossjohn</w:t>
      </w:r>
      <w:proofErr w:type="spellEnd"/>
      <w:r>
        <w:rPr>
          <w:rFonts w:ascii="Times New Roman" w:hAnsi="Times New Roman" w:cs="Times New Roman"/>
        </w:rPr>
        <w:t xml:space="preserve"> J., Purcell A.W., Song J. // Briefings in Bioinformatics – 2020. – Т. 21 – № 4 – С.1119–1135.</w:t>
      </w:r>
    </w:p>
    <w:p w14:paraId="5FB26B4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100. </w:t>
      </w:r>
      <w:proofErr w:type="spellStart"/>
      <w:r>
        <w:rPr>
          <w:rFonts w:ascii="Times New Roman" w:hAnsi="Times New Roman" w:cs="Times New Roman"/>
        </w:rPr>
        <w:t>Weeder</w:t>
      </w:r>
      <w:proofErr w:type="spellEnd"/>
      <w:r>
        <w:rPr>
          <w:rFonts w:ascii="Times New Roman" w:hAnsi="Times New Roman" w:cs="Times New Roman"/>
        </w:rPr>
        <w:t xml:space="preserve"> B.R. </w:t>
      </w:r>
      <w:proofErr w:type="spellStart"/>
      <w:r>
        <w:rPr>
          <w:rFonts w:ascii="Times New Roman" w:hAnsi="Times New Roman" w:cs="Times New Roman"/>
        </w:rPr>
        <w:t>pepsickle</w:t>
      </w:r>
      <w:proofErr w:type="spellEnd"/>
      <w:r>
        <w:rPr>
          <w:rFonts w:ascii="Times New Roman" w:hAnsi="Times New Roman" w:cs="Times New Roman"/>
        </w:rPr>
        <w:t xml:space="preserve"> rapidly and accurately predicts proteasomal cleavage sites for improved neoantigen identification / </w:t>
      </w:r>
      <w:proofErr w:type="spellStart"/>
      <w:r>
        <w:rPr>
          <w:rFonts w:ascii="Times New Roman" w:hAnsi="Times New Roman" w:cs="Times New Roman"/>
        </w:rPr>
        <w:t>Weeder</w:t>
      </w:r>
      <w:proofErr w:type="spellEnd"/>
      <w:r>
        <w:rPr>
          <w:rFonts w:ascii="Times New Roman" w:hAnsi="Times New Roman" w:cs="Times New Roman"/>
        </w:rPr>
        <w:t xml:space="preserve"> B.R., Wood M.A., Li E., Nellore A., Thompson R.F. // Bioinformatics – 2021. – Т. 37 – № 21 – С.3723–3733.</w:t>
      </w:r>
    </w:p>
    <w:p w14:paraId="5ACB1D0C"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101. Daniel S. Relationship Between Peptide </w:t>
      </w:r>
      <w:proofErr w:type="spellStart"/>
      <w:r>
        <w:rPr>
          <w:rFonts w:ascii="Times New Roman" w:hAnsi="Times New Roman" w:cs="Times New Roman"/>
        </w:rPr>
        <w:t>Selectivities</w:t>
      </w:r>
      <w:proofErr w:type="spellEnd"/>
      <w:r>
        <w:rPr>
          <w:rFonts w:ascii="Times New Roman" w:hAnsi="Times New Roman" w:cs="Times New Roman"/>
        </w:rPr>
        <w:t xml:space="preserve"> of Human Transporters Associated with Antigen Processing and HLA Class I Molecules / Daniel S., </w:t>
      </w:r>
      <w:proofErr w:type="spellStart"/>
      <w:r>
        <w:rPr>
          <w:rFonts w:ascii="Times New Roman" w:hAnsi="Times New Roman" w:cs="Times New Roman"/>
        </w:rPr>
        <w:t>Brusic</w:t>
      </w:r>
      <w:proofErr w:type="spellEnd"/>
      <w:r>
        <w:rPr>
          <w:rFonts w:ascii="Times New Roman" w:hAnsi="Times New Roman" w:cs="Times New Roman"/>
        </w:rPr>
        <w:t xml:space="preserve"> V., Caillat-Zucman S., </w:t>
      </w:r>
      <w:proofErr w:type="spellStart"/>
      <w:r>
        <w:rPr>
          <w:rFonts w:ascii="Times New Roman" w:hAnsi="Times New Roman" w:cs="Times New Roman"/>
        </w:rPr>
        <w:t>Petrovsky</w:t>
      </w:r>
      <w:proofErr w:type="spellEnd"/>
      <w:r>
        <w:rPr>
          <w:rFonts w:ascii="Times New Roman" w:hAnsi="Times New Roman" w:cs="Times New Roman"/>
        </w:rPr>
        <w:t xml:space="preserve"> N., Harrison L., </w:t>
      </w:r>
      <w:proofErr w:type="spellStart"/>
      <w:r>
        <w:rPr>
          <w:rFonts w:ascii="Times New Roman" w:hAnsi="Times New Roman" w:cs="Times New Roman"/>
        </w:rPr>
        <w:t>Riganelli</w:t>
      </w:r>
      <w:proofErr w:type="spellEnd"/>
      <w:r>
        <w:rPr>
          <w:rFonts w:ascii="Times New Roman" w:hAnsi="Times New Roman" w:cs="Times New Roman"/>
        </w:rPr>
        <w:t xml:space="preserve"> D., </w:t>
      </w:r>
      <w:proofErr w:type="spellStart"/>
      <w:r>
        <w:rPr>
          <w:rFonts w:ascii="Times New Roman" w:hAnsi="Times New Roman" w:cs="Times New Roman"/>
        </w:rPr>
        <w:t>Sinigaglia</w:t>
      </w:r>
      <w:proofErr w:type="spellEnd"/>
      <w:r>
        <w:rPr>
          <w:rFonts w:ascii="Times New Roman" w:hAnsi="Times New Roman" w:cs="Times New Roman"/>
        </w:rPr>
        <w:t xml:space="preserve"> F., </w:t>
      </w:r>
      <w:proofErr w:type="spellStart"/>
      <w:r>
        <w:rPr>
          <w:rFonts w:ascii="Times New Roman" w:hAnsi="Times New Roman" w:cs="Times New Roman"/>
        </w:rPr>
        <w:t>Gallazzi</w:t>
      </w:r>
      <w:proofErr w:type="spellEnd"/>
      <w:r>
        <w:rPr>
          <w:rFonts w:ascii="Times New Roman" w:hAnsi="Times New Roman" w:cs="Times New Roman"/>
        </w:rPr>
        <w:t xml:space="preserve"> F., Hammer J., Van </w:t>
      </w:r>
      <w:proofErr w:type="spellStart"/>
      <w:r>
        <w:rPr>
          <w:rFonts w:ascii="Times New Roman" w:hAnsi="Times New Roman" w:cs="Times New Roman"/>
        </w:rPr>
        <w:t>Endert</w:t>
      </w:r>
      <w:proofErr w:type="spellEnd"/>
      <w:r>
        <w:rPr>
          <w:rFonts w:ascii="Times New Roman" w:hAnsi="Times New Roman" w:cs="Times New Roman"/>
        </w:rPr>
        <w:t xml:space="preserve"> P.M. // The Journal of Immunology – 1998. – Т. 161 – № 2 – С.617–624.</w:t>
      </w:r>
    </w:p>
    <w:p w14:paraId="3D26386A" w14:textId="77777777" w:rsidR="0002028E" w:rsidRDefault="0002028E" w:rsidP="0002028E">
      <w:pPr>
        <w:pStyle w:val="af8"/>
        <w:rPr>
          <w:rFonts w:ascii="Times New Roman" w:hAnsi="Times New Roman" w:cs="Times New Roman"/>
        </w:rPr>
      </w:pPr>
      <w:r>
        <w:rPr>
          <w:rFonts w:ascii="Times New Roman" w:hAnsi="Times New Roman" w:cs="Times New Roman"/>
        </w:rPr>
        <w:t>102. Zhao W. Systematically benchmarking peptide-MHC binding predictors: From synthetic to naturally processed epitopes / Zhao W., Sher X. // PLOS Computational Biology – 2018. – Т. 14 – № 11 – С.e1006457.</w:t>
      </w:r>
    </w:p>
    <w:p w14:paraId="7E4F194A"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103. Paul S. HLA Class I Alleles Are Associated with Peptide-Binding Repertoires of Different Size, Affinity, and Immunogenicity / Paul S., Weiskopf D., Angelo M.A., Sidney J., Peters B., </w:t>
      </w:r>
      <w:proofErr w:type="spellStart"/>
      <w:r>
        <w:rPr>
          <w:rFonts w:ascii="Times New Roman" w:hAnsi="Times New Roman" w:cs="Times New Roman"/>
        </w:rPr>
        <w:t>Sette</w:t>
      </w:r>
      <w:proofErr w:type="spellEnd"/>
      <w:r>
        <w:rPr>
          <w:rFonts w:ascii="Times New Roman" w:hAnsi="Times New Roman" w:cs="Times New Roman"/>
        </w:rPr>
        <w:t xml:space="preserve"> A. // The Journal of Immunology – 2013. – Т. 191 – № 12 – С.5831–5839.</w:t>
      </w:r>
    </w:p>
    <w:p w14:paraId="3B8A237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104. </w:t>
      </w:r>
      <w:proofErr w:type="spellStart"/>
      <w:r>
        <w:rPr>
          <w:rFonts w:ascii="Times New Roman" w:hAnsi="Times New Roman" w:cs="Times New Roman"/>
        </w:rPr>
        <w:t>Sette</w:t>
      </w:r>
      <w:proofErr w:type="spellEnd"/>
      <w:r>
        <w:rPr>
          <w:rFonts w:ascii="Times New Roman" w:hAnsi="Times New Roman" w:cs="Times New Roman"/>
        </w:rPr>
        <w:t xml:space="preserve"> A. The relationship between class I binding affinity and immunogenicity of potential cytotoxic T cell epitopes / </w:t>
      </w:r>
      <w:proofErr w:type="spellStart"/>
      <w:r>
        <w:rPr>
          <w:rFonts w:ascii="Times New Roman" w:hAnsi="Times New Roman" w:cs="Times New Roman"/>
        </w:rPr>
        <w:t>Sette</w:t>
      </w:r>
      <w:proofErr w:type="spellEnd"/>
      <w:r>
        <w:rPr>
          <w:rFonts w:ascii="Times New Roman" w:hAnsi="Times New Roman" w:cs="Times New Roman"/>
        </w:rPr>
        <w:t xml:space="preserve"> A., </w:t>
      </w:r>
      <w:proofErr w:type="spellStart"/>
      <w:r>
        <w:rPr>
          <w:rFonts w:ascii="Times New Roman" w:hAnsi="Times New Roman" w:cs="Times New Roman"/>
        </w:rPr>
        <w:t>Vitiello</w:t>
      </w:r>
      <w:proofErr w:type="spellEnd"/>
      <w:r>
        <w:rPr>
          <w:rFonts w:ascii="Times New Roman" w:hAnsi="Times New Roman" w:cs="Times New Roman"/>
        </w:rPr>
        <w:t xml:space="preserve"> A., </w:t>
      </w:r>
      <w:proofErr w:type="spellStart"/>
      <w:r>
        <w:rPr>
          <w:rFonts w:ascii="Times New Roman" w:hAnsi="Times New Roman" w:cs="Times New Roman"/>
        </w:rPr>
        <w:t>Reherman</w:t>
      </w:r>
      <w:proofErr w:type="spellEnd"/>
      <w:r>
        <w:rPr>
          <w:rFonts w:ascii="Times New Roman" w:hAnsi="Times New Roman" w:cs="Times New Roman"/>
        </w:rPr>
        <w:t xml:space="preserve"> B., Fowler P., </w:t>
      </w:r>
      <w:proofErr w:type="spellStart"/>
      <w:r>
        <w:rPr>
          <w:rFonts w:ascii="Times New Roman" w:hAnsi="Times New Roman" w:cs="Times New Roman"/>
        </w:rPr>
        <w:t>Nayersina</w:t>
      </w:r>
      <w:proofErr w:type="spellEnd"/>
      <w:r>
        <w:rPr>
          <w:rFonts w:ascii="Times New Roman" w:hAnsi="Times New Roman" w:cs="Times New Roman"/>
        </w:rPr>
        <w:t xml:space="preserve"> R., Kast W.M., </w:t>
      </w:r>
      <w:proofErr w:type="spellStart"/>
      <w:r>
        <w:rPr>
          <w:rFonts w:ascii="Times New Roman" w:hAnsi="Times New Roman" w:cs="Times New Roman"/>
        </w:rPr>
        <w:t>Melief</w:t>
      </w:r>
      <w:proofErr w:type="spellEnd"/>
      <w:r>
        <w:rPr>
          <w:rFonts w:ascii="Times New Roman" w:hAnsi="Times New Roman" w:cs="Times New Roman"/>
        </w:rPr>
        <w:t xml:space="preserve"> C.J., </w:t>
      </w:r>
      <w:proofErr w:type="spellStart"/>
      <w:r>
        <w:rPr>
          <w:rFonts w:ascii="Times New Roman" w:hAnsi="Times New Roman" w:cs="Times New Roman"/>
        </w:rPr>
        <w:t>Oseroff</w:t>
      </w:r>
      <w:proofErr w:type="spellEnd"/>
      <w:r>
        <w:rPr>
          <w:rFonts w:ascii="Times New Roman" w:hAnsi="Times New Roman" w:cs="Times New Roman"/>
        </w:rPr>
        <w:t xml:space="preserve"> C., Yuan L., </w:t>
      </w:r>
      <w:proofErr w:type="spellStart"/>
      <w:r>
        <w:rPr>
          <w:rFonts w:ascii="Times New Roman" w:hAnsi="Times New Roman" w:cs="Times New Roman"/>
        </w:rPr>
        <w:t>Ruppert</w:t>
      </w:r>
      <w:proofErr w:type="spellEnd"/>
      <w:r>
        <w:rPr>
          <w:rFonts w:ascii="Times New Roman" w:hAnsi="Times New Roman" w:cs="Times New Roman"/>
        </w:rPr>
        <w:t xml:space="preserve"> J., Sidney J., Guercio M.F. del, Southwood S., Kubo R.T., </w:t>
      </w:r>
      <w:proofErr w:type="spellStart"/>
      <w:r>
        <w:rPr>
          <w:rFonts w:ascii="Times New Roman" w:hAnsi="Times New Roman" w:cs="Times New Roman"/>
        </w:rPr>
        <w:t>Chesnut</w:t>
      </w:r>
      <w:proofErr w:type="spellEnd"/>
      <w:r>
        <w:rPr>
          <w:rFonts w:ascii="Times New Roman" w:hAnsi="Times New Roman" w:cs="Times New Roman"/>
        </w:rPr>
        <w:t xml:space="preserve"> R.W., Grey H.M., </w:t>
      </w:r>
      <w:proofErr w:type="spellStart"/>
      <w:r>
        <w:rPr>
          <w:rFonts w:ascii="Times New Roman" w:hAnsi="Times New Roman" w:cs="Times New Roman"/>
        </w:rPr>
        <w:t>Chisari</w:t>
      </w:r>
      <w:proofErr w:type="spellEnd"/>
      <w:r>
        <w:rPr>
          <w:rFonts w:ascii="Times New Roman" w:hAnsi="Times New Roman" w:cs="Times New Roman"/>
        </w:rPr>
        <w:t xml:space="preserve"> F.V. // Journal of Immunology (Baltimore, Md.: 1950) – 1994. – Т. 153 – № 12 – С.5586–5592.</w:t>
      </w:r>
    </w:p>
    <w:p w14:paraId="3D7F888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105. Karasev D.A. Application of molecular descriptors for recognition of phosphorylation sites in amino acid sequences / Karasev D.A., </w:t>
      </w:r>
      <w:proofErr w:type="spellStart"/>
      <w:r>
        <w:rPr>
          <w:rFonts w:ascii="Times New Roman" w:hAnsi="Times New Roman" w:cs="Times New Roman"/>
        </w:rPr>
        <w:t>Savosina</w:t>
      </w:r>
      <w:proofErr w:type="spellEnd"/>
      <w:r>
        <w:rPr>
          <w:rFonts w:ascii="Times New Roman" w:hAnsi="Times New Roman" w:cs="Times New Roman"/>
        </w:rPr>
        <w:t xml:space="preserve"> P.I., </w:t>
      </w:r>
      <w:proofErr w:type="spellStart"/>
      <w:r>
        <w:rPr>
          <w:rFonts w:ascii="Times New Roman" w:hAnsi="Times New Roman" w:cs="Times New Roman"/>
        </w:rPr>
        <w:t>Sobolev</w:t>
      </w:r>
      <w:proofErr w:type="spellEnd"/>
      <w:r>
        <w:rPr>
          <w:rFonts w:ascii="Times New Roman" w:hAnsi="Times New Roman" w:cs="Times New Roman"/>
        </w:rPr>
        <w:t xml:space="preserve"> B.N., </w:t>
      </w:r>
      <w:proofErr w:type="spellStart"/>
      <w:r>
        <w:rPr>
          <w:rFonts w:ascii="Times New Roman" w:hAnsi="Times New Roman" w:cs="Times New Roman"/>
        </w:rPr>
        <w:t>Filimonov</w:t>
      </w:r>
      <w:proofErr w:type="spellEnd"/>
      <w:r>
        <w:rPr>
          <w:rFonts w:ascii="Times New Roman" w:hAnsi="Times New Roman" w:cs="Times New Roman"/>
        </w:rPr>
        <w:t xml:space="preserve"> D.A., </w:t>
      </w:r>
      <w:proofErr w:type="spellStart"/>
      <w:r>
        <w:rPr>
          <w:rFonts w:ascii="Times New Roman" w:hAnsi="Times New Roman" w:cs="Times New Roman"/>
        </w:rPr>
        <w:t>Lagunin</w:t>
      </w:r>
      <w:proofErr w:type="spellEnd"/>
      <w:r>
        <w:rPr>
          <w:rFonts w:ascii="Times New Roman" w:hAnsi="Times New Roman" w:cs="Times New Roman"/>
        </w:rPr>
        <w:t xml:space="preserve"> A.A. // </w:t>
      </w:r>
      <w:proofErr w:type="spellStart"/>
      <w:r>
        <w:rPr>
          <w:rFonts w:ascii="Times New Roman" w:hAnsi="Times New Roman" w:cs="Times New Roman"/>
        </w:rPr>
        <w:t>Biomeditsinskaya</w:t>
      </w:r>
      <w:proofErr w:type="spellEnd"/>
      <w:r>
        <w:rPr>
          <w:rFonts w:ascii="Times New Roman" w:hAnsi="Times New Roman" w:cs="Times New Roman"/>
        </w:rPr>
        <w:t xml:space="preserve"> </w:t>
      </w:r>
      <w:proofErr w:type="spellStart"/>
      <w:r>
        <w:rPr>
          <w:rFonts w:ascii="Times New Roman" w:hAnsi="Times New Roman" w:cs="Times New Roman"/>
        </w:rPr>
        <w:t>Khimiya</w:t>
      </w:r>
      <w:proofErr w:type="spellEnd"/>
      <w:r>
        <w:rPr>
          <w:rFonts w:ascii="Times New Roman" w:hAnsi="Times New Roman" w:cs="Times New Roman"/>
        </w:rPr>
        <w:t xml:space="preserve"> – 2017. – Т. 63 – № 5 – С.423–427.</w:t>
      </w:r>
    </w:p>
    <w:p w14:paraId="60A5D6B8"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106. </w:t>
      </w:r>
      <w:proofErr w:type="spellStart"/>
      <w:r>
        <w:rPr>
          <w:rFonts w:ascii="Times New Roman" w:hAnsi="Times New Roman" w:cs="Times New Roman"/>
        </w:rPr>
        <w:t>Filimonov</w:t>
      </w:r>
      <w:proofErr w:type="spellEnd"/>
      <w:r>
        <w:rPr>
          <w:rFonts w:ascii="Times New Roman" w:hAnsi="Times New Roman" w:cs="Times New Roman"/>
        </w:rPr>
        <w:t xml:space="preserve"> D.A. Prediction of the Biological Activity Spectra of Organic Compounds Using the Pass Online Web Resource / </w:t>
      </w:r>
      <w:proofErr w:type="spellStart"/>
      <w:r>
        <w:rPr>
          <w:rFonts w:ascii="Times New Roman" w:hAnsi="Times New Roman" w:cs="Times New Roman"/>
        </w:rPr>
        <w:t>Filimonov</w:t>
      </w:r>
      <w:proofErr w:type="spellEnd"/>
      <w:r>
        <w:rPr>
          <w:rFonts w:ascii="Times New Roman" w:hAnsi="Times New Roman" w:cs="Times New Roman"/>
        </w:rPr>
        <w:t xml:space="preserve"> D.A., </w:t>
      </w:r>
      <w:proofErr w:type="spellStart"/>
      <w:r>
        <w:rPr>
          <w:rFonts w:ascii="Times New Roman" w:hAnsi="Times New Roman" w:cs="Times New Roman"/>
        </w:rPr>
        <w:t>Lagunin</w:t>
      </w:r>
      <w:proofErr w:type="spellEnd"/>
      <w:r>
        <w:rPr>
          <w:rFonts w:ascii="Times New Roman" w:hAnsi="Times New Roman" w:cs="Times New Roman"/>
        </w:rPr>
        <w:t xml:space="preserve"> A.A., </w:t>
      </w:r>
      <w:proofErr w:type="spellStart"/>
      <w:r>
        <w:rPr>
          <w:rFonts w:ascii="Times New Roman" w:hAnsi="Times New Roman" w:cs="Times New Roman"/>
        </w:rPr>
        <w:t>Gloriozova</w:t>
      </w:r>
      <w:proofErr w:type="spellEnd"/>
      <w:r>
        <w:rPr>
          <w:rFonts w:ascii="Times New Roman" w:hAnsi="Times New Roman" w:cs="Times New Roman"/>
        </w:rPr>
        <w:t xml:space="preserve"> T.A., </w:t>
      </w:r>
      <w:proofErr w:type="spellStart"/>
      <w:r>
        <w:rPr>
          <w:rFonts w:ascii="Times New Roman" w:hAnsi="Times New Roman" w:cs="Times New Roman"/>
        </w:rPr>
        <w:t>Rudik</w:t>
      </w:r>
      <w:proofErr w:type="spellEnd"/>
      <w:r>
        <w:rPr>
          <w:rFonts w:ascii="Times New Roman" w:hAnsi="Times New Roman" w:cs="Times New Roman"/>
        </w:rPr>
        <w:t xml:space="preserve"> A.V., </w:t>
      </w:r>
      <w:proofErr w:type="spellStart"/>
      <w:r>
        <w:rPr>
          <w:rFonts w:ascii="Times New Roman" w:hAnsi="Times New Roman" w:cs="Times New Roman"/>
        </w:rPr>
        <w:t>Druzhilovskii</w:t>
      </w:r>
      <w:proofErr w:type="spellEnd"/>
      <w:r>
        <w:rPr>
          <w:rFonts w:ascii="Times New Roman" w:hAnsi="Times New Roman" w:cs="Times New Roman"/>
        </w:rPr>
        <w:t xml:space="preserve"> D.S., </w:t>
      </w:r>
      <w:proofErr w:type="spellStart"/>
      <w:r>
        <w:rPr>
          <w:rFonts w:ascii="Times New Roman" w:hAnsi="Times New Roman" w:cs="Times New Roman"/>
        </w:rPr>
        <w:t>Pogodin</w:t>
      </w:r>
      <w:proofErr w:type="spellEnd"/>
      <w:r>
        <w:rPr>
          <w:rFonts w:ascii="Times New Roman" w:hAnsi="Times New Roman" w:cs="Times New Roman"/>
        </w:rPr>
        <w:t xml:space="preserve"> P.V., </w:t>
      </w:r>
      <w:proofErr w:type="spellStart"/>
      <w:r>
        <w:rPr>
          <w:rFonts w:ascii="Times New Roman" w:hAnsi="Times New Roman" w:cs="Times New Roman"/>
        </w:rPr>
        <w:t>Poroikov</w:t>
      </w:r>
      <w:proofErr w:type="spellEnd"/>
      <w:r>
        <w:rPr>
          <w:rFonts w:ascii="Times New Roman" w:hAnsi="Times New Roman" w:cs="Times New Roman"/>
        </w:rPr>
        <w:t xml:space="preserve"> V.V. // Chemistry of Heterocyclic Compounds – 2014. – Т. 50 – № 3 – С.444–457.</w:t>
      </w:r>
    </w:p>
    <w:p w14:paraId="552B40B6" w14:textId="77777777" w:rsidR="0002028E" w:rsidRDefault="0002028E" w:rsidP="0002028E">
      <w:pPr>
        <w:pStyle w:val="af8"/>
        <w:rPr>
          <w:rFonts w:ascii="Times New Roman" w:hAnsi="Times New Roman" w:cs="Times New Roman"/>
        </w:rPr>
      </w:pPr>
      <w:r>
        <w:rPr>
          <w:rFonts w:ascii="Times New Roman" w:hAnsi="Times New Roman" w:cs="Times New Roman"/>
        </w:rPr>
        <w:lastRenderedPageBreak/>
        <w:t xml:space="preserve">107. Landrum G. </w:t>
      </w:r>
      <w:proofErr w:type="spellStart"/>
      <w:r>
        <w:rPr>
          <w:rFonts w:ascii="Times New Roman" w:hAnsi="Times New Roman" w:cs="Times New Roman"/>
        </w:rPr>
        <w:t>RDKit</w:t>
      </w:r>
      <w:proofErr w:type="spellEnd"/>
      <w:r>
        <w:rPr>
          <w:rFonts w:ascii="Times New Roman" w:hAnsi="Times New Roman" w:cs="Times New Roman"/>
        </w:rPr>
        <w:t>: Open-source cheminformatics. https://www.rdkit.org // – 2023.</w:t>
      </w:r>
    </w:p>
    <w:p w14:paraId="775E6739"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108. </w:t>
      </w:r>
      <w:proofErr w:type="spellStart"/>
      <w:r>
        <w:rPr>
          <w:rFonts w:ascii="Times New Roman" w:hAnsi="Times New Roman" w:cs="Times New Roman"/>
        </w:rPr>
        <w:t>Chemoinformatics</w:t>
      </w:r>
      <w:proofErr w:type="spellEnd"/>
      <w:r>
        <w:rPr>
          <w:rFonts w:ascii="Times New Roman" w:hAnsi="Times New Roman" w:cs="Times New Roman"/>
        </w:rPr>
        <w:t xml:space="preserve"> Approaches to Virtual Screening / / </w:t>
      </w:r>
      <w:proofErr w:type="spellStart"/>
      <w:r>
        <w:rPr>
          <w:rFonts w:ascii="Times New Roman" w:hAnsi="Times New Roman" w:cs="Times New Roman"/>
        </w:rPr>
        <w:t>под</w:t>
      </w:r>
      <w:proofErr w:type="spellEnd"/>
      <w:r>
        <w:rPr>
          <w:rFonts w:ascii="Times New Roman" w:hAnsi="Times New Roman" w:cs="Times New Roman"/>
        </w:rPr>
        <w:t xml:space="preserve"> </w:t>
      </w:r>
      <w:proofErr w:type="spellStart"/>
      <w:r>
        <w:rPr>
          <w:rFonts w:ascii="Times New Roman" w:hAnsi="Times New Roman" w:cs="Times New Roman"/>
        </w:rPr>
        <w:t>ред</w:t>
      </w:r>
      <w:proofErr w:type="spellEnd"/>
      <w:r>
        <w:rPr>
          <w:rFonts w:ascii="Times New Roman" w:hAnsi="Times New Roman" w:cs="Times New Roman"/>
        </w:rPr>
        <w:t xml:space="preserve">. A. </w:t>
      </w:r>
      <w:proofErr w:type="spellStart"/>
      <w:r>
        <w:rPr>
          <w:rFonts w:ascii="Times New Roman" w:hAnsi="Times New Roman" w:cs="Times New Roman"/>
        </w:rPr>
        <w:t>Varnek</w:t>
      </w:r>
      <w:proofErr w:type="spellEnd"/>
      <w:r>
        <w:rPr>
          <w:rFonts w:ascii="Times New Roman" w:hAnsi="Times New Roman" w:cs="Times New Roman"/>
        </w:rPr>
        <w:t xml:space="preserve">, A. </w:t>
      </w:r>
      <w:proofErr w:type="spellStart"/>
      <w:r>
        <w:rPr>
          <w:rFonts w:ascii="Times New Roman" w:hAnsi="Times New Roman" w:cs="Times New Roman"/>
        </w:rPr>
        <w:t>Tropsha</w:t>
      </w:r>
      <w:proofErr w:type="spellEnd"/>
      <w:r>
        <w:rPr>
          <w:rFonts w:ascii="Times New Roman" w:hAnsi="Times New Roman" w:cs="Times New Roman"/>
        </w:rPr>
        <w:t>. – – The Royal Society of Chemistry, 2008.</w:t>
      </w:r>
    </w:p>
    <w:p w14:paraId="7BAADF21"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109. Hastie </w:t>
      </w:r>
      <w:proofErr w:type="spellStart"/>
      <w:proofErr w:type="gramStart"/>
      <w:r>
        <w:rPr>
          <w:rFonts w:ascii="Times New Roman" w:hAnsi="Times New Roman" w:cs="Times New Roman"/>
        </w:rPr>
        <w:t>T.The</w:t>
      </w:r>
      <w:proofErr w:type="spellEnd"/>
      <w:proofErr w:type="gramEnd"/>
      <w:r>
        <w:rPr>
          <w:rFonts w:ascii="Times New Roman" w:hAnsi="Times New Roman" w:cs="Times New Roman"/>
        </w:rPr>
        <w:t xml:space="preserve"> Elements of Statistical Learning Data Mining, Inference, and Prediction / T. Hastie, R. </w:t>
      </w:r>
      <w:proofErr w:type="spellStart"/>
      <w:r>
        <w:rPr>
          <w:rFonts w:ascii="Times New Roman" w:hAnsi="Times New Roman" w:cs="Times New Roman"/>
        </w:rPr>
        <w:t>Tibshirani</w:t>
      </w:r>
      <w:proofErr w:type="spellEnd"/>
      <w:r>
        <w:rPr>
          <w:rFonts w:ascii="Times New Roman" w:hAnsi="Times New Roman" w:cs="Times New Roman"/>
        </w:rPr>
        <w:t xml:space="preserve">, J. Friedman – Springer International Publishing, 2017. </w:t>
      </w:r>
      <w:proofErr w:type="spellStart"/>
      <w:r>
        <w:rPr>
          <w:rFonts w:ascii="Times New Roman" w:hAnsi="Times New Roman" w:cs="Times New Roman"/>
        </w:rPr>
        <w:t>Вып</w:t>
      </w:r>
      <w:proofErr w:type="spellEnd"/>
      <w:r>
        <w:rPr>
          <w:rFonts w:ascii="Times New Roman" w:hAnsi="Times New Roman" w:cs="Times New Roman"/>
        </w:rPr>
        <w:t>. 2.</w:t>
      </w:r>
    </w:p>
    <w:p w14:paraId="653EE4B4"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110. Kuhn M. Building Predictive Models in </w:t>
      </w:r>
      <w:r>
        <w:rPr>
          <w:rFonts w:ascii="Times New Roman" w:hAnsi="Times New Roman" w:cs="Times New Roman"/>
          <w:i/>
          <w:iCs/>
        </w:rPr>
        <w:t>R</w:t>
      </w:r>
      <w:r>
        <w:rPr>
          <w:rFonts w:ascii="Times New Roman" w:hAnsi="Times New Roman" w:cs="Times New Roman"/>
        </w:rPr>
        <w:t xml:space="preserve"> Using the </w:t>
      </w:r>
      <w:r>
        <w:rPr>
          <w:rFonts w:ascii="Times New Roman" w:hAnsi="Times New Roman" w:cs="Times New Roman"/>
          <w:b/>
          <w:bCs/>
        </w:rPr>
        <w:t>caret</w:t>
      </w:r>
      <w:r>
        <w:rPr>
          <w:rFonts w:ascii="Times New Roman" w:hAnsi="Times New Roman" w:cs="Times New Roman"/>
        </w:rPr>
        <w:t xml:space="preserve"> Package / Kuhn M. // Journal of Statistical Software – 2008. – Т. 28 – № 5.</w:t>
      </w:r>
    </w:p>
    <w:p w14:paraId="38D8C700" w14:textId="77777777" w:rsidR="0002028E" w:rsidRDefault="0002028E" w:rsidP="0002028E">
      <w:pPr>
        <w:pStyle w:val="af8"/>
        <w:rPr>
          <w:rFonts w:ascii="Times New Roman" w:hAnsi="Times New Roman" w:cs="Times New Roman"/>
        </w:rPr>
      </w:pPr>
      <w:r>
        <w:rPr>
          <w:rFonts w:ascii="Times New Roman" w:hAnsi="Times New Roman" w:cs="Times New Roman"/>
        </w:rPr>
        <w:t xml:space="preserve">111. </w:t>
      </w:r>
      <w:proofErr w:type="spellStart"/>
      <w:r>
        <w:rPr>
          <w:rFonts w:ascii="Times New Roman" w:hAnsi="Times New Roman" w:cs="Times New Roman"/>
        </w:rPr>
        <w:t>Pedregosa</w:t>
      </w:r>
      <w:proofErr w:type="spellEnd"/>
      <w:r>
        <w:rPr>
          <w:rFonts w:ascii="Times New Roman" w:hAnsi="Times New Roman" w:cs="Times New Roman"/>
        </w:rPr>
        <w:t xml:space="preserve"> F. Scikit-learn: Machine Learning in Python / </w:t>
      </w:r>
      <w:proofErr w:type="spellStart"/>
      <w:r>
        <w:rPr>
          <w:rFonts w:ascii="Times New Roman" w:hAnsi="Times New Roman" w:cs="Times New Roman"/>
        </w:rPr>
        <w:t>Pedregosa</w:t>
      </w:r>
      <w:proofErr w:type="spellEnd"/>
      <w:r>
        <w:rPr>
          <w:rFonts w:ascii="Times New Roman" w:hAnsi="Times New Roman" w:cs="Times New Roman"/>
        </w:rPr>
        <w:t xml:space="preserve"> F., </w:t>
      </w:r>
      <w:proofErr w:type="spellStart"/>
      <w:r>
        <w:rPr>
          <w:rFonts w:ascii="Times New Roman" w:hAnsi="Times New Roman" w:cs="Times New Roman"/>
        </w:rPr>
        <w:t>Varoquaux</w:t>
      </w:r>
      <w:proofErr w:type="spellEnd"/>
      <w:r>
        <w:rPr>
          <w:rFonts w:ascii="Times New Roman" w:hAnsi="Times New Roman" w:cs="Times New Roman"/>
        </w:rPr>
        <w:t xml:space="preserve"> G., </w:t>
      </w:r>
      <w:proofErr w:type="spellStart"/>
      <w:r>
        <w:rPr>
          <w:rFonts w:ascii="Times New Roman" w:hAnsi="Times New Roman" w:cs="Times New Roman"/>
        </w:rPr>
        <w:t>Gramfort</w:t>
      </w:r>
      <w:proofErr w:type="spellEnd"/>
      <w:r>
        <w:rPr>
          <w:rFonts w:ascii="Times New Roman" w:hAnsi="Times New Roman" w:cs="Times New Roman"/>
        </w:rPr>
        <w:t xml:space="preserve"> A., Michel V., </w:t>
      </w:r>
      <w:proofErr w:type="spellStart"/>
      <w:r>
        <w:rPr>
          <w:rFonts w:ascii="Times New Roman" w:hAnsi="Times New Roman" w:cs="Times New Roman"/>
        </w:rPr>
        <w:t>Thirion</w:t>
      </w:r>
      <w:proofErr w:type="spellEnd"/>
      <w:r>
        <w:rPr>
          <w:rFonts w:ascii="Times New Roman" w:hAnsi="Times New Roman" w:cs="Times New Roman"/>
        </w:rPr>
        <w:t xml:space="preserve"> B., Grisel O., Blondel M., </w:t>
      </w:r>
      <w:proofErr w:type="spellStart"/>
      <w:r>
        <w:rPr>
          <w:rFonts w:ascii="Times New Roman" w:hAnsi="Times New Roman" w:cs="Times New Roman"/>
        </w:rPr>
        <w:t>Prettenhofer</w:t>
      </w:r>
      <w:proofErr w:type="spellEnd"/>
      <w:r>
        <w:rPr>
          <w:rFonts w:ascii="Times New Roman" w:hAnsi="Times New Roman" w:cs="Times New Roman"/>
        </w:rPr>
        <w:t xml:space="preserve"> P., Weiss R., </w:t>
      </w:r>
      <w:proofErr w:type="spellStart"/>
      <w:r>
        <w:rPr>
          <w:rFonts w:ascii="Times New Roman" w:hAnsi="Times New Roman" w:cs="Times New Roman"/>
        </w:rPr>
        <w:t>Dubourg</w:t>
      </w:r>
      <w:proofErr w:type="spellEnd"/>
      <w:r>
        <w:rPr>
          <w:rFonts w:ascii="Times New Roman" w:hAnsi="Times New Roman" w:cs="Times New Roman"/>
        </w:rPr>
        <w:t xml:space="preserve"> V., </w:t>
      </w:r>
      <w:proofErr w:type="spellStart"/>
      <w:r>
        <w:rPr>
          <w:rFonts w:ascii="Times New Roman" w:hAnsi="Times New Roman" w:cs="Times New Roman"/>
        </w:rPr>
        <w:t>Vanderplas</w:t>
      </w:r>
      <w:proofErr w:type="spellEnd"/>
      <w:r>
        <w:rPr>
          <w:rFonts w:ascii="Times New Roman" w:hAnsi="Times New Roman" w:cs="Times New Roman"/>
        </w:rPr>
        <w:t xml:space="preserve"> J., </w:t>
      </w:r>
      <w:proofErr w:type="spellStart"/>
      <w:r>
        <w:rPr>
          <w:rFonts w:ascii="Times New Roman" w:hAnsi="Times New Roman" w:cs="Times New Roman"/>
        </w:rPr>
        <w:t>Passos</w:t>
      </w:r>
      <w:proofErr w:type="spellEnd"/>
      <w:r>
        <w:rPr>
          <w:rFonts w:ascii="Times New Roman" w:hAnsi="Times New Roman" w:cs="Times New Roman"/>
        </w:rPr>
        <w:t xml:space="preserve"> A., </w:t>
      </w:r>
      <w:proofErr w:type="spellStart"/>
      <w:r>
        <w:rPr>
          <w:rFonts w:ascii="Times New Roman" w:hAnsi="Times New Roman" w:cs="Times New Roman"/>
        </w:rPr>
        <w:t>Cournapeau</w:t>
      </w:r>
      <w:proofErr w:type="spellEnd"/>
      <w:r>
        <w:rPr>
          <w:rFonts w:ascii="Times New Roman" w:hAnsi="Times New Roman" w:cs="Times New Roman"/>
        </w:rPr>
        <w:t xml:space="preserve"> D. // MACHINE LEARNING IN PYTHON.</w:t>
      </w:r>
    </w:p>
    <w:p w14:paraId="6F571D45" w14:textId="77777777" w:rsidR="0002028E" w:rsidRDefault="0002028E" w:rsidP="0002028E">
      <w:pPr>
        <w:pStyle w:val="af8"/>
        <w:rPr>
          <w:rFonts w:ascii="Times New Roman" w:hAnsi="Times New Roman" w:cs="Times New Roman"/>
        </w:rPr>
      </w:pPr>
      <w:r>
        <w:rPr>
          <w:rFonts w:ascii="Times New Roman" w:hAnsi="Times New Roman" w:cs="Times New Roman"/>
        </w:rPr>
        <w:t>112. Chang W. shiny: Web Application Framework for R // – 2023.</w:t>
      </w:r>
    </w:p>
    <w:p w14:paraId="56290720" w14:textId="45146DCD" w:rsidR="005C4AD5" w:rsidRPr="00E159B8" w:rsidDel="004C7AE4" w:rsidRDefault="004C7AE4" w:rsidP="007A630F">
      <w:pPr>
        <w:pStyle w:val="af8"/>
        <w:rPr>
          <w:del w:id="2611" w:author="Антон Смирнов" w:date="2023-05-23T15:14:00Z"/>
          <w:rFonts w:ascii="Times New Roman" w:hAnsi="Times New Roman" w:cs="Times New Roman"/>
          <w:rPrChange w:id="2612" w:author="Антон Смирнов" w:date="2023-05-23T15:40:00Z">
            <w:rPr>
              <w:del w:id="2613" w:author="Антон Смирнов" w:date="2023-05-23T15:14:00Z"/>
              <w:rFonts w:ascii="Times New Roman" w:hAnsi="Times New Roman" w:cs="Times New Roman"/>
              <w:lang w:val="ru-RU"/>
            </w:rPr>
          </w:rPrChange>
        </w:rPr>
      </w:pPr>
      <w:r>
        <w:rPr>
          <w:rFonts w:ascii="Times New Roman" w:hAnsi="Times New Roman" w:cs="Times New Roman"/>
          <w:lang w:val="ru-RU"/>
        </w:rPr>
        <w:fldChar w:fldCharType="end"/>
      </w:r>
      <w:del w:id="2614" w:author="Антон Смирнов" w:date="2023-05-23T15:14:00Z">
        <w:r w:rsidR="00BF5734" w:rsidRPr="00E159B8" w:rsidDel="004C7AE4">
          <w:rPr>
            <w:rFonts w:ascii="Times New Roman" w:hAnsi="Times New Roman" w:cs="Times New Roman"/>
            <w:rPrChange w:id="2615" w:author="Антон Смирнов" w:date="2023-05-23T15:40:00Z">
              <w:rPr>
                <w:rFonts w:ascii="Times New Roman" w:hAnsi="Times New Roman" w:cs="Times New Roman"/>
                <w:lang w:val="ru-RU"/>
              </w:rPr>
            </w:rPrChange>
          </w:rPr>
          <w:delText xml:space="preserve">1. </w:delText>
        </w:r>
        <w:r w:rsidR="00BF5734" w:rsidRPr="007A630F" w:rsidDel="004C7AE4">
          <w:rPr>
            <w:rFonts w:ascii="Times New Roman" w:hAnsi="Times New Roman" w:cs="Times New Roman"/>
            <w:lang w:val="ru-RU"/>
          </w:rPr>
          <w:delText>Ярилин</w:delText>
        </w:r>
        <w:r w:rsidR="00BF5734" w:rsidRPr="007A630F" w:rsidDel="004C7AE4">
          <w:rPr>
            <w:rFonts w:ascii="Times New Roman" w:hAnsi="Times New Roman" w:cs="Times New Roman"/>
          </w:rPr>
          <w:delText> </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2616"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2617"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Иммунология</w:delText>
        </w:r>
        <w:r w:rsidR="00BF5734" w:rsidRPr="00E159B8" w:rsidDel="004C7AE4">
          <w:rPr>
            <w:rFonts w:ascii="Times New Roman" w:hAnsi="Times New Roman" w:cs="Times New Roman"/>
            <w:rPrChange w:id="2618" w:author="Антон Смирнов" w:date="2023-05-23T15:40:00Z">
              <w:rPr>
                <w:rFonts w:ascii="Times New Roman" w:hAnsi="Times New Roman" w:cs="Times New Roman"/>
                <w:lang w:val="ru-RU"/>
              </w:rPr>
            </w:rPrChange>
          </w:rPr>
          <w:delText xml:space="preserve"> / </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2619"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А</w:delText>
        </w:r>
        <w:r w:rsidR="00BF5734" w:rsidRPr="00E159B8" w:rsidDel="004C7AE4">
          <w:rPr>
            <w:rFonts w:ascii="Times New Roman" w:hAnsi="Times New Roman" w:cs="Times New Roman"/>
            <w:rPrChange w:id="2620"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Ярилин</w:delText>
        </w:r>
        <w:r w:rsidR="00BF5734" w:rsidRPr="00E159B8" w:rsidDel="004C7AE4">
          <w:rPr>
            <w:rFonts w:ascii="Times New Roman" w:hAnsi="Times New Roman" w:cs="Times New Roman"/>
            <w:rPrChange w:id="2621" w:author="Антон Смирнов" w:date="2023-05-23T15:40:00Z">
              <w:rPr>
                <w:rFonts w:ascii="Times New Roman" w:hAnsi="Times New Roman" w:cs="Times New Roman"/>
                <w:lang w:val="ru-RU"/>
              </w:rPr>
            </w:rPrChange>
          </w:rPr>
          <w:delText xml:space="preserve">. – </w:delText>
        </w:r>
        <w:r w:rsidR="00BF5734" w:rsidRPr="007A630F" w:rsidDel="004C7AE4">
          <w:rPr>
            <w:rFonts w:ascii="Times New Roman" w:hAnsi="Times New Roman" w:cs="Times New Roman"/>
            <w:lang w:val="ru-RU"/>
          </w:rPr>
          <w:delText>Москва</w:delText>
        </w:r>
        <w:r w:rsidR="00BF5734" w:rsidRPr="00E159B8" w:rsidDel="004C7AE4">
          <w:rPr>
            <w:rFonts w:ascii="Times New Roman" w:hAnsi="Times New Roman" w:cs="Times New Roman"/>
            <w:rPrChange w:id="2622" w:author="Антон Смирнов" w:date="2023-05-23T15:40:00Z">
              <w:rPr>
                <w:rFonts w:ascii="Times New Roman" w:hAnsi="Times New Roman" w:cs="Times New Roman"/>
                <w:lang w:val="ru-RU"/>
              </w:rPr>
            </w:rPrChange>
          </w:rPr>
          <w:delText xml:space="preserve">: </w:delText>
        </w:r>
        <w:r w:rsidR="00BF5734" w:rsidRPr="007A630F" w:rsidDel="004C7AE4">
          <w:rPr>
            <w:rFonts w:ascii="Times New Roman" w:hAnsi="Times New Roman" w:cs="Times New Roman"/>
            <w:lang w:val="ru-RU"/>
          </w:rPr>
          <w:delText>ГЭОТАР</w:delText>
        </w:r>
        <w:r w:rsidR="00BF5734" w:rsidRPr="00E159B8" w:rsidDel="004C7AE4">
          <w:rPr>
            <w:rFonts w:ascii="Times New Roman" w:hAnsi="Times New Roman" w:cs="Times New Roman"/>
            <w:rPrChange w:id="2623" w:author="Антон Смирнов" w:date="2023-05-23T15:40:00Z">
              <w:rPr>
                <w:rFonts w:ascii="Times New Roman" w:hAnsi="Times New Roman" w:cs="Times New Roman"/>
                <w:lang w:val="ru-RU"/>
              </w:rPr>
            </w:rPrChange>
          </w:rPr>
          <w:delText>-</w:delText>
        </w:r>
        <w:r w:rsidR="00BF5734" w:rsidRPr="007A630F" w:rsidDel="004C7AE4">
          <w:rPr>
            <w:rFonts w:ascii="Times New Roman" w:hAnsi="Times New Roman" w:cs="Times New Roman"/>
            <w:lang w:val="ru-RU"/>
          </w:rPr>
          <w:delText>Медиа</w:delText>
        </w:r>
        <w:r w:rsidR="00BF5734" w:rsidRPr="00E159B8" w:rsidDel="004C7AE4">
          <w:rPr>
            <w:rFonts w:ascii="Times New Roman" w:hAnsi="Times New Roman" w:cs="Times New Roman"/>
            <w:rPrChange w:id="2624" w:author="Антон Смирнов" w:date="2023-05-23T15:40:00Z">
              <w:rPr>
                <w:rFonts w:ascii="Times New Roman" w:hAnsi="Times New Roman" w:cs="Times New Roman"/>
                <w:lang w:val="ru-RU"/>
              </w:rPr>
            </w:rPrChange>
          </w:rPr>
          <w:delText>, 2010.</w:delText>
        </w:r>
      </w:del>
    </w:p>
    <w:p w14:paraId="44A81389" w14:textId="4CE6363E" w:rsidR="004C7AE4" w:rsidRPr="00E159B8" w:rsidRDefault="004C7AE4">
      <w:pPr>
        <w:rPr>
          <w:ins w:id="2625" w:author="Антон Смирнов" w:date="2023-05-23T15:15:00Z"/>
          <w:rFonts w:ascii="Times New Roman" w:hAnsi="Times New Roman" w:cs="Times New Roman"/>
          <w:rPrChange w:id="2626" w:author="Антон Смирнов" w:date="2023-05-23T15:40:00Z">
            <w:rPr>
              <w:ins w:id="2627" w:author="Антон Смирнов" w:date="2023-05-23T15:15:00Z"/>
              <w:rFonts w:ascii="Times New Roman" w:hAnsi="Times New Roman" w:cs="Times New Roman"/>
              <w:lang w:val="ru-RU"/>
            </w:rPr>
          </w:rPrChange>
        </w:rPr>
      </w:pPr>
      <w:ins w:id="2628" w:author="Антон Смирнов" w:date="2023-05-23T15:15:00Z">
        <w:r w:rsidRPr="00E159B8">
          <w:rPr>
            <w:rFonts w:ascii="Times New Roman" w:hAnsi="Times New Roman" w:cs="Times New Roman"/>
            <w:rPrChange w:id="2629" w:author="Антон Смирнов" w:date="2023-05-23T15:40:00Z">
              <w:rPr>
                <w:rFonts w:ascii="Times New Roman" w:hAnsi="Times New Roman" w:cs="Times New Roman"/>
                <w:lang w:val="ru-RU"/>
              </w:rPr>
            </w:rPrChange>
          </w:rPr>
          <w:br w:type="page"/>
        </w:r>
      </w:ins>
    </w:p>
    <w:p w14:paraId="36BBB8EC" w14:textId="41AE0D74" w:rsidR="004C7AE4" w:rsidRDefault="004C7AE4" w:rsidP="004C7AE4">
      <w:pPr>
        <w:pStyle w:val="1"/>
        <w:rPr>
          <w:ins w:id="2630" w:author="Антон Смирнов" w:date="2023-05-23T15:15:00Z"/>
          <w:lang w:val="ru-RU"/>
        </w:rPr>
      </w:pPr>
      <w:bookmarkStart w:id="2631" w:name="_Toc135773630"/>
      <w:ins w:id="2632" w:author="Антон Смирнов" w:date="2023-05-23T15:15:00Z">
        <w:r>
          <w:rPr>
            <w:lang w:val="ru-RU"/>
          </w:rPr>
          <w:lastRenderedPageBreak/>
          <w:t>Приложение</w:t>
        </w:r>
        <w:bookmarkEnd w:id="2631"/>
      </w:ins>
    </w:p>
    <w:p w14:paraId="4D47028B" w14:textId="77777777" w:rsidR="004C7AE4" w:rsidRPr="004C7AE4" w:rsidRDefault="004C7AE4">
      <w:pPr>
        <w:pStyle w:val="a0"/>
        <w:rPr>
          <w:ins w:id="2633" w:author="Антон Смирнов" w:date="2023-05-23T15:14:00Z"/>
          <w:lang w:val="ru-RU"/>
          <w:rPrChange w:id="2634" w:author="Антон Смирнов" w:date="2023-05-23T15:15:00Z">
            <w:rPr>
              <w:ins w:id="2635" w:author="Антон Смирнов" w:date="2023-05-23T15:14:00Z"/>
            </w:rPr>
          </w:rPrChange>
        </w:rPr>
        <w:pPrChange w:id="2636" w:author="Антон Смирнов" w:date="2023-05-23T15:15:00Z">
          <w:pPr>
            <w:pStyle w:val="af8"/>
          </w:pPr>
        </w:pPrChange>
      </w:pPr>
    </w:p>
    <w:p w14:paraId="7F0332EF" w14:textId="00586D42" w:rsidR="005C4AD5" w:rsidRPr="007A630F" w:rsidDel="004C7AE4" w:rsidRDefault="00BF5734" w:rsidP="007A630F">
      <w:pPr>
        <w:pStyle w:val="af8"/>
        <w:rPr>
          <w:del w:id="2637" w:author="Антон Смирнов" w:date="2023-05-23T15:14:00Z"/>
          <w:rFonts w:ascii="Times New Roman" w:hAnsi="Times New Roman" w:cs="Times New Roman"/>
          <w:lang w:val="ru-RU"/>
        </w:rPr>
      </w:pPr>
      <w:bookmarkStart w:id="2638" w:name="ref-gankovskaya2014"/>
      <w:bookmarkEnd w:id="2608"/>
      <w:del w:id="2639" w:author="Антон Смирнов" w:date="2023-05-23T15:14:00Z">
        <w:r w:rsidRPr="007A630F" w:rsidDel="004C7AE4">
          <w:rPr>
            <w:rFonts w:ascii="Times New Roman" w:hAnsi="Times New Roman" w:cs="Times New Roman"/>
            <w:lang w:val="ru-RU"/>
          </w:rPr>
          <w:delText>2. Ганковская</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Л.В. Основы общей иммунологии. Учебно-методическое пособие для студентов медицинских вузов / Л.В. Ганковская, Л.С. Намазова-Баранова, Р.Я. Мешкова. – Москва: ПедиатрЪ, 2014.</w:delText>
        </w:r>
      </w:del>
    </w:p>
    <w:p w14:paraId="38C5F2A3" w14:textId="63574567" w:rsidR="005C4AD5" w:rsidRPr="007A630F" w:rsidDel="004C7AE4" w:rsidRDefault="00BF5734" w:rsidP="007A630F">
      <w:pPr>
        <w:pStyle w:val="af8"/>
        <w:rPr>
          <w:del w:id="2640" w:author="Антон Смирнов" w:date="2023-05-23T15:14:00Z"/>
          <w:rFonts w:ascii="Times New Roman" w:hAnsi="Times New Roman" w:cs="Times New Roman"/>
        </w:rPr>
      </w:pPr>
      <w:bookmarkStart w:id="2641" w:name="ref-murugan2012"/>
      <w:bookmarkEnd w:id="2638"/>
      <w:del w:id="2642" w:author="Антон Смирнов" w:date="2023-05-23T15:14:00Z">
        <w:r w:rsidRPr="007A630F" w:rsidDel="004C7AE4">
          <w:rPr>
            <w:rFonts w:ascii="Times New Roman" w:hAnsi="Times New Roman" w:cs="Times New Roman"/>
          </w:rPr>
          <w:delText xml:space="preserve">3. Murugan A. </w:delText>
        </w:r>
        <w:r w:rsidR="00E241F3" w:rsidDel="004C7AE4">
          <w:fldChar w:fldCharType="begin"/>
        </w:r>
        <w:r w:rsidR="00E241F3" w:rsidDel="004C7AE4">
          <w:delInstrText xml:space="preserve"> HYPERLINK "https://doi.org/10.1073/pnas.1212755109" \h </w:delInstrText>
        </w:r>
        <w:r w:rsidR="00E241F3" w:rsidDel="004C7AE4">
          <w:fldChar w:fldCharType="separate"/>
        </w:r>
        <w:r w:rsidRPr="007A630F" w:rsidDel="004C7AE4">
          <w:rPr>
            <w:rStyle w:val="afd"/>
            <w:rFonts w:ascii="Times New Roman" w:hAnsi="Times New Roman" w:cs="Times New Roman"/>
          </w:rPr>
          <w:delText>Statistical inference of the generation probability of T-cell receptors from sequence repertoires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Murugan [et al.] // Proceedings of the National Academy of Sciences. – 2012. – Vol. 109. – № 40. – P. 16161-16166.</w:delText>
        </w:r>
      </w:del>
    </w:p>
    <w:p w14:paraId="1CFA1BC7" w14:textId="27FBBFDF" w:rsidR="005C4AD5" w:rsidRPr="007A630F" w:rsidDel="004C7AE4" w:rsidRDefault="00BF5734" w:rsidP="007A630F">
      <w:pPr>
        <w:pStyle w:val="af8"/>
        <w:rPr>
          <w:del w:id="2643" w:author="Антон Смирнов" w:date="2023-05-23T15:14:00Z"/>
          <w:rFonts w:ascii="Times New Roman" w:hAnsi="Times New Roman" w:cs="Times New Roman"/>
        </w:rPr>
      </w:pPr>
      <w:bookmarkStart w:id="2644" w:name="ref-dash2017"/>
      <w:bookmarkEnd w:id="2641"/>
      <w:del w:id="2645" w:author="Антон Смирнов" w:date="2023-05-23T15:14:00Z">
        <w:r w:rsidRPr="007A630F" w:rsidDel="004C7AE4">
          <w:rPr>
            <w:rFonts w:ascii="Times New Roman" w:hAnsi="Times New Roman" w:cs="Times New Roman"/>
          </w:rPr>
          <w:delText xml:space="preserve">4. Dash R. </w:delText>
        </w:r>
        <w:r w:rsidR="00E241F3" w:rsidDel="004C7AE4">
          <w:fldChar w:fldCharType="begin"/>
        </w:r>
        <w:r w:rsidR="00E241F3" w:rsidDel="004C7AE4">
          <w:delInstrText xml:space="preserve"> HYPERLINK "https://doi.org/10.2147/AABC.S115859" \h </w:delInstrText>
        </w:r>
        <w:r w:rsidR="00E241F3" w:rsidDel="004C7AE4">
          <w:fldChar w:fldCharType="separate"/>
        </w:r>
        <w:r w:rsidRPr="007A630F" w:rsidDel="004C7AE4">
          <w:rPr>
            <w:rStyle w:val="afd"/>
            <w:rFonts w:ascii="Times New Roman" w:hAnsi="Times New Roman" w:cs="Times New Roman"/>
          </w:rPr>
          <w:delText>In silico-based vaccine design against Ebola virus glycoprotein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Dash [et al.] // Advances and Applications in Bioinformatics and Chemistry. – 2017. – Vols. Volume 10. – P. 11-28.</w:delText>
        </w:r>
      </w:del>
    </w:p>
    <w:p w14:paraId="42085C7D" w14:textId="19883BA4" w:rsidR="005C4AD5" w:rsidRPr="007A630F" w:rsidDel="004C7AE4" w:rsidRDefault="00BF5734" w:rsidP="007A630F">
      <w:pPr>
        <w:pStyle w:val="af8"/>
        <w:rPr>
          <w:del w:id="2646" w:author="Антон Смирнов" w:date="2023-05-23T15:14:00Z"/>
          <w:rFonts w:ascii="Times New Roman" w:hAnsi="Times New Roman" w:cs="Times New Roman"/>
        </w:rPr>
      </w:pPr>
      <w:bookmarkStart w:id="2647" w:name="ref-vianainvenção2021"/>
      <w:bookmarkEnd w:id="2644"/>
      <w:del w:id="2648" w:author="Антон Смирнов" w:date="2023-05-23T15:14:00Z">
        <w:r w:rsidRPr="007A630F" w:rsidDel="004C7AE4">
          <w:rPr>
            <w:rFonts w:ascii="Times New Roman" w:hAnsi="Times New Roman" w:cs="Times New Roman"/>
          </w:rPr>
          <w:delText xml:space="preserve">5. Viana Invenção M. da C. </w:delText>
        </w:r>
        <w:r w:rsidR="00E241F3" w:rsidDel="004C7AE4">
          <w:fldChar w:fldCharType="begin"/>
        </w:r>
        <w:r w:rsidR="00E241F3" w:rsidDel="004C7AE4">
          <w:delInstrText xml:space="preserve"> HYPERLINK "https://doi.org/10.1080/21645515.2021.1974288" \h </w:delInstrText>
        </w:r>
        <w:r w:rsidR="00E241F3" w:rsidDel="004C7AE4">
          <w:fldChar w:fldCharType="separate"/>
        </w:r>
        <w:r w:rsidRPr="007A630F" w:rsidDel="004C7AE4">
          <w:rPr>
            <w:rStyle w:val="afd"/>
            <w:rFonts w:ascii="Times New Roman" w:hAnsi="Times New Roman" w:cs="Times New Roman"/>
          </w:rPr>
          <w:delText>Development of synthetic antigen vaccines for COVID-19</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da C. Viana Invenção [et al.] // Human Vaccines &amp; Immunotherapeutics. – 2021. – Vol. 17. – № 11. – P. 3855-3870.</w:delText>
        </w:r>
      </w:del>
    </w:p>
    <w:p w14:paraId="55D0EDEB" w14:textId="557B3E72" w:rsidR="005C4AD5" w:rsidRPr="007A630F" w:rsidDel="004C7AE4" w:rsidRDefault="00BF5734" w:rsidP="007A630F">
      <w:pPr>
        <w:pStyle w:val="af8"/>
        <w:rPr>
          <w:del w:id="2649" w:author="Антон Смирнов" w:date="2023-05-23T15:14:00Z"/>
          <w:rFonts w:ascii="Times New Roman" w:hAnsi="Times New Roman" w:cs="Times New Roman"/>
        </w:rPr>
      </w:pPr>
      <w:bookmarkStart w:id="2650" w:name="ref-schmidt2021"/>
      <w:bookmarkEnd w:id="2647"/>
      <w:del w:id="2651" w:author="Антон Смирнов" w:date="2023-05-23T15:14:00Z">
        <w:r w:rsidRPr="007A630F" w:rsidDel="004C7AE4">
          <w:rPr>
            <w:rFonts w:ascii="Times New Roman" w:hAnsi="Times New Roman" w:cs="Times New Roman"/>
          </w:rPr>
          <w:delText xml:space="preserve">6. Schmidt J. </w:delText>
        </w:r>
        <w:r w:rsidR="00E241F3" w:rsidDel="004C7AE4">
          <w:fldChar w:fldCharType="begin"/>
        </w:r>
        <w:r w:rsidR="00E241F3" w:rsidDel="004C7AE4">
          <w:delInstrText xml:space="preserve"> HYPERLINK "https://doi.org/10.1016/j.xcrm.2021.100194" \h </w:delInstrText>
        </w:r>
        <w:r w:rsidR="00E241F3" w:rsidDel="004C7AE4">
          <w:fldChar w:fldCharType="separate"/>
        </w:r>
        <w:r w:rsidRPr="007A630F" w:rsidDel="004C7AE4">
          <w:rPr>
            <w:rStyle w:val="afd"/>
            <w:rFonts w:ascii="Times New Roman" w:hAnsi="Times New Roman" w:cs="Times New Roman"/>
          </w:rPr>
          <w:delText>Prediction of neo-epitope immunogenicity reveals TCR recognition determinants and provides insight into immunoediting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Schmidt [et al.] // Cell Reports Medicine. – 2021. – Vol. 2. – № 2. – P. 100194.</w:delText>
        </w:r>
      </w:del>
    </w:p>
    <w:p w14:paraId="4B44274A" w14:textId="7DEAF954" w:rsidR="005C4AD5" w:rsidRPr="007A630F" w:rsidDel="004C7AE4" w:rsidRDefault="00BF5734" w:rsidP="007A630F">
      <w:pPr>
        <w:pStyle w:val="af8"/>
        <w:rPr>
          <w:del w:id="2652" w:author="Антон Смирнов" w:date="2023-05-23T15:14:00Z"/>
          <w:rFonts w:ascii="Times New Roman" w:hAnsi="Times New Roman" w:cs="Times New Roman"/>
        </w:rPr>
      </w:pPr>
      <w:bookmarkStart w:id="2653" w:name="ref-1999"/>
      <w:bookmarkEnd w:id="2650"/>
      <w:del w:id="2654" w:author="Антон Смирнов" w:date="2023-05-23T15:14:00Z">
        <w:r w:rsidRPr="007A630F" w:rsidDel="004C7AE4">
          <w:rPr>
            <w:rFonts w:ascii="Times New Roman" w:hAnsi="Times New Roman" w:cs="Times New Roman"/>
          </w:rPr>
          <w:delText xml:space="preserve">7. consortium M. sequencing. </w:delText>
        </w:r>
        <w:r w:rsidR="00E241F3" w:rsidDel="004C7AE4">
          <w:fldChar w:fldCharType="begin"/>
        </w:r>
        <w:r w:rsidR="00E241F3" w:rsidDel="004C7AE4">
          <w:delInstrText xml:space="preserve"> HYPERLINK "https://doi.org/10.1038/44853" \h </w:delInstrText>
        </w:r>
        <w:r w:rsidR="00E241F3" w:rsidDel="004C7AE4">
          <w:fldChar w:fldCharType="separate"/>
        </w:r>
        <w:r w:rsidRPr="007A630F" w:rsidDel="004C7AE4">
          <w:rPr>
            <w:rStyle w:val="afd"/>
            <w:rFonts w:ascii="Times New Roman" w:hAnsi="Times New Roman" w:cs="Times New Roman"/>
          </w:rPr>
          <w:delText>Complete sequence and gene map of a human major histocompatibility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sequencing consortium // Nature. – 1999. – Vol. 401. – № 6756. – P. 921-923.</w:delText>
        </w:r>
      </w:del>
    </w:p>
    <w:p w14:paraId="10A41056" w14:textId="0A3D0E5A" w:rsidR="005C4AD5" w:rsidRPr="007A630F" w:rsidDel="004C7AE4" w:rsidRDefault="00BF5734" w:rsidP="007A630F">
      <w:pPr>
        <w:pStyle w:val="af8"/>
        <w:rPr>
          <w:del w:id="2655" w:author="Антон Смирнов" w:date="2023-05-23T15:14:00Z"/>
          <w:rFonts w:ascii="Times New Roman" w:hAnsi="Times New Roman" w:cs="Times New Roman"/>
        </w:rPr>
      </w:pPr>
      <w:bookmarkStart w:id="2656" w:name="ref-robinson2019"/>
      <w:bookmarkEnd w:id="2653"/>
      <w:del w:id="2657" w:author="Антон Смирнов" w:date="2023-05-23T15:14:00Z">
        <w:r w:rsidRPr="007A630F" w:rsidDel="004C7AE4">
          <w:rPr>
            <w:rFonts w:ascii="Times New Roman" w:hAnsi="Times New Roman" w:cs="Times New Roman"/>
          </w:rPr>
          <w:delText xml:space="preserve">8. Robinson J. </w:delText>
        </w:r>
        <w:r w:rsidR="00E241F3" w:rsidDel="004C7AE4">
          <w:fldChar w:fldCharType="begin"/>
        </w:r>
        <w:r w:rsidR="00E241F3" w:rsidDel="004C7AE4">
          <w:delInstrText xml:space="preserve"> HYPERLINK "https://doi.org/10.1093/nar/gkz950" \h </w:delInstrText>
        </w:r>
        <w:r w:rsidR="00E241F3" w:rsidDel="004C7AE4">
          <w:fldChar w:fldCharType="separate"/>
        </w:r>
        <w:r w:rsidRPr="007A630F" w:rsidDel="004C7AE4">
          <w:rPr>
            <w:rStyle w:val="afd"/>
            <w:rFonts w:ascii="Times New Roman" w:hAnsi="Times New Roman" w:cs="Times New Roman"/>
          </w:rPr>
          <w:delText>IPD-IMGT/HLA Database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Robinson [et al.] // Nucleic Acids Research. – 2019.</w:delText>
        </w:r>
      </w:del>
    </w:p>
    <w:p w14:paraId="01136D8A" w14:textId="06BC2DA3" w:rsidR="005C4AD5" w:rsidRPr="007A630F" w:rsidDel="004C7AE4" w:rsidRDefault="00BF5734" w:rsidP="007A630F">
      <w:pPr>
        <w:pStyle w:val="af8"/>
        <w:rPr>
          <w:del w:id="2658" w:author="Антон Смирнов" w:date="2023-05-23T15:14:00Z"/>
          <w:rFonts w:ascii="Times New Roman" w:hAnsi="Times New Roman" w:cs="Times New Roman"/>
        </w:rPr>
      </w:pPr>
      <w:bookmarkStart w:id="2659" w:name="ref-ipd-imgt"/>
      <w:bookmarkEnd w:id="2656"/>
      <w:del w:id="2660" w:author="Антон Смирнов" w:date="2023-05-23T15:14:00Z">
        <w:r w:rsidRPr="007A630F" w:rsidDel="004C7AE4">
          <w:rPr>
            <w:rFonts w:ascii="Times New Roman" w:hAnsi="Times New Roman" w:cs="Times New Roman"/>
          </w:rPr>
          <w:delText xml:space="preserve">9. </w:delText>
        </w:r>
        <w:r w:rsidR="00E241F3" w:rsidDel="004C7AE4">
          <w:fldChar w:fldCharType="begin"/>
        </w:r>
        <w:r w:rsidR="00E241F3" w:rsidDel="004C7AE4">
          <w:delInstrText xml:space="preserve"> HYPERLINK "https://www.ebi.ac.uk/ipd/imgt/hla/about/statistics/" \h </w:delInstrText>
        </w:r>
        <w:r w:rsidR="00E241F3" w:rsidDel="004C7AE4">
          <w:fldChar w:fldCharType="separate"/>
        </w:r>
        <w:r w:rsidRPr="007A630F" w:rsidDel="004C7AE4">
          <w:rPr>
            <w:rStyle w:val="afd"/>
            <w:rFonts w:ascii="Times New Roman" w:hAnsi="Times New Roman" w:cs="Times New Roman"/>
          </w:rPr>
          <w:delText>IPD-IMGT/HLA database statistics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w:delText>
        </w:r>
      </w:del>
    </w:p>
    <w:p w14:paraId="615E06BF" w14:textId="15CC0331" w:rsidR="005C4AD5" w:rsidRPr="007A630F" w:rsidDel="004C7AE4" w:rsidRDefault="00BF5734" w:rsidP="007A630F">
      <w:pPr>
        <w:pStyle w:val="af8"/>
        <w:rPr>
          <w:del w:id="2661" w:author="Антон Смирнов" w:date="2023-05-23T15:14:00Z"/>
          <w:rFonts w:ascii="Times New Roman" w:hAnsi="Times New Roman" w:cs="Times New Roman"/>
        </w:rPr>
      </w:pPr>
      <w:bookmarkStart w:id="2662" w:name="ref-cao2001"/>
      <w:bookmarkEnd w:id="2659"/>
      <w:del w:id="2663" w:author="Антон Смирнов" w:date="2023-05-23T15:14:00Z">
        <w:r w:rsidRPr="007A630F" w:rsidDel="004C7AE4">
          <w:rPr>
            <w:rFonts w:ascii="Times New Roman" w:hAnsi="Times New Roman" w:cs="Times New Roman"/>
          </w:rPr>
          <w:delText xml:space="preserve">10. Cao K. </w:delText>
        </w:r>
        <w:r w:rsidR="00E241F3" w:rsidDel="004C7AE4">
          <w:fldChar w:fldCharType="begin"/>
        </w:r>
        <w:r w:rsidR="00E241F3" w:rsidDel="004C7AE4">
          <w:delInstrText xml:space="preserve"> HYPERLINK "https://doi.org/10.1016/s0198-8859(01)00298-1" \h </w:delInstrText>
        </w:r>
        <w:r w:rsidR="00E241F3" w:rsidDel="004C7AE4">
          <w:fldChar w:fldCharType="separate"/>
        </w:r>
        <w:r w:rsidRPr="007A630F" w:rsidDel="004C7AE4">
          <w:rPr>
            <w:rStyle w:val="afd"/>
            <w:rFonts w:ascii="Times New Roman" w:hAnsi="Times New Roman" w:cs="Times New Roman"/>
          </w:rPr>
          <w:delText>Analysis of the frequencies of HLA-A, B, and C alleles and haplotypes in the five major ethnic groups of the United States reveals high levels of diversity in these loci and contrasting distribution patterns in these populations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Cao [et al.] // Human Immunology. – 2001. – Vol. 62. – № 9. – P. 1009-1030.</w:delText>
        </w:r>
      </w:del>
    </w:p>
    <w:p w14:paraId="6F35AF64" w14:textId="648B1ED7" w:rsidR="005C4AD5" w:rsidRPr="007A630F" w:rsidDel="004C7AE4" w:rsidRDefault="00BF5734" w:rsidP="007A630F">
      <w:pPr>
        <w:pStyle w:val="af8"/>
        <w:rPr>
          <w:del w:id="2664" w:author="Антон Смирнов" w:date="2023-05-23T15:14:00Z"/>
          <w:rFonts w:ascii="Times New Roman" w:hAnsi="Times New Roman" w:cs="Times New Roman"/>
        </w:rPr>
      </w:pPr>
      <w:bookmarkStart w:id="2665" w:name="ref-autoimmu2013"/>
      <w:bookmarkEnd w:id="2662"/>
      <w:del w:id="2666" w:author="Антон Смирнов" w:date="2023-05-23T15:14:00Z">
        <w:r w:rsidRPr="007A630F" w:rsidDel="004C7AE4">
          <w:rPr>
            <w:rFonts w:ascii="Times New Roman" w:hAnsi="Times New Roman" w:cs="Times New Roman"/>
          </w:rPr>
          <w:delText xml:space="preserve">11. </w:delText>
        </w:r>
        <w:r w:rsidR="00E241F3" w:rsidDel="004C7AE4">
          <w:fldChar w:fldCharType="begin"/>
        </w:r>
        <w:r w:rsidR="00E241F3" w:rsidDel="004C7AE4">
          <w:delInstrText xml:space="preserve"> HYPERLINK "http://www.ncbi.nlm.nih.gov/books/NBK459447/" \h </w:delInstrText>
        </w:r>
        <w:r w:rsidR="00E241F3" w:rsidDel="004C7AE4">
          <w:fldChar w:fldCharType="separate"/>
        </w:r>
        <w:r w:rsidRPr="007A630F" w:rsidDel="004C7AE4">
          <w:rPr>
            <w:rStyle w:val="afd"/>
            <w:rFonts w:ascii="Times New Roman" w:hAnsi="Times New Roman" w:cs="Times New Roman"/>
          </w:rPr>
          <w:delText>Autoimmunity: From Bench to Bedside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Autoimmunity / eds. J.-M. Anaya [et al.] PMID: 29087650. – Bogota (Colombia): El Rosario University Press, 2013.</w:delText>
        </w:r>
      </w:del>
    </w:p>
    <w:p w14:paraId="79968B1B" w14:textId="2F06DA3E" w:rsidR="005C4AD5" w:rsidRPr="00AB2F85" w:rsidDel="004C7AE4" w:rsidRDefault="00BF5734" w:rsidP="007A630F">
      <w:pPr>
        <w:pStyle w:val="af8"/>
        <w:rPr>
          <w:del w:id="2667" w:author="Антон Смирнов" w:date="2023-05-23T15:14:00Z"/>
          <w:rFonts w:ascii="Times New Roman" w:hAnsi="Times New Roman" w:cs="Times New Roman"/>
          <w:rPrChange w:id="2668" w:author="Антон Смирнов" w:date="2023-05-23T11:26:00Z">
            <w:rPr>
              <w:del w:id="2669" w:author="Антон Смирнов" w:date="2023-05-23T15:14:00Z"/>
              <w:rFonts w:ascii="Times New Roman" w:hAnsi="Times New Roman" w:cs="Times New Roman"/>
              <w:lang w:val="ru-RU"/>
            </w:rPr>
          </w:rPrChange>
        </w:rPr>
      </w:pPr>
      <w:bookmarkStart w:id="2670" w:name="ref-merfi2020"/>
      <w:bookmarkEnd w:id="2665"/>
      <w:del w:id="2671" w:author="Антон Смирнов" w:date="2023-05-23T15:14:00Z">
        <w:r w:rsidRPr="00AB2F85" w:rsidDel="004C7AE4">
          <w:rPr>
            <w:rFonts w:ascii="Times New Roman" w:hAnsi="Times New Roman" w:cs="Times New Roman"/>
            <w:rPrChange w:id="2672" w:author="Антон Смирнов" w:date="2023-05-23T11:26:00Z">
              <w:rPr>
                <w:rFonts w:ascii="Times New Roman" w:hAnsi="Times New Roman" w:cs="Times New Roman"/>
                <w:lang w:val="ru-RU"/>
              </w:rPr>
            </w:rPrChange>
          </w:rPr>
          <w:delText xml:space="preserve">12. </w:delText>
        </w:r>
        <w:r w:rsidRPr="007A630F" w:rsidDel="004C7AE4">
          <w:rPr>
            <w:rFonts w:ascii="Times New Roman" w:hAnsi="Times New Roman" w:cs="Times New Roman"/>
            <w:lang w:val="ru-RU"/>
          </w:rPr>
          <w:delText>Мерфи</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2673"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Иммунобиология</w:delText>
        </w:r>
        <w:r w:rsidRPr="00AB2F85" w:rsidDel="004C7AE4">
          <w:rPr>
            <w:rFonts w:ascii="Times New Roman" w:hAnsi="Times New Roman" w:cs="Times New Roman"/>
            <w:rPrChange w:id="2674"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по</w:delText>
        </w:r>
        <w:r w:rsidRPr="00AB2F85" w:rsidDel="004C7AE4">
          <w:rPr>
            <w:rFonts w:ascii="Times New Roman" w:hAnsi="Times New Roman" w:cs="Times New Roman"/>
            <w:rPrChange w:id="2675"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Джанвею</w:delText>
        </w:r>
        <w:r w:rsidRPr="00AB2F85" w:rsidDel="004C7AE4">
          <w:rPr>
            <w:rFonts w:ascii="Times New Roman" w:hAnsi="Times New Roman" w:cs="Times New Roman"/>
            <w:rPrChange w:id="2676" w:author="Антон Смирнов" w:date="2023-05-23T11:26:00Z">
              <w:rPr>
                <w:rFonts w:ascii="Times New Roman" w:hAnsi="Times New Roman" w:cs="Times New Roman"/>
                <w:lang w:val="ru-RU"/>
              </w:rPr>
            </w:rPrChange>
          </w:rPr>
          <w:delText xml:space="preserve"> /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2677"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Мерфи</w:delText>
        </w:r>
        <w:r w:rsidRPr="00AB2F85" w:rsidDel="004C7AE4">
          <w:rPr>
            <w:rFonts w:ascii="Times New Roman" w:hAnsi="Times New Roman" w:cs="Times New Roman"/>
            <w:rPrChange w:id="2678"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К</w:delText>
        </w:r>
        <w:r w:rsidRPr="00AB2F85" w:rsidDel="004C7AE4">
          <w:rPr>
            <w:rFonts w:ascii="Times New Roman" w:hAnsi="Times New Roman" w:cs="Times New Roman"/>
            <w:rPrChange w:id="2679"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Уивер</w:delText>
        </w:r>
        <w:r w:rsidRPr="00AB2F85" w:rsidDel="004C7AE4">
          <w:rPr>
            <w:rFonts w:ascii="Times New Roman" w:hAnsi="Times New Roman" w:cs="Times New Roman"/>
            <w:rPrChange w:id="2680" w:author="Антон Смирнов" w:date="2023-05-23T11:26:00Z">
              <w:rPr>
                <w:rFonts w:ascii="Times New Roman" w:hAnsi="Times New Roman" w:cs="Times New Roman"/>
                <w:lang w:val="ru-RU"/>
              </w:rPr>
            </w:rPrChange>
          </w:rPr>
          <w:delText xml:space="preserve">. – 9. – </w:delText>
        </w:r>
        <w:r w:rsidRPr="007A630F" w:rsidDel="004C7AE4">
          <w:rPr>
            <w:rFonts w:ascii="Times New Roman" w:hAnsi="Times New Roman" w:cs="Times New Roman"/>
            <w:lang w:val="ru-RU"/>
          </w:rPr>
          <w:delText>Москва</w:delText>
        </w:r>
        <w:r w:rsidRPr="00AB2F85" w:rsidDel="004C7AE4">
          <w:rPr>
            <w:rFonts w:ascii="Times New Roman" w:hAnsi="Times New Roman" w:cs="Times New Roman"/>
            <w:rPrChange w:id="2681" w:author="Антон Смирнов" w:date="2023-05-23T11:26:00Z">
              <w:rPr>
                <w:rFonts w:ascii="Times New Roman" w:hAnsi="Times New Roman" w:cs="Times New Roman"/>
                <w:lang w:val="ru-RU"/>
              </w:rPr>
            </w:rPrChange>
          </w:rPr>
          <w:delText xml:space="preserve">: </w:delText>
        </w:r>
        <w:r w:rsidRPr="007A630F" w:rsidDel="004C7AE4">
          <w:rPr>
            <w:rFonts w:ascii="Times New Roman" w:hAnsi="Times New Roman" w:cs="Times New Roman"/>
            <w:lang w:val="ru-RU"/>
          </w:rPr>
          <w:delText>Логосфера</w:delText>
        </w:r>
        <w:r w:rsidRPr="00AB2F85" w:rsidDel="004C7AE4">
          <w:rPr>
            <w:rFonts w:ascii="Times New Roman" w:hAnsi="Times New Roman" w:cs="Times New Roman"/>
            <w:rPrChange w:id="2682" w:author="Антон Смирнов" w:date="2023-05-23T11:26:00Z">
              <w:rPr>
                <w:rFonts w:ascii="Times New Roman" w:hAnsi="Times New Roman" w:cs="Times New Roman"/>
                <w:lang w:val="ru-RU"/>
              </w:rPr>
            </w:rPrChange>
          </w:rPr>
          <w:delText>, 2020.</w:delText>
        </w:r>
      </w:del>
    </w:p>
    <w:p w14:paraId="1F638DB6" w14:textId="07FA21AB" w:rsidR="005C4AD5" w:rsidRPr="007A630F" w:rsidDel="004C7AE4" w:rsidRDefault="00BF5734" w:rsidP="007A630F">
      <w:pPr>
        <w:pStyle w:val="af8"/>
        <w:rPr>
          <w:del w:id="2683" w:author="Антон Смирнов" w:date="2023-05-23T15:14:00Z"/>
          <w:rFonts w:ascii="Times New Roman" w:hAnsi="Times New Roman" w:cs="Times New Roman"/>
        </w:rPr>
      </w:pPr>
      <w:bookmarkStart w:id="2684" w:name="ref-lanier2005"/>
      <w:bookmarkEnd w:id="2670"/>
      <w:del w:id="2685" w:author="Антон Смирнов" w:date="2023-05-23T15:14:00Z">
        <w:r w:rsidRPr="007A630F" w:rsidDel="004C7AE4">
          <w:rPr>
            <w:rFonts w:ascii="Times New Roman" w:hAnsi="Times New Roman" w:cs="Times New Roman"/>
          </w:rPr>
          <w:delText xml:space="preserve">13. Lanier L.L. </w:delText>
        </w:r>
        <w:r w:rsidR="00E241F3" w:rsidDel="004C7AE4">
          <w:fldChar w:fldCharType="begin"/>
        </w:r>
        <w:r w:rsidR="00E241F3" w:rsidDel="004C7AE4">
          <w:delInstrText xml:space="preserve"> HYPERLINK "https://doi.org/10.1146/annurev.immunol.23.021704.115526" \h </w:delInstrText>
        </w:r>
        <w:r w:rsidR="00E241F3" w:rsidDel="004C7AE4">
          <w:fldChar w:fldCharType="separate"/>
        </w:r>
        <w:r w:rsidRPr="007A630F" w:rsidDel="004C7AE4">
          <w:rPr>
            <w:rStyle w:val="afd"/>
            <w:rFonts w:ascii="Times New Roman" w:hAnsi="Times New Roman" w:cs="Times New Roman"/>
          </w:rPr>
          <w:delText>NK CELL RECOGNITION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L.L. Lanier // Annual Review of Immunology. – 2005. – Vol. 23. – № 1. – P. 225-274.</w:delText>
        </w:r>
      </w:del>
    </w:p>
    <w:p w14:paraId="49403F2E" w14:textId="770AE311" w:rsidR="005C4AD5" w:rsidRPr="007A630F" w:rsidDel="004C7AE4" w:rsidRDefault="00BF5734" w:rsidP="007A630F">
      <w:pPr>
        <w:pStyle w:val="af8"/>
        <w:rPr>
          <w:del w:id="2686" w:author="Антон Смирнов" w:date="2023-05-23T15:14:00Z"/>
          <w:rFonts w:ascii="Times New Roman" w:hAnsi="Times New Roman" w:cs="Times New Roman"/>
        </w:rPr>
      </w:pPr>
      <w:bookmarkStart w:id="2687" w:name="ref-alfonso2000"/>
      <w:bookmarkEnd w:id="2684"/>
      <w:del w:id="2688" w:author="Антон Смирнов" w:date="2023-05-23T15:14:00Z">
        <w:r w:rsidRPr="007A630F" w:rsidDel="004C7AE4">
          <w:rPr>
            <w:rFonts w:ascii="Times New Roman" w:hAnsi="Times New Roman" w:cs="Times New Roman"/>
          </w:rPr>
          <w:delText xml:space="preserve">14. Alfonso C. </w:delText>
        </w:r>
        <w:r w:rsidR="00E241F3" w:rsidDel="004C7AE4">
          <w:fldChar w:fldCharType="begin"/>
        </w:r>
        <w:r w:rsidR="00E241F3" w:rsidDel="004C7AE4">
          <w:delInstrText xml:space="preserve"> HYPERLINK "https://doi.org/10.1146/annurev.immunol.18.1.113" \h </w:delInstrText>
        </w:r>
        <w:r w:rsidR="00E241F3" w:rsidDel="004C7AE4">
          <w:fldChar w:fldCharType="separate"/>
        </w:r>
        <w:r w:rsidRPr="007A630F" w:rsidDel="004C7AE4">
          <w:rPr>
            <w:rStyle w:val="afd"/>
            <w:rFonts w:ascii="Times New Roman" w:hAnsi="Times New Roman" w:cs="Times New Roman"/>
          </w:rPr>
          <w:delText>Nonclassical MHC Class II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 Alfonso, L. Karlsson // Annual Review of Immunology. – 2000. – Vol. 18. – № 1. – P. 113-142.</w:delText>
        </w:r>
      </w:del>
    </w:p>
    <w:p w14:paraId="40C4AD2A" w14:textId="4002BCEE" w:rsidR="005C4AD5" w:rsidRPr="007A630F" w:rsidDel="004C7AE4" w:rsidRDefault="00BF5734" w:rsidP="007A630F">
      <w:pPr>
        <w:pStyle w:val="af8"/>
        <w:rPr>
          <w:del w:id="2689" w:author="Антон Смирнов" w:date="2023-05-23T15:14:00Z"/>
          <w:rFonts w:ascii="Times New Roman" w:hAnsi="Times New Roman" w:cs="Times New Roman"/>
          <w:lang w:val="ru-RU"/>
        </w:rPr>
      </w:pPr>
      <w:bookmarkStart w:id="2690" w:name="ref-tibirkova"/>
      <w:bookmarkEnd w:id="2687"/>
      <w:del w:id="2691" w:author="Антон Смирнов" w:date="2023-05-23T15:14:00Z">
        <w:r w:rsidRPr="007A630F" w:rsidDel="004C7AE4">
          <w:rPr>
            <w:rFonts w:ascii="Times New Roman" w:hAnsi="Times New Roman" w:cs="Times New Roman"/>
            <w:lang w:val="ru-RU"/>
          </w:rPr>
          <w:delText>15. Тибирькова</w:delText>
        </w:r>
        <w:r w:rsidRPr="007A630F" w:rsidDel="004C7AE4">
          <w:rPr>
            <w:rFonts w:ascii="Times New Roman" w:hAnsi="Times New Roman" w:cs="Times New Roman"/>
          </w:rPr>
          <w:delText> </w:delText>
        </w:r>
        <w:r w:rsidRPr="007A630F" w:rsidDel="004C7AE4">
          <w:rPr>
            <w:rFonts w:ascii="Times New Roman" w:hAnsi="Times New Roman" w:cs="Times New Roman"/>
            <w:lang w:val="ru-RU"/>
          </w:rPr>
          <w:delText xml:space="preserve">Е.В. </w:delText>
        </w:r>
        <w:r w:rsidR="00E241F3" w:rsidDel="004C7AE4">
          <w:fldChar w:fldCharType="begin"/>
        </w:r>
        <w:r w:rsidR="00E241F3" w:rsidRPr="00AB2F85" w:rsidDel="004C7AE4">
          <w:rPr>
            <w:lang w:val="ru-RU"/>
            <w:rPrChange w:id="2692" w:author="Антон Смирнов" w:date="2023-05-23T11:28:00Z">
              <w:rPr/>
            </w:rPrChange>
          </w:rPr>
          <w:delInstrText xml:space="preserve"> </w:delInstrText>
        </w:r>
        <w:r w:rsidR="00E241F3" w:rsidDel="004C7AE4">
          <w:delInstrText>HYPERLINK</w:delInstrText>
        </w:r>
        <w:r w:rsidR="00E241F3" w:rsidRPr="00AB2F85" w:rsidDel="004C7AE4">
          <w:rPr>
            <w:lang w:val="ru-RU"/>
            <w:rPrChange w:id="2693" w:author="Антон Смирнов" w:date="2023-05-23T11:28:00Z">
              <w:rPr/>
            </w:rPrChange>
          </w:rPr>
          <w:delInstrText xml:space="preserve"> "</w:delInstrText>
        </w:r>
        <w:r w:rsidR="00E241F3" w:rsidDel="004C7AE4">
          <w:delInstrText>https</w:delInstrText>
        </w:r>
        <w:r w:rsidR="00E241F3" w:rsidRPr="00AB2F85" w:rsidDel="004C7AE4">
          <w:rPr>
            <w:lang w:val="ru-RU"/>
            <w:rPrChange w:id="2694" w:author="Антон Смирнов" w:date="2023-05-23T11:28:00Z">
              <w:rPr/>
            </w:rPrChange>
          </w:rPr>
          <w:delInstrText>://</w:delInstrText>
        </w:r>
        <w:r w:rsidR="00E241F3" w:rsidDel="004C7AE4">
          <w:delInstrText>doi</w:delInstrText>
        </w:r>
        <w:r w:rsidR="00E241F3" w:rsidRPr="00AB2F85" w:rsidDel="004C7AE4">
          <w:rPr>
            <w:lang w:val="ru-RU"/>
            <w:rPrChange w:id="2695" w:author="Антон Смирнов" w:date="2023-05-23T11:28:00Z">
              <w:rPr/>
            </w:rPrChange>
          </w:rPr>
          <w:delInstrText>.</w:delInstrText>
        </w:r>
        <w:r w:rsidR="00E241F3" w:rsidDel="004C7AE4">
          <w:delInstrText>org</w:delInstrText>
        </w:r>
        <w:r w:rsidR="00E241F3" w:rsidRPr="00AB2F85" w:rsidDel="004C7AE4">
          <w:rPr>
            <w:lang w:val="ru-RU"/>
            <w:rPrChange w:id="2696" w:author="Антон Смирнов" w:date="2023-05-23T11:28:00Z">
              <w:rPr/>
            </w:rPrChange>
          </w:rPr>
          <w:delInstrText>/10.48612/</w:delInstrText>
        </w:r>
        <w:r w:rsidR="00E241F3" w:rsidDel="004C7AE4">
          <w:delInstrText>AGMU</w:delInstrText>
        </w:r>
        <w:r w:rsidR="00E241F3" w:rsidRPr="00AB2F85" w:rsidDel="004C7AE4">
          <w:rPr>
            <w:lang w:val="ru-RU"/>
            <w:rPrChange w:id="2697" w:author="Антон Смирнов" w:date="2023-05-23T11:28:00Z">
              <w:rPr/>
            </w:rPrChange>
          </w:rPr>
          <w:delInstrText>/2022.17.4.31.40" \</w:delInstrText>
        </w:r>
        <w:r w:rsidR="00E241F3" w:rsidDel="004C7AE4">
          <w:delInstrText>h</w:delInstrText>
        </w:r>
        <w:r w:rsidR="00E241F3" w:rsidRPr="00AB2F85" w:rsidDel="004C7AE4">
          <w:rPr>
            <w:lang w:val="ru-RU"/>
            <w:rPrChange w:id="2698" w:author="Антон Смирнов" w:date="2023-05-23T11:28:00Z">
              <w:rPr/>
            </w:rPrChange>
          </w:rPr>
          <w:delInstrText xml:space="preserve"> </w:delInstrText>
        </w:r>
        <w:r w:rsidR="00E241F3" w:rsidDel="004C7AE4">
          <w:fldChar w:fldCharType="separate"/>
        </w:r>
        <w:r w:rsidRPr="007A630F" w:rsidDel="004C7AE4">
          <w:rPr>
            <w:rStyle w:val="afd"/>
            <w:rFonts w:ascii="Times New Roman" w:hAnsi="Times New Roman" w:cs="Times New Roman"/>
            <w:lang w:val="ru-RU"/>
          </w:rPr>
          <w:delText>РОЛЬ ИММУНОЛОГИЧЕСКОЙ ТОЛЕРАНТНОСТИ В ПОДДЕРЖАНИИ ГОМЕОСТАЗА</w:delText>
        </w:r>
        <w:r w:rsidR="00E241F3" w:rsidDel="004C7AE4">
          <w:rPr>
            <w:rStyle w:val="afd"/>
            <w:rFonts w:ascii="Times New Roman" w:hAnsi="Times New Roman" w:cs="Times New Roman"/>
            <w:lang w:val="ru-RU"/>
          </w:rPr>
          <w:fldChar w:fldCharType="end"/>
        </w:r>
        <w:r w:rsidRPr="007A630F" w:rsidDel="004C7AE4">
          <w:rPr>
            <w:rFonts w:ascii="Times New Roman" w:hAnsi="Times New Roman" w:cs="Times New Roman"/>
            <w:lang w:val="ru-RU"/>
          </w:rPr>
          <w:delText xml:space="preserve"> / Е.В. Тибирькова [</w:delText>
        </w:r>
        <w:r w:rsidRPr="007A630F" w:rsidDel="004C7AE4">
          <w:rPr>
            <w:rFonts w:ascii="Times New Roman" w:hAnsi="Times New Roman" w:cs="Times New Roman"/>
          </w:rPr>
          <w:delText>et</w:delText>
        </w:r>
        <w:r w:rsidRPr="007A630F" w:rsidDel="004C7AE4">
          <w:rPr>
            <w:rFonts w:ascii="Times New Roman" w:hAnsi="Times New Roman" w:cs="Times New Roman"/>
            <w:lang w:val="ru-RU"/>
          </w:rPr>
          <w:delText xml:space="preserve"> </w:delText>
        </w:r>
        <w:r w:rsidRPr="007A630F" w:rsidDel="004C7AE4">
          <w:rPr>
            <w:rFonts w:ascii="Times New Roman" w:hAnsi="Times New Roman" w:cs="Times New Roman"/>
          </w:rPr>
          <w:delText>al</w:delText>
        </w:r>
        <w:r w:rsidRPr="007A630F" w:rsidDel="004C7AE4">
          <w:rPr>
            <w:rFonts w:ascii="Times New Roman" w:hAnsi="Times New Roman" w:cs="Times New Roman"/>
            <w:lang w:val="ru-RU"/>
          </w:rPr>
          <w:delText>.].</w:delText>
        </w:r>
      </w:del>
    </w:p>
    <w:p w14:paraId="5433FBD9" w14:textId="07FAE3B4" w:rsidR="005C4AD5" w:rsidRPr="007A630F" w:rsidDel="004C7AE4" w:rsidRDefault="00BF5734" w:rsidP="007A630F">
      <w:pPr>
        <w:pStyle w:val="af8"/>
        <w:rPr>
          <w:del w:id="2699" w:author="Антон Смирнов" w:date="2023-05-23T15:14:00Z"/>
          <w:rFonts w:ascii="Times New Roman" w:hAnsi="Times New Roman" w:cs="Times New Roman"/>
        </w:rPr>
      </w:pPr>
      <w:bookmarkStart w:id="2700" w:name="ref-deakin2006"/>
      <w:bookmarkEnd w:id="2690"/>
      <w:del w:id="2701" w:author="Антон Смирнов" w:date="2023-05-23T15:14:00Z">
        <w:r w:rsidRPr="007A630F" w:rsidDel="004C7AE4">
          <w:rPr>
            <w:rFonts w:ascii="Times New Roman" w:hAnsi="Times New Roman" w:cs="Times New Roman"/>
          </w:rPr>
          <w:delText xml:space="preserve">16. Deakin J.E. </w:delText>
        </w:r>
        <w:r w:rsidR="00E241F3" w:rsidDel="004C7AE4">
          <w:fldChar w:fldCharType="begin"/>
        </w:r>
        <w:r w:rsidR="00E241F3" w:rsidDel="004C7AE4">
          <w:delInstrText xml:space="preserve"> HYPERLINK "https://doi.org/10.1186/1471-2164-7-281" \h </w:delInstrText>
        </w:r>
        <w:r w:rsidR="00E241F3" w:rsidDel="004C7AE4">
          <w:fldChar w:fldCharType="separate"/>
        </w:r>
        <w:r w:rsidRPr="007A630F" w:rsidDel="004C7AE4">
          <w:rPr>
            <w:rStyle w:val="afd"/>
            <w:rFonts w:ascii="Times New Roman" w:hAnsi="Times New Roman" w:cs="Times New Roman"/>
          </w:rPr>
          <w:delText>Evolution and comparative analysis of the MHC Class III inflammatory region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J.E. Deakin [et al.] // BMC Genomics. – 2006. – Vol. 7. – № 1. – P. 281.</w:delText>
        </w:r>
      </w:del>
    </w:p>
    <w:p w14:paraId="69519AA2" w14:textId="409A0B08" w:rsidR="005C4AD5" w:rsidRPr="007A630F" w:rsidDel="004C7AE4" w:rsidRDefault="00BF5734" w:rsidP="007A630F">
      <w:pPr>
        <w:pStyle w:val="af8"/>
        <w:rPr>
          <w:del w:id="2702" w:author="Антон Смирнов" w:date="2023-05-23T15:14:00Z"/>
          <w:rFonts w:ascii="Times New Roman" w:hAnsi="Times New Roman" w:cs="Times New Roman"/>
        </w:rPr>
      </w:pPr>
      <w:bookmarkStart w:id="2703" w:name="ref-bjorkman1987"/>
      <w:bookmarkEnd w:id="2700"/>
      <w:del w:id="2704" w:author="Антон Смирнов" w:date="2023-05-23T15:14:00Z">
        <w:r w:rsidRPr="007A630F" w:rsidDel="004C7AE4">
          <w:rPr>
            <w:rFonts w:ascii="Times New Roman" w:hAnsi="Times New Roman" w:cs="Times New Roman"/>
          </w:rPr>
          <w:delText xml:space="preserve">17. Bjorkman P.J. </w:delText>
        </w:r>
        <w:r w:rsidR="00E241F3" w:rsidDel="004C7AE4">
          <w:fldChar w:fldCharType="begin"/>
        </w:r>
        <w:r w:rsidR="00E241F3" w:rsidDel="004C7AE4">
          <w:delInstrText xml:space="preserve"> HYPERLINK "https://doi.org/10.1038/329512a0" \h </w:delInstrText>
        </w:r>
        <w:r w:rsidR="00E241F3" w:rsidDel="004C7AE4">
          <w:fldChar w:fldCharType="separate"/>
        </w:r>
        <w:r w:rsidRPr="007A630F" w:rsidDel="004C7AE4">
          <w:rPr>
            <w:rStyle w:val="afd"/>
            <w:rFonts w:ascii="Times New Roman" w:hAnsi="Times New Roman" w:cs="Times New Roman"/>
          </w:rPr>
          <w:delText>The foreign antigen binding site and T cell recognition regions of class I histocompatibility antigens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[et al.] // Nature. – 1987. – Vol. 329. – № 6139. – P. 512-518.</w:delText>
        </w:r>
      </w:del>
    </w:p>
    <w:p w14:paraId="7AA61AC8" w14:textId="4D13D370" w:rsidR="005C4AD5" w:rsidRPr="007A630F" w:rsidDel="004C7AE4" w:rsidRDefault="00BF5734" w:rsidP="007A630F">
      <w:pPr>
        <w:pStyle w:val="af8"/>
        <w:rPr>
          <w:del w:id="2705" w:author="Антон Смирнов" w:date="2023-05-23T15:14:00Z"/>
          <w:rFonts w:ascii="Times New Roman" w:hAnsi="Times New Roman" w:cs="Times New Roman"/>
        </w:rPr>
      </w:pPr>
      <w:bookmarkStart w:id="2706" w:name="ref-meusser2005"/>
      <w:bookmarkEnd w:id="2703"/>
      <w:del w:id="2707" w:author="Антон Смирнов" w:date="2023-05-23T15:14:00Z">
        <w:r w:rsidRPr="007A630F" w:rsidDel="004C7AE4">
          <w:rPr>
            <w:rFonts w:ascii="Times New Roman" w:hAnsi="Times New Roman" w:cs="Times New Roman"/>
          </w:rPr>
          <w:delText xml:space="preserve">18. Meusser B. </w:delText>
        </w:r>
        <w:r w:rsidR="00E241F3" w:rsidDel="004C7AE4">
          <w:fldChar w:fldCharType="begin"/>
        </w:r>
        <w:r w:rsidR="00E241F3" w:rsidDel="004C7AE4">
          <w:delInstrText xml:space="preserve"> HYPERLINK "https://doi.org/10.1038/ncb0805-766" \h </w:delInstrText>
        </w:r>
        <w:r w:rsidR="00E241F3" w:rsidDel="004C7AE4">
          <w:fldChar w:fldCharType="separate"/>
        </w:r>
        <w:r w:rsidRPr="007A630F" w:rsidDel="004C7AE4">
          <w:rPr>
            <w:rStyle w:val="afd"/>
            <w:rFonts w:ascii="Times New Roman" w:hAnsi="Times New Roman" w:cs="Times New Roman"/>
          </w:rPr>
          <w:delText>ERAD: the long road to destruction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Meusser [et al.] // Nature Cell Biology. – 2005. – Vol. 7. – ERAD. – № 8. – P. 766-772.</w:delText>
        </w:r>
      </w:del>
    </w:p>
    <w:p w14:paraId="515E5401" w14:textId="7BE53E4C" w:rsidR="005C4AD5" w:rsidRPr="007A630F" w:rsidDel="004C7AE4" w:rsidRDefault="00BF5734" w:rsidP="007A630F">
      <w:pPr>
        <w:pStyle w:val="af8"/>
        <w:rPr>
          <w:del w:id="2708" w:author="Антон Смирнов" w:date="2023-05-23T15:14:00Z"/>
          <w:rFonts w:ascii="Times New Roman" w:hAnsi="Times New Roman" w:cs="Times New Roman"/>
        </w:rPr>
      </w:pPr>
      <w:bookmarkStart w:id="2709" w:name="ref-trolle2016"/>
      <w:bookmarkEnd w:id="2706"/>
      <w:del w:id="2710" w:author="Антон Смирнов" w:date="2023-05-23T15:14:00Z">
        <w:r w:rsidRPr="007A630F" w:rsidDel="004C7AE4">
          <w:rPr>
            <w:rFonts w:ascii="Times New Roman" w:hAnsi="Times New Roman" w:cs="Times New Roman"/>
          </w:rPr>
          <w:delText xml:space="preserve">19. Trolle T. </w:delText>
        </w:r>
        <w:r w:rsidR="00E241F3" w:rsidDel="004C7AE4">
          <w:fldChar w:fldCharType="begin"/>
        </w:r>
        <w:r w:rsidR="00E241F3" w:rsidDel="004C7AE4">
          <w:delInstrText xml:space="preserve"> HYPERLINK "https://doi.org/10.4049/jimmunol.1501721" \h </w:delInstrText>
        </w:r>
        <w:r w:rsidR="00E241F3" w:rsidDel="004C7AE4">
          <w:fldChar w:fldCharType="separate"/>
        </w:r>
        <w:r w:rsidRPr="007A630F" w:rsidDel="004C7AE4">
          <w:rPr>
            <w:rStyle w:val="afd"/>
            <w:rFonts w:ascii="Times New Roman" w:hAnsi="Times New Roman" w:cs="Times New Roman"/>
          </w:rPr>
          <w:delText>The Length Distribution of Class IRestricted T Cell Epitopes Is Determined by Both Peptide Supply and MHC AlleleSpecific Binding Preference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Trolle [et al.] // The Journal of Immunology. – 2016. – Vol. 196. – № 4. – P. 1480-1487.</w:delText>
        </w:r>
      </w:del>
    </w:p>
    <w:p w14:paraId="2AC99331" w14:textId="4523C486" w:rsidR="005C4AD5" w:rsidRPr="007A630F" w:rsidDel="004C7AE4" w:rsidRDefault="00BF5734" w:rsidP="007A630F">
      <w:pPr>
        <w:pStyle w:val="af8"/>
        <w:rPr>
          <w:del w:id="2711" w:author="Антон Смирнов" w:date="2023-05-23T15:14:00Z"/>
          <w:rFonts w:ascii="Times New Roman" w:hAnsi="Times New Roman" w:cs="Times New Roman"/>
        </w:rPr>
      </w:pPr>
      <w:bookmarkStart w:id="2712" w:name="ref-bjorkman1994a"/>
      <w:bookmarkEnd w:id="2709"/>
      <w:del w:id="2713" w:author="Антон Смирнов" w:date="2023-05-23T15:14:00Z">
        <w:r w:rsidRPr="007A630F" w:rsidDel="004C7AE4">
          <w:rPr>
            <w:rFonts w:ascii="Times New Roman" w:hAnsi="Times New Roman" w:cs="Times New Roman"/>
          </w:rPr>
          <w:delText xml:space="preserve">20. Bjorkman P.J. </w:delText>
        </w:r>
        <w:r w:rsidR="00E241F3" w:rsidDel="004C7AE4">
          <w:fldChar w:fldCharType="begin"/>
        </w:r>
        <w:r w:rsidR="00E241F3" w:rsidDel="004C7AE4">
          <w:delInstrText xml:space="preserve"> HYPERLINK "https://doi.org/10.1016/0959-440X(94)90266-6" \h </w:delInstrText>
        </w:r>
        <w:r w:rsidR="00E241F3" w:rsidDel="004C7AE4">
          <w:fldChar w:fldCharType="separate"/>
        </w:r>
        <w:r w:rsidRPr="007A630F" w:rsidDel="004C7AE4">
          <w:rPr>
            <w:rStyle w:val="afd"/>
            <w:rFonts w:ascii="Times New Roman" w:hAnsi="Times New Roman" w:cs="Times New Roman"/>
          </w:rPr>
          <w:delText>Structures of two classes of MHC molecules elucidated: crucial differences and similarities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W.P. Burmeister // Current Opinion in Structural Biology. – 1994. – Vol. 4. – Structures of two classes of MHC molecules elucidated. – № 6. – P. 852-856.</w:delText>
        </w:r>
      </w:del>
    </w:p>
    <w:p w14:paraId="122076B3" w14:textId="7EC3EB32" w:rsidR="005C4AD5" w:rsidRPr="007A630F" w:rsidDel="004C7AE4" w:rsidRDefault="00BF5734" w:rsidP="007A630F">
      <w:pPr>
        <w:pStyle w:val="af8"/>
        <w:rPr>
          <w:del w:id="2714" w:author="Антон Смирнов" w:date="2023-05-23T15:14:00Z"/>
          <w:rFonts w:ascii="Times New Roman" w:hAnsi="Times New Roman" w:cs="Times New Roman"/>
        </w:rPr>
      </w:pPr>
      <w:bookmarkStart w:id="2715" w:name="ref-white2014"/>
      <w:bookmarkEnd w:id="2712"/>
      <w:del w:id="2716" w:author="Антон Смирнов" w:date="2023-05-23T15:14:00Z">
        <w:r w:rsidRPr="007A630F" w:rsidDel="004C7AE4">
          <w:rPr>
            <w:rFonts w:ascii="Times New Roman" w:hAnsi="Times New Roman" w:cs="Times New Roman"/>
          </w:rPr>
          <w:delText xml:space="preserve">21. White K.D. </w:delText>
        </w:r>
        <w:r w:rsidR="00E241F3" w:rsidDel="004C7AE4">
          <w:fldChar w:fldCharType="begin"/>
        </w:r>
        <w:r w:rsidR="00E241F3" w:rsidDel="004C7AE4">
          <w:delInstrText xml:space="preserve"> HYPERLINK "https://doi.org/10.1016/B978-0-12-386882-4.00021-9" \h </w:delInstrText>
        </w:r>
        <w:r w:rsidR="00E241F3" w:rsidDel="004C7AE4">
          <w:fldChar w:fldCharType="separate"/>
        </w:r>
        <w:r w:rsidRPr="007A630F" w:rsidDel="004C7AE4">
          <w:rPr>
            <w:rStyle w:val="afd"/>
            <w:rFonts w:ascii="Times New Roman" w:hAnsi="Times New Roman" w:cs="Times New Roman"/>
          </w:rPr>
          <w:delText>HLA and the Pharmacogenomics of Drug Hypersensitivity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K.D. White, S. Gaudieri, E.J. Phillips // DOI: 10.1016/B978-0-12-386882-4.00021-9. – Elsevier, 2014. – P. 437-465.</w:delText>
        </w:r>
      </w:del>
    </w:p>
    <w:p w14:paraId="027677D7" w14:textId="701CEE11" w:rsidR="005C4AD5" w:rsidRPr="007A630F" w:rsidDel="004C7AE4" w:rsidRDefault="00BF5734" w:rsidP="007A630F">
      <w:pPr>
        <w:pStyle w:val="af8"/>
        <w:rPr>
          <w:del w:id="2717" w:author="Антон Смирнов" w:date="2023-05-23T15:14:00Z"/>
          <w:rFonts w:ascii="Times New Roman" w:hAnsi="Times New Roman" w:cs="Times New Roman"/>
        </w:rPr>
      </w:pPr>
      <w:bookmarkStart w:id="2718" w:name="ref-matsumura1992"/>
      <w:bookmarkEnd w:id="2715"/>
      <w:del w:id="2719" w:author="Антон Смирнов" w:date="2023-05-23T15:14:00Z">
        <w:r w:rsidRPr="007A630F" w:rsidDel="004C7AE4">
          <w:rPr>
            <w:rFonts w:ascii="Times New Roman" w:hAnsi="Times New Roman" w:cs="Times New Roman"/>
          </w:rPr>
          <w:delText xml:space="preserve">22. Matsumura M. </w:delText>
        </w:r>
        <w:r w:rsidR="00E241F3" w:rsidDel="004C7AE4">
          <w:fldChar w:fldCharType="begin"/>
        </w:r>
        <w:r w:rsidR="00E241F3" w:rsidDel="004C7AE4">
          <w:delInstrText xml:space="preserve"> HYPERLINK "https://doi.org/10.1126/science.1323878" \h </w:delInstrText>
        </w:r>
        <w:r w:rsidR="00E241F3" w:rsidDel="004C7AE4">
          <w:fldChar w:fldCharType="separate"/>
        </w:r>
        <w:r w:rsidRPr="007A630F" w:rsidDel="004C7AE4">
          <w:rPr>
            <w:rStyle w:val="afd"/>
            <w:rFonts w:ascii="Times New Roman" w:hAnsi="Times New Roman" w:cs="Times New Roman"/>
          </w:rPr>
          <w:delText>Emerging Principles for the Recognition of Peptide Antigens by MHC Class 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Matsumura [et al.] // Science. – 1992. – Vol. 257. – № 5072. – P. 927-934.</w:delText>
        </w:r>
      </w:del>
    </w:p>
    <w:p w14:paraId="15E0192C" w14:textId="607DBA72" w:rsidR="005C4AD5" w:rsidRPr="007A630F" w:rsidDel="004C7AE4" w:rsidRDefault="00BF5734" w:rsidP="007A630F">
      <w:pPr>
        <w:pStyle w:val="af8"/>
        <w:rPr>
          <w:del w:id="2720" w:author="Антон Смирнов" w:date="2023-05-23T15:14:00Z"/>
          <w:rFonts w:ascii="Times New Roman" w:hAnsi="Times New Roman" w:cs="Times New Roman"/>
        </w:rPr>
      </w:pPr>
      <w:bookmarkStart w:id="2721" w:name="ref-bjorkman1987a"/>
      <w:bookmarkEnd w:id="2718"/>
      <w:del w:id="2722" w:author="Антон Смирнов" w:date="2023-05-23T15:14:00Z">
        <w:r w:rsidRPr="007A630F" w:rsidDel="004C7AE4">
          <w:rPr>
            <w:rFonts w:ascii="Times New Roman" w:hAnsi="Times New Roman" w:cs="Times New Roman"/>
          </w:rPr>
          <w:delText xml:space="preserve">23. Bjorkman P.J. </w:delText>
        </w:r>
        <w:r w:rsidR="00E241F3" w:rsidDel="004C7AE4">
          <w:fldChar w:fldCharType="begin"/>
        </w:r>
        <w:r w:rsidR="00E241F3" w:rsidDel="004C7AE4">
          <w:delInstrText xml:space="preserve"> HYPERLINK "https://doi.org/10.1038/329512a0" \h </w:delInstrText>
        </w:r>
        <w:r w:rsidR="00E241F3" w:rsidDel="004C7AE4">
          <w:fldChar w:fldCharType="separate"/>
        </w:r>
        <w:r w:rsidRPr="007A630F" w:rsidDel="004C7AE4">
          <w:rPr>
            <w:rStyle w:val="afd"/>
            <w:rFonts w:ascii="Times New Roman" w:hAnsi="Times New Roman" w:cs="Times New Roman"/>
          </w:rPr>
          <w:delText>The foreign antigen binding site and T cell recognition regions of class I histocompatibility antigens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P.J. Bjorkman [et al.] // Nature. – 1987. – Vol. 329. – № 6139. – P. 512-518.</w:delText>
        </w:r>
      </w:del>
    </w:p>
    <w:p w14:paraId="51326AF4" w14:textId="0E9A36D0" w:rsidR="005C4AD5" w:rsidRPr="007A630F" w:rsidDel="004C7AE4" w:rsidRDefault="00BF5734" w:rsidP="007A630F">
      <w:pPr>
        <w:pStyle w:val="af8"/>
        <w:rPr>
          <w:del w:id="2723" w:author="Антон Смирнов" w:date="2023-05-23T15:14:00Z"/>
          <w:rFonts w:ascii="Times New Roman" w:hAnsi="Times New Roman" w:cs="Times New Roman"/>
        </w:rPr>
      </w:pPr>
      <w:bookmarkStart w:id="2724" w:name="ref-hewitt2003"/>
      <w:bookmarkEnd w:id="2721"/>
      <w:del w:id="2725" w:author="Антон Смирнов" w:date="2023-05-23T15:14:00Z">
        <w:r w:rsidRPr="007A630F" w:rsidDel="004C7AE4">
          <w:rPr>
            <w:rFonts w:ascii="Times New Roman" w:hAnsi="Times New Roman" w:cs="Times New Roman"/>
          </w:rPr>
          <w:delText xml:space="preserve">24. Hewitt E.W. </w:delText>
        </w:r>
        <w:r w:rsidR="00E241F3" w:rsidDel="004C7AE4">
          <w:fldChar w:fldCharType="begin"/>
        </w:r>
        <w:r w:rsidR="00E241F3" w:rsidDel="004C7AE4">
          <w:delInstrText xml:space="preserve"> HYPERLINK "https://doi.org/10.1046/j.1365-2567.2003.01738.x" \h </w:delInstrText>
        </w:r>
        <w:r w:rsidR="00E241F3" w:rsidDel="004C7AE4">
          <w:fldChar w:fldCharType="separate"/>
        </w:r>
        <w:r w:rsidRPr="007A630F" w:rsidDel="004C7AE4">
          <w:rPr>
            <w:rStyle w:val="afd"/>
            <w:rFonts w:ascii="Times New Roman" w:hAnsi="Times New Roman" w:cs="Times New Roman"/>
          </w:rPr>
          <w:delText>The MHC class I antigen presentation pathway: strategies for viral immune evasion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E.W. Hewitt // Immunology. – 2003. – Vol. 110. – The MHC class I antigen presentation pathway. – № 2. – P. 163-169.</w:delText>
        </w:r>
      </w:del>
    </w:p>
    <w:p w14:paraId="163DE570" w14:textId="4D4C6252" w:rsidR="005C4AD5" w:rsidRPr="007A630F" w:rsidDel="004C7AE4" w:rsidRDefault="00BF5734" w:rsidP="007A630F">
      <w:pPr>
        <w:pStyle w:val="af8"/>
        <w:rPr>
          <w:del w:id="2726" w:author="Антон Смирнов" w:date="2023-05-23T15:14:00Z"/>
          <w:rFonts w:ascii="Times New Roman" w:hAnsi="Times New Roman" w:cs="Times New Roman"/>
        </w:rPr>
      </w:pPr>
      <w:bookmarkStart w:id="2727" w:name="ref-rutigliano2016"/>
      <w:bookmarkEnd w:id="2724"/>
      <w:del w:id="2728" w:author="Антон Смирнов" w:date="2023-05-23T15:14:00Z">
        <w:r w:rsidRPr="007A630F" w:rsidDel="004C7AE4">
          <w:rPr>
            <w:rFonts w:ascii="Times New Roman" w:hAnsi="Times New Roman" w:cs="Times New Roman"/>
          </w:rPr>
          <w:delText xml:space="preserve">25. Rutigliano H.M. </w:delText>
        </w:r>
        <w:r w:rsidR="00E241F3" w:rsidDel="004C7AE4">
          <w:fldChar w:fldCharType="begin"/>
        </w:r>
        <w:r w:rsidR="00E241F3" w:rsidDel="004C7AE4">
          <w:delInstrText xml:space="preserve"> HYPERLINK "https://doi.org/10.1095/biolreprod.115.136523" \h </w:delInstrText>
        </w:r>
        <w:r w:rsidR="00E241F3" w:rsidDel="004C7AE4">
          <w:fldChar w:fldCharType="separate"/>
        </w:r>
        <w:r w:rsidRPr="007A630F" w:rsidDel="004C7AE4">
          <w:rPr>
            <w:rStyle w:val="afd"/>
            <w:rFonts w:ascii="Times New Roman" w:hAnsi="Times New Roman" w:cs="Times New Roman"/>
          </w:rPr>
          <w:delText>Trophoblast Major Histocompatibility Complex Class I Expression Is Associated with Immune-Mediated Rejection of Bovine Fetuses Produced by Cloning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H.M. Rutigliano [et al.] // Biology of Reproduction. – 2016. – Vol. 95. – № 2. – P. 39-39.</w:delText>
        </w:r>
      </w:del>
    </w:p>
    <w:p w14:paraId="5F97C883" w14:textId="276EB5BC" w:rsidR="005C4AD5" w:rsidRPr="007A630F" w:rsidDel="004C7AE4" w:rsidRDefault="00BF5734" w:rsidP="007A630F">
      <w:pPr>
        <w:pStyle w:val="af8"/>
        <w:rPr>
          <w:del w:id="2729" w:author="Антон Смирнов" w:date="2023-05-23T15:14:00Z"/>
          <w:rFonts w:ascii="Times New Roman" w:hAnsi="Times New Roman" w:cs="Times New Roman"/>
        </w:rPr>
      </w:pPr>
      <w:bookmarkStart w:id="2730" w:name="ref-ting2002"/>
      <w:bookmarkEnd w:id="2727"/>
      <w:del w:id="2731" w:author="Антон Смирнов" w:date="2023-05-23T15:14:00Z">
        <w:r w:rsidRPr="007A630F" w:rsidDel="004C7AE4">
          <w:rPr>
            <w:rFonts w:ascii="Times New Roman" w:hAnsi="Times New Roman" w:cs="Times New Roman"/>
          </w:rPr>
          <w:delText xml:space="preserve">26. Ting J.P.-Y. </w:delText>
        </w:r>
        <w:r w:rsidR="00E241F3" w:rsidDel="004C7AE4">
          <w:fldChar w:fldCharType="begin"/>
        </w:r>
        <w:r w:rsidR="00E241F3" w:rsidDel="004C7AE4">
          <w:delInstrText xml:space="preserve"> HYPERLINK "https://doi.org/10.1016/S0092-8674(02)00696-7" \h </w:delInstrText>
        </w:r>
        <w:r w:rsidR="00E241F3" w:rsidDel="004C7AE4">
          <w:fldChar w:fldCharType="separate"/>
        </w:r>
        <w:r w:rsidRPr="007A630F" w:rsidDel="004C7AE4">
          <w:rPr>
            <w:rStyle w:val="afd"/>
            <w:rFonts w:ascii="Times New Roman" w:hAnsi="Times New Roman" w:cs="Times New Roman"/>
          </w:rPr>
          <w:delText>Genetic Control of MHC Class II Expression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J.P.-Y. Ting, J. Trowsdale // Cell. – 2002. – Vol. 109. – № 2. – P. S21-S33.</w:delText>
        </w:r>
      </w:del>
    </w:p>
    <w:p w14:paraId="5CF426B9" w14:textId="00C9BF48" w:rsidR="005C4AD5" w:rsidRPr="007A630F" w:rsidDel="004C7AE4" w:rsidRDefault="00BF5734" w:rsidP="007A630F">
      <w:pPr>
        <w:pStyle w:val="af8"/>
        <w:rPr>
          <w:del w:id="2732" w:author="Антон Смирнов" w:date="2023-05-23T15:14:00Z"/>
          <w:rFonts w:ascii="Times New Roman" w:hAnsi="Times New Roman" w:cs="Times New Roman"/>
        </w:rPr>
      </w:pPr>
      <w:bookmarkStart w:id="2733" w:name="ref-rock2016"/>
      <w:bookmarkEnd w:id="2730"/>
      <w:del w:id="2734" w:author="Антон Смирнов" w:date="2023-05-23T15:14:00Z">
        <w:r w:rsidRPr="007A630F" w:rsidDel="004C7AE4">
          <w:rPr>
            <w:rFonts w:ascii="Times New Roman" w:hAnsi="Times New Roman" w:cs="Times New Roman"/>
          </w:rPr>
          <w:delText xml:space="preserve">27. Rock K.L. </w:delText>
        </w:r>
        <w:r w:rsidR="00E241F3" w:rsidDel="004C7AE4">
          <w:fldChar w:fldCharType="begin"/>
        </w:r>
        <w:r w:rsidR="00E241F3" w:rsidDel="004C7AE4">
          <w:delInstrText xml:space="preserve"> HYPERLINK "https://doi.org/10.1016/j.it.2016.08.010" \h </w:delInstrText>
        </w:r>
        <w:r w:rsidR="00E241F3" w:rsidDel="004C7AE4">
          <w:fldChar w:fldCharType="separate"/>
        </w:r>
        <w:r w:rsidRPr="007A630F" w:rsidDel="004C7AE4">
          <w:rPr>
            <w:rStyle w:val="afd"/>
            <w:rFonts w:ascii="Times New Roman" w:hAnsi="Times New Roman" w:cs="Times New Roman"/>
          </w:rPr>
          <w:delText>Present Yourself! By MHC Class I and MHC Class II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E. Reits, J. Neefjes // Trends in Immunology. – 2016. – Vol. 37. – № 11. – P. 724-737.</w:delText>
        </w:r>
      </w:del>
    </w:p>
    <w:p w14:paraId="1D7E7EF2" w14:textId="04F6554D" w:rsidR="005C4AD5" w:rsidRPr="007A630F" w:rsidDel="004C7AE4" w:rsidRDefault="00BF5734" w:rsidP="007A630F">
      <w:pPr>
        <w:pStyle w:val="af8"/>
        <w:rPr>
          <w:del w:id="2735" w:author="Антон Смирнов" w:date="2023-05-23T15:14:00Z"/>
          <w:rFonts w:ascii="Times New Roman" w:hAnsi="Times New Roman" w:cs="Times New Roman"/>
        </w:rPr>
      </w:pPr>
      <w:bookmarkStart w:id="2736" w:name="ref-bevan2006"/>
      <w:bookmarkEnd w:id="2733"/>
      <w:del w:id="2737" w:author="Антон Смирнов" w:date="2023-05-23T15:14:00Z">
        <w:r w:rsidRPr="007A630F" w:rsidDel="004C7AE4">
          <w:rPr>
            <w:rFonts w:ascii="Times New Roman" w:hAnsi="Times New Roman" w:cs="Times New Roman"/>
          </w:rPr>
          <w:delText xml:space="preserve">28. Bevan M.J. </w:delText>
        </w:r>
        <w:r w:rsidR="00E241F3" w:rsidDel="004C7AE4">
          <w:fldChar w:fldCharType="begin"/>
        </w:r>
        <w:r w:rsidR="00E241F3" w:rsidDel="004C7AE4">
          <w:delInstrText xml:space="preserve"> HYPERLINK "https://doi.org/10.1038/ni0406-363" \h </w:delInstrText>
        </w:r>
        <w:r w:rsidR="00E241F3" w:rsidDel="004C7AE4">
          <w:fldChar w:fldCharType="separate"/>
        </w:r>
        <w:r w:rsidRPr="007A630F" w:rsidDel="004C7AE4">
          <w:rPr>
            <w:rStyle w:val="afd"/>
            <w:rFonts w:ascii="Times New Roman" w:hAnsi="Times New Roman" w:cs="Times New Roman"/>
          </w:rPr>
          <w:delText>Cross-priming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M.J. Bevan // Nature Immunology. – 2006. – Vol. 7. – № 4. – P. 363-365.</w:delText>
        </w:r>
      </w:del>
    </w:p>
    <w:p w14:paraId="18D8C76F" w14:textId="73C6365B" w:rsidR="005C4AD5" w:rsidRPr="007A630F" w:rsidDel="004C7AE4" w:rsidRDefault="00BF5734" w:rsidP="007A630F">
      <w:pPr>
        <w:pStyle w:val="af8"/>
        <w:rPr>
          <w:del w:id="2738" w:author="Антон Смирнов" w:date="2023-05-23T15:14:00Z"/>
          <w:rFonts w:ascii="Times New Roman" w:hAnsi="Times New Roman" w:cs="Times New Roman"/>
        </w:rPr>
      </w:pPr>
      <w:bookmarkStart w:id="2739" w:name="ref-pishesha2022"/>
      <w:bookmarkEnd w:id="2736"/>
      <w:del w:id="2740" w:author="Антон Смирнов" w:date="2023-05-23T15:14:00Z">
        <w:r w:rsidRPr="007A630F" w:rsidDel="004C7AE4">
          <w:rPr>
            <w:rFonts w:ascii="Times New Roman" w:hAnsi="Times New Roman" w:cs="Times New Roman"/>
          </w:rPr>
          <w:delText xml:space="preserve">29. Pishesha N. </w:delText>
        </w:r>
        <w:r w:rsidR="00E241F3" w:rsidDel="004C7AE4">
          <w:fldChar w:fldCharType="begin"/>
        </w:r>
        <w:r w:rsidR="00E241F3" w:rsidDel="004C7AE4">
          <w:delInstrText xml:space="preserve"> HYPERLINK "https://doi.org/10.1038/s41577-022-00707-2" \h </w:delInstrText>
        </w:r>
        <w:r w:rsidR="00E241F3" w:rsidDel="004C7AE4">
          <w:fldChar w:fldCharType="separate"/>
        </w:r>
        <w:r w:rsidRPr="007A630F" w:rsidDel="004C7AE4">
          <w:rPr>
            <w:rStyle w:val="afd"/>
            <w:rFonts w:ascii="Times New Roman" w:hAnsi="Times New Roman" w:cs="Times New Roman"/>
          </w:rPr>
          <w:delText>A guide to antigen processing and presentation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Pishesha, T.J. Harmand, H.L. Ploegh // Nature Reviews Immunology. – 2022. – Vol. 22. – № 12. – P. 751-764.</w:delText>
        </w:r>
      </w:del>
    </w:p>
    <w:p w14:paraId="4F67A5AB" w14:textId="705BEA68" w:rsidR="005C4AD5" w:rsidRPr="007A630F" w:rsidDel="004C7AE4" w:rsidRDefault="00BF5734" w:rsidP="007A630F">
      <w:pPr>
        <w:pStyle w:val="af8"/>
        <w:rPr>
          <w:del w:id="2741" w:author="Антон Смирнов" w:date="2023-05-23T15:14:00Z"/>
          <w:rFonts w:ascii="Times New Roman" w:hAnsi="Times New Roman" w:cs="Times New Roman"/>
        </w:rPr>
      </w:pPr>
      <w:bookmarkStart w:id="2742" w:name="ref-gong2016"/>
      <w:bookmarkEnd w:id="2739"/>
      <w:del w:id="2743" w:author="Антон Смирнов" w:date="2023-05-23T15:14:00Z">
        <w:r w:rsidRPr="007A630F" w:rsidDel="004C7AE4">
          <w:rPr>
            <w:rFonts w:ascii="Times New Roman" w:hAnsi="Times New Roman" w:cs="Times New Roman"/>
          </w:rPr>
          <w:delText xml:space="preserve">30. Gong B. </w:delText>
        </w:r>
        <w:r w:rsidR="00E241F3" w:rsidDel="004C7AE4">
          <w:fldChar w:fldCharType="begin"/>
        </w:r>
        <w:r w:rsidR="00E241F3" w:rsidDel="004C7AE4">
          <w:delInstrText xml:space="preserve"> HYPERLINK "https://doi.org/10.3389/fnmol.2016.00004" \h </w:delInstrText>
        </w:r>
        <w:r w:rsidR="00E241F3" w:rsidDel="004C7AE4">
          <w:fldChar w:fldCharType="separate"/>
        </w:r>
        <w:r w:rsidRPr="007A630F" w:rsidDel="004C7AE4">
          <w:rPr>
            <w:rStyle w:val="afd"/>
            <w:rFonts w:ascii="Times New Roman" w:hAnsi="Times New Roman" w:cs="Times New Roman"/>
          </w:rPr>
          <w:delText>The ubiquitin-proteasome system: Potential therapeutic targets for alzheimer’s disease and spinal cord injury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Gong [et al.] // Frontiers in Molecular Neuroscience. – 2016. – Vol. 9. – The ubiquitin-proteasome system.</w:delText>
        </w:r>
      </w:del>
    </w:p>
    <w:p w14:paraId="564B81BD" w14:textId="3F5E6FDD" w:rsidR="005C4AD5" w:rsidRPr="007A630F" w:rsidDel="004C7AE4" w:rsidRDefault="00BF5734" w:rsidP="007A630F">
      <w:pPr>
        <w:pStyle w:val="af8"/>
        <w:rPr>
          <w:del w:id="2744" w:author="Антон Смирнов" w:date="2023-05-23T15:14:00Z"/>
          <w:rFonts w:ascii="Times New Roman" w:hAnsi="Times New Roman" w:cs="Times New Roman"/>
        </w:rPr>
      </w:pPr>
      <w:bookmarkStart w:id="2745" w:name="ref-tanaka2009"/>
      <w:bookmarkEnd w:id="2742"/>
      <w:del w:id="2746" w:author="Антон Смирнов" w:date="2023-05-23T15:14:00Z">
        <w:r w:rsidRPr="007A630F" w:rsidDel="004C7AE4">
          <w:rPr>
            <w:rFonts w:ascii="Times New Roman" w:hAnsi="Times New Roman" w:cs="Times New Roman"/>
          </w:rPr>
          <w:delText xml:space="preserve">31. Tanaka K. </w:delText>
        </w:r>
        <w:r w:rsidR="00E241F3" w:rsidDel="004C7AE4">
          <w:fldChar w:fldCharType="begin"/>
        </w:r>
        <w:r w:rsidR="00E241F3" w:rsidDel="004C7AE4">
          <w:delInstrText xml:space="preserve"> HYPERLINK "https://doi.org/10.2183/pjab.85.12" \h </w:delInstrText>
        </w:r>
        <w:r w:rsidR="00E241F3" w:rsidDel="004C7AE4">
          <w:fldChar w:fldCharType="separate"/>
        </w:r>
        <w:r w:rsidRPr="007A630F" w:rsidDel="004C7AE4">
          <w:rPr>
            <w:rStyle w:val="afd"/>
            <w:rFonts w:ascii="Times New Roman" w:hAnsi="Times New Roman" w:cs="Times New Roman"/>
          </w:rPr>
          <w:delText>The proteasome: Overview of structure and functions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Tanaka // Proceedings of the Japan Academy, Series B. – 2009. – Vol. 85. – The proteasome. – № 1. – P. 12-36.</w:delText>
        </w:r>
      </w:del>
    </w:p>
    <w:p w14:paraId="29BD09BA" w14:textId="64DB488D" w:rsidR="005C4AD5" w:rsidRPr="007A630F" w:rsidDel="004C7AE4" w:rsidRDefault="00BF5734" w:rsidP="007A630F">
      <w:pPr>
        <w:pStyle w:val="af8"/>
        <w:rPr>
          <w:del w:id="2747" w:author="Антон Смирнов" w:date="2023-05-23T15:14:00Z"/>
          <w:rFonts w:ascii="Times New Roman" w:hAnsi="Times New Roman" w:cs="Times New Roman"/>
        </w:rPr>
      </w:pPr>
      <w:bookmarkStart w:id="2748" w:name="ref-kloetzel2001"/>
      <w:bookmarkEnd w:id="2745"/>
      <w:del w:id="2749" w:author="Антон Смирнов" w:date="2023-05-23T15:14:00Z">
        <w:r w:rsidRPr="007A630F" w:rsidDel="004C7AE4">
          <w:rPr>
            <w:rFonts w:ascii="Times New Roman" w:hAnsi="Times New Roman" w:cs="Times New Roman"/>
          </w:rPr>
          <w:delText xml:space="preserve">32. Kloetzel P.-M. </w:delText>
        </w:r>
        <w:r w:rsidR="00E241F3" w:rsidDel="004C7AE4">
          <w:fldChar w:fldCharType="begin"/>
        </w:r>
        <w:r w:rsidR="00E241F3" w:rsidDel="004C7AE4">
          <w:delInstrText xml:space="preserve"> HYPERLINK "https://doi.org/10.1038/35056572" \h </w:delInstrText>
        </w:r>
        <w:r w:rsidR="00E241F3" w:rsidDel="004C7AE4">
          <w:fldChar w:fldCharType="separate"/>
        </w:r>
        <w:r w:rsidRPr="007A630F" w:rsidDel="004C7AE4">
          <w:rPr>
            <w:rStyle w:val="afd"/>
            <w:rFonts w:ascii="Times New Roman" w:hAnsi="Times New Roman" w:cs="Times New Roman"/>
          </w:rPr>
          <w:delText>Antigen processing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P.-M. Kloetzel // Nature Reviews Molecular Cell Biology. – 2001. – Vol. 2. – № 3. – P. 179-188.</w:delText>
        </w:r>
      </w:del>
    </w:p>
    <w:p w14:paraId="542AE4C8" w14:textId="74D02CB0" w:rsidR="005C4AD5" w:rsidRPr="007A630F" w:rsidDel="004C7AE4" w:rsidRDefault="00BF5734" w:rsidP="007A630F">
      <w:pPr>
        <w:pStyle w:val="af8"/>
        <w:rPr>
          <w:del w:id="2750" w:author="Антон Смирнов" w:date="2023-05-23T15:14:00Z"/>
          <w:rFonts w:ascii="Times New Roman" w:hAnsi="Times New Roman" w:cs="Times New Roman"/>
        </w:rPr>
      </w:pPr>
      <w:bookmarkStart w:id="2751" w:name="ref-murata2018a"/>
      <w:bookmarkEnd w:id="2748"/>
      <w:del w:id="2752" w:author="Антон Смирнов" w:date="2023-05-23T15:14:00Z">
        <w:r w:rsidRPr="007A630F" w:rsidDel="004C7AE4">
          <w:rPr>
            <w:rFonts w:ascii="Times New Roman" w:hAnsi="Times New Roman" w:cs="Times New Roman"/>
          </w:rPr>
          <w:delText xml:space="preserve">33. Murata S. </w:delText>
        </w:r>
        <w:r w:rsidR="00E241F3" w:rsidDel="004C7AE4">
          <w:fldChar w:fldCharType="begin"/>
        </w:r>
        <w:r w:rsidR="00E241F3" w:rsidDel="004C7AE4">
          <w:delInstrText xml:space="preserve"> HYPERLINK "https://doi.org/10.1038/s41590-018-0186-z" \h </w:delInstrText>
        </w:r>
        <w:r w:rsidR="00E241F3" w:rsidDel="004C7AE4">
          <w:fldChar w:fldCharType="separate"/>
        </w:r>
        <w:r w:rsidRPr="007A630F" w:rsidDel="004C7AE4">
          <w:rPr>
            <w:rStyle w:val="afd"/>
            <w:rFonts w:ascii="Times New Roman" w:hAnsi="Times New Roman" w:cs="Times New Roman"/>
          </w:rPr>
          <w:delText>The immunoproteasome and thymoproteasome: functions, evolution and human disease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Nature Immunology. – 2018. – Vol. 19. – The immunoproteasome and thymoproteasome. – № 9. – P. 923-931.</w:delText>
        </w:r>
      </w:del>
    </w:p>
    <w:p w14:paraId="0C97C00D" w14:textId="540BA0C3" w:rsidR="005C4AD5" w:rsidRPr="007A630F" w:rsidDel="004C7AE4" w:rsidRDefault="00BF5734" w:rsidP="007A630F">
      <w:pPr>
        <w:pStyle w:val="af8"/>
        <w:rPr>
          <w:del w:id="2753" w:author="Антон Смирнов" w:date="2023-05-23T15:14:00Z"/>
          <w:rFonts w:ascii="Times New Roman" w:hAnsi="Times New Roman" w:cs="Times New Roman"/>
        </w:rPr>
      </w:pPr>
      <w:bookmarkStart w:id="2754" w:name="ref-murata2007"/>
      <w:bookmarkEnd w:id="2751"/>
      <w:del w:id="2755" w:author="Антон Смирнов" w:date="2023-05-23T15:14:00Z">
        <w:r w:rsidRPr="007A630F" w:rsidDel="004C7AE4">
          <w:rPr>
            <w:rFonts w:ascii="Times New Roman" w:hAnsi="Times New Roman" w:cs="Times New Roman"/>
          </w:rPr>
          <w:delText xml:space="preserve">34. Murata S. </w:delText>
        </w:r>
        <w:r w:rsidR="00E241F3" w:rsidDel="004C7AE4">
          <w:fldChar w:fldCharType="begin"/>
        </w:r>
        <w:r w:rsidR="00E241F3" w:rsidDel="004C7AE4">
          <w:delInstrText xml:space="preserve"> HYPERLINK "https://doi.org/10.1126/science.1141915" \h </w:delInstrText>
        </w:r>
        <w:r w:rsidR="00E241F3" w:rsidDel="004C7AE4">
          <w:fldChar w:fldCharType="separate"/>
        </w:r>
        <w:r w:rsidRPr="007A630F" w:rsidDel="004C7AE4">
          <w:rPr>
            <w:rStyle w:val="afd"/>
            <w:rFonts w:ascii="Times New Roman" w:hAnsi="Times New Roman" w:cs="Times New Roman"/>
          </w:rPr>
          <w:delText xml:space="preserve">Regulation of CD8 </w:delText>
        </w:r>
        <w:r w:rsidRPr="007A630F" w:rsidDel="004C7AE4">
          <w:rPr>
            <w:rStyle w:val="afd"/>
            <w:rFonts w:ascii="Times New Roman" w:hAnsi="Times New Roman" w:cs="Times New Roman"/>
            <w:vertAlign w:val="superscript"/>
          </w:rPr>
          <w:delText>+</w:delText>
        </w:r>
        <w:r w:rsidRPr="007A630F" w:rsidDel="004C7AE4">
          <w:rPr>
            <w:rStyle w:val="afd"/>
            <w:rFonts w:ascii="Times New Roman" w:hAnsi="Times New Roman" w:cs="Times New Roman"/>
          </w:rPr>
          <w:delText xml:space="preserve"> T Cell Development by Thymus-Specific Proteasomes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Science. – 2007. – Vol. 316. – № 5829. – P. 1349-1353.</w:delText>
        </w:r>
      </w:del>
    </w:p>
    <w:p w14:paraId="34AF5BB6" w14:textId="2AA10BC8" w:rsidR="005C4AD5" w:rsidRPr="007A630F" w:rsidDel="004C7AE4" w:rsidRDefault="00BF5734" w:rsidP="007A630F">
      <w:pPr>
        <w:pStyle w:val="af8"/>
        <w:rPr>
          <w:del w:id="2756" w:author="Антон Смирнов" w:date="2023-05-23T15:14:00Z"/>
          <w:rFonts w:ascii="Times New Roman" w:hAnsi="Times New Roman" w:cs="Times New Roman"/>
        </w:rPr>
      </w:pPr>
      <w:bookmarkStart w:id="2757" w:name="ref-harris"/>
      <w:bookmarkEnd w:id="2754"/>
      <w:del w:id="2758" w:author="Антон Смирнов" w:date="2023-05-23T15:14:00Z">
        <w:r w:rsidRPr="007A630F" w:rsidDel="004C7AE4">
          <w:rPr>
            <w:rFonts w:ascii="Times New Roman" w:hAnsi="Times New Roman" w:cs="Times New Roman"/>
          </w:rPr>
          <w:delText>35. Harris J.L. Substrate speci¢city of the human proteasome / J.L. Harris [et al.]. – P. 11.</w:delText>
        </w:r>
      </w:del>
    </w:p>
    <w:p w14:paraId="465E164E" w14:textId="35B755ED" w:rsidR="005C4AD5" w:rsidRPr="007A630F" w:rsidDel="004C7AE4" w:rsidRDefault="00BF5734" w:rsidP="007A630F">
      <w:pPr>
        <w:pStyle w:val="af8"/>
        <w:rPr>
          <w:del w:id="2759" w:author="Антон Смирнов" w:date="2023-05-23T15:14:00Z"/>
          <w:rFonts w:ascii="Times New Roman" w:hAnsi="Times New Roman" w:cs="Times New Roman"/>
        </w:rPr>
      </w:pPr>
      <w:bookmarkStart w:id="2760" w:name="ref-murata2018"/>
      <w:bookmarkEnd w:id="2757"/>
      <w:del w:id="2761" w:author="Антон Смирнов" w:date="2023-05-23T15:14:00Z">
        <w:r w:rsidRPr="007A630F" w:rsidDel="004C7AE4">
          <w:rPr>
            <w:rFonts w:ascii="Times New Roman" w:hAnsi="Times New Roman" w:cs="Times New Roman"/>
          </w:rPr>
          <w:delText xml:space="preserve">36. Murata S. </w:delText>
        </w:r>
        <w:r w:rsidR="00E241F3" w:rsidDel="004C7AE4">
          <w:fldChar w:fldCharType="begin"/>
        </w:r>
        <w:r w:rsidR="00E241F3" w:rsidDel="004C7AE4">
          <w:delInstrText xml:space="preserve"> HYPERLINK "https://doi.org/10.1038/s41590-018-0186-z" \h </w:delInstrText>
        </w:r>
        <w:r w:rsidR="00E241F3" w:rsidDel="004C7AE4">
          <w:fldChar w:fldCharType="separate"/>
        </w:r>
        <w:r w:rsidRPr="007A630F" w:rsidDel="004C7AE4">
          <w:rPr>
            <w:rStyle w:val="afd"/>
            <w:rFonts w:ascii="Times New Roman" w:hAnsi="Times New Roman" w:cs="Times New Roman"/>
          </w:rPr>
          <w:delText>The immunoproteasome and thymoproteasome: functions, evolution and human disease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Murata [et al.] // Nature Immunology. – 2018. – Vol. 19. – The immunoproteasome and thymoproteasome. – № 9. – P. 923-931.</w:delText>
        </w:r>
      </w:del>
    </w:p>
    <w:p w14:paraId="228A893A" w14:textId="640889C1" w:rsidR="005C4AD5" w:rsidRPr="007A630F" w:rsidDel="004C7AE4" w:rsidRDefault="00BF5734" w:rsidP="007A630F">
      <w:pPr>
        <w:pStyle w:val="af8"/>
        <w:rPr>
          <w:del w:id="2762" w:author="Антон Смирнов" w:date="2023-05-23T15:14:00Z"/>
          <w:rFonts w:ascii="Times New Roman" w:hAnsi="Times New Roman" w:cs="Times New Roman"/>
        </w:rPr>
      </w:pPr>
      <w:bookmarkStart w:id="2763" w:name="ref-takahama2012"/>
      <w:bookmarkEnd w:id="2760"/>
      <w:del w:id="2764" w:author="Антон Смирнов" w:date="2023-05-23T15:14:00Z">
        <w:r w:rsidRPr="007A630F" w:rsidDel="004C7AE4">
          <w:rPr>
            <w:rFonts w:ascii="Times New Roman" w:hAnsi="Times New Roman" w:cs="Times New Roman"/>
          </w:rPr>
          <w:delText xml:space="preserve">37. Takahama Y. </w:delText>
        </w:r>
        <w:r w:rsidR="00E241F3" w:rsidDel="004C7AE4">
          <w:fldChar w:fldCharType="begin"/>
        </w:r>
        <w:r w:rsidR="00E241F3" w:rsidDel="004C7AE4">
          <w:delInstrText xml:space="preserve"> HYPERLINK "https://doi.org/10.1016/j.coi.2012.01.006" \h </w:delInstrText>
        </w:r>
        <w:r w:rsidR="00E241F3" w:rsidDel="004C7AE4">
          <w:fldChar w:fldCharType="separate"/>
        </w:r>
        <w:r w:rsidRPr="007A630F" w:rsidDel="004C7AE4">
          <w:rPr>
            <w:rStyle w:val="afd"/>
            <w:rFonts w:ascii="Times New Roman" w:hAnsi="Times New Roman" w:cs="Times New Roman"/>
          </w:rPr>
          <w:delText>β5t-containing thymoproteasome: specific expression in thymic cortical epithelial cells and role in positive selection of CD8+ T cells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Y. Takahama [et al.] // Current Opinion in Immunology. – 2012. – Vol. 24. – β5t-containing thymoproteasome. – № 1. – P. 92-98.</w:delText>
        </w:r>
      </w:del>
    </w:p>
    <w:p w14:paraId="37BF3636" w14:textId="16841D25" w:rsidR="005C4AD5" w:rsidRPr="007A630F" w:rsidDel="004C7AE4" w:rsidRDefault="00BF5734" w:rsidP="007A630F">
      <w:pPr>
        <w:pStyle w:val="af8"/>
        <w:rPr>
          <w:del w:id="2765" w:author="Антон Смирнов" w:date="2023-05-23T15:14:00Z"/>
          <w:rFonts w:ascii="Times New Roman" w:hAnsi="Times New Roman" w:cs="Times New Roman"/>
        </w:rPr>
      </w:pPr>
      <w:bookmarkStart w:id="2766" w:name="ref-kniepert2014"/>
      <w:bookmarkEnd w:id="2763"/>
      <w:del w:id="2767" w:author="Антон Смирнов" w:date="2023-05-23T15:14:00Z">
        <w:r w:rsidRPr="007A630F" w:rsidDel="004C7AE4">
          <w:rPr>
            <w:rFonts w:ascii="Times New Roman" w:hAnsi="Times New Roman" w:cs="Times New Roman"/>
          </w:rPr>
          <w:delText xml:space="preserve">38. Kniepert A. </w:delText>
        </w:r>
        <w:r w:rsidR="00E241F3" w:rsidDel="004C7AE4">
          <w:fldChar w:fldCharType="begin"/>
        </w:r>
        <w:r w:rsidR="00E241F3" w:rsidDel="004C7AE4">
          <w:delInstrText xml:space="preserve"> HYPERLINK "https://doi.org/10.1016/j.tibs.2013.10.004" \h </w:delInstrText>
        </w:r>
        <w:r w:rsidR="00E241F3" w:rsidDel="004C7AE4">
          <w:fldChar w:fldCharType="separate"/>
        </w:r>
        <w:r w:rsidRPr="007A630F" w:rsidDel="004C7AE4">
          <w:rPr>
            <w:rStyle w:val="afd"/>
            <w:rFonts w:ascii="Times New Roman" w:hAnsi="Times New Roman" w:cs="Times New Roman"/>
          </w:rPr>
          <w:delText>The unique functions of tissue-specific proteasomes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Kniepert, M. Groettrup // Trends in Biochemical Sciences. – 2014. – Vol. 39. – № 1. – P. 17-24.</w:delText>
        </w:r>
      </w:del>
    </w:p>
    <w:p w14:paraId="3D8F7BAD" w14:textId="44E59D5A" w:rsidR="005C4AD5" w:rsidRPr="007A630F" w:rsidDel="004C7AE4" w:rsidRDefault="00BF5734" w:rsidP="007A630F">
      <w:pPr>
        <w:pStyle w:val="af8"/>
        <w:rPr>
          <w:del w:id="2768" w:author="Антон Смирнов" w:date="2023-05-23T15:14:00Z"/>
          <w:rFonts w:ascii="Times New Roman" w:hAnsi="Times New Roman" w:cs="Times New Roman"/>
        </w:rPr>
      </w:pPr>
      <w:bookmarkStart w:id="2769" w:name="ref-mediani2019"/>
      <w:bookmarkEnd w:id="2766"/>
      <w:del w:id="2770" w:author="Антон Смирнов" w:date="2023-05-23T15:14:00Z">
        <w:r w:rsidRPr="007A630F" w:rsidDel="004C7AE4">
          <w:rPr>
            <w:rFonts w:ascii="Times New Roman" w:hAnsi="Times New Roman" w:cs="Times New Roman"/>
          </w:rPr>
          <w:delText xml:space="preserve">39. Mediani L. </w:delText>
        </w:r>
        <w:r w:rsidR="00E241F3" w:rsidDel="004C7AE4">
          <w:fldChar w:fldCharType="begin"/>
        </w:r>
        <w:r w:rsidR="00E241F3" w:rsidDel="004C7AE4">
          <w:delInstrText xml:space="preserve"> HYPERLINK "https://doi.org/10.15252/embj.2018101341" \h </w:delInstrText>
        </w:r>
        <w:r w:rsidR="00E241F3" w:rsidDel="004C7AE4">
          <w:fldChar w:fldCharType="separate"/>
        </w:r>
        <w:r w:rsidRPr="007A630F" w:rsidDel="004C7AE4">
          <w:rPr>
            <w:rStyle w:val="afd"/>
            <w:rFonts w:ascii="Times New Roman" w:hAnsi="Times New Roman" w:cs="Times New Roman"/>
          </w:rPr>
          <w:delText>Defective ribosomal products challenge nuclear function by impairing nuclear condensate dynamics and immobilizing ubiquitin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 Mediani [et al.] // The EMBO Journal. – 2019. – Vol. 38. – № 15.</w:delText>
        </w:r>
      </w:del>
    </w:p>
    <w:p w14:paraId="44886F51" w14:textId="133DC899" w:rsidR="005C4AD5" w:rsidRPr="007A630F" w:rsidDel="004C7AE4" w:rsidRDefault="00BF5734" w:rsidP="007A630F">
      <w:pPr>
        <w:pStyle w:val="af8"/>
        <w:rPr>
          <w:del w:id="2771" w:author="Антон Смирнов" w:date="2023-05-23T15:14:00Z"/>
          <w:rFonts w:ascii="Times New Roman" w:hAnsi="Times New Roman" w:cs="Times New Roman"/>
        </w:rPr>
      </w:pPr>
      <w:bookmarkStart w:id="2772" w:name="ref-dolan2010"/>
      <w:bookmarkEnd w:id="2769"/>
      <w:del w:id="2773" w:author="Антон Смирнов" w:date="2023-05-23T15:14:00Z">
        <w:r w:rsidRPr="007A630F" w:rsidDel="004C7AE4">
          <w:rPr>
            <w:rFonts w:ascii="Times New Roman" w:hAnsi="Times New Roman" w:cs="Times New Roman"/>
          </w:rPr>
          <w:delText xml:space="preserve">40. Dolan B.P. </w:delText>
        </w:r>
        <w:r w:rsidR="00E241F3" w:rsidDel="004C7AE4">
          <w:fldChar w:fldCharType="begin"/>
        </w:r>
        <w:r w:rsidR="00E241F3" w:rsidDel="004C7AE4">
          <w:delInstrText xml:space="preserve"> HYPERLINK "https://doi.org/10.4049/jimmunol.0901907" \h </w:delInstrText>
        </w:r>
        <w:r w:rsidR="00E241F3" w:rsidDel="004C7AE4">
          <w:fldChar w:fldCharType="separate"/>
        </w:r>
        <w:r w:rsidRPr="007A630F" w:rsidDel="004C7AE4">
          <w:rPr>
            <w:rStyle w:val="afd"/>
            <w:rFonts w:ascii="Times New Roman" w:hAnsi="Times New Roman" w:cs="Times New Roman"/>
          </w:rPr>
          <w:delText>Defective Ribosomal Products Are the Major Source of Antigenic Peptides Endogenously Generated from Influenza A Virus Neuraminidase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B.P. Dolan [et al.] // The Journal of Immunology. – 2010. – Vol. 184. – № 3. – P. 1419-1424.</w:delText>
        </w:r>
      </w:del>
    </w:p>
    <w:p w14:paraId="41235D9A" w14:textId="3F0A9170" w:rsidR="005C4AD5" w:rsidRPr="007A630F" w:rsidDel="004C7AE4" w:rsidRDefault="00BF5734" w:rsidP="007A630F">
      <w:pPr>
        <w:pStyle w:val="af8"/>
        <w:rPr>
          <w:del w:id="2774" w:author="Антон Смирнов" w:date="2023-05-23T15:14:00Z"/>
          <w:rFonts w:ascii="Times New Roman" w:hAnsi="Times New Roman" w:cs="Times New Roman"/>
        </w:rPr>
      </w:pPr>
      <w:bookmarkStart w:id="2775" w:name="ref-suzuki2016"/>
      <w:bookmarkEnd w:id="2772"/>
      <w:del w:id="2776" w:author="Антон Смирнов" w:date="2023-05-23T15:14:00Z">
        <w:r w:rsidRPr="007A630F" w:rsidDel="004C7AE4">
          <w:rPr>
            <w:rFonts w:ascii="Times New Roman" w:hAnsi="Times New Roman" w:cs="Times New Roman"/>
          </w:rPr>
          <w:delText xml:space="preserve">41. Suzuki T. </w:delText>
        </w:r>
        <w:r w:rsidR="00E241F3" w:rsidDel="004C7AE4">
          <w:fldChar w:fldCharType="begin"/>
        </w:r>
        <w:r w:rsidR="00E241F3" w:rsidDel="004C7AE4">
          <w:delInstrText xml:space="preserve"> HYPERLINK "https://doi.org/10.1016/j.gene.2015.11.021" \h </w:delInstrText>
        </w:r>
        <w:r w:rsidR="00E241F3" w:rsidDel="004C7AE4">
          <w:fldChar w:fldCharType="separate"/>
        </w:r>
        <w:r w:rsidRPr="007A630F" w:rsidDel="004C7AE4">
          <w:rPr>
            <w:rStyle w:val="afd"/>
            <w:rFonts w:ascii="Times New Roman" w:hAnsi="Times New Roman" w:cs="Times New Roman"/>
          </w:rPr>
          <w:delText>The cytoplasmic peptide:N-glycanase (NGLY1)  Structure, expression and cellular functions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Suzuki, C. Huang, H. Fujihira // Gene. – 2016. – Vol. 577. – The cytoplasmic peptide. – № 1. – P. 1-7.</w:delText>
        </w:r>
      </w:del>
    </w:p>
    <w:p w14:paraId="04CABB5C" w14:textId="233601AD" w:rsidR="005C4AD5" w:rsidRPr="007A630F" w:rsidDel="004C7AE4" w:rsidRDefault="00BF5734" w:rsidP="007A630F">
      <w:pPr>
        <w:pStyle w:val="af8"/>
        <w:rPr>
          <w:del w:id="2777" w:author="Антон Смирнов" w:date="2023-05-23T15:14:00Z"/>
          <w:rFonts w:ascii="Times New Roman" w:hAnsi="Times New Roman" w:cs="Times New Roman"/>
        </w:rPr>
      </w:pPr>
      <w:bookmarkStart w:id="2778" w:name="ref-vankasteren2014"/>
      <w:bookmarkEnd w:id="2775"/>
      <w:del w:id="2779" w:author="Антон Смирнов" w:date="2023-05-23T15:14:00Z">
        <w:r w:rsidRPr="007A630F" w:rsidDel="004C7AE4">
          <w:rPr>
            <w:rFonts w:ascii="Times New Roman" w:hAnsi="Times New Roman" w:cs="Times New Roman"/>
          </w:rPr>
          <w:delText xml:space="preserve">42. Kasteren S.I. van. </w:delText>
        </w:r>
        <w:r w:rsidR="00E241F3" w:rsidDel="004C7AE4">
          <w:fldChar w:fldCharType="begin"/>
        </w:r>
        <w:r w:rsidR="00E241F3" w:rsidDel="004C7AE4">
          <w:delInstrText xml:space="preserve"> HYPERLINK "https://doi.org/10.1016/j.coi.2013.10.005" \h </w:delInstrText>
        </w:r>
        <w:r w:rsidR="00E241F3" w:rsidDel="004C7AE4">
          <w:fldChar w:fldCharType="separate"/>
        </w:r>
        <w:r w:rsidRPr="007A630F" w:rsidDel="004C7AE4">
          <w:rPr>
            <w:rStyle w:val="afd"/>
            <w:rFonts w:ascii="Times New Roman" w:hAnsi="Times New Roman" w:cs="Times New Roman"/>
          </w:rPr>
          <w:delText>Chemical biology of antigen presentation by MHC molecules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S.I. van Kasteren [et al.] // Current Opinion in Immunology. – 2014. – Vol. 26. – P. 21-31.</w:delText>
        </w:r>
      </w:del>
    </w:p>
    <w:p w14:paraId="708266CD" w14:textId="6906CC3F" w:rsidR="005C4AD5" w:rsidRPr="007A630F" w:rsidDel="004C7AE4" w:rsidRDefault="00BF5734" w:rsidP="007A630F">
      <w:pPr>
        <w:pStyle w:val="af8"/>
        <w:rPr>
          <w:del w:id="2780" w:author="Антон Смирнов" w:date="2023-05-23T15:14:00Z"/>
          <w:rFonts w:ascii="Times New Roman" w:hAnsi="Times New Roman" w:cs="Times New Roman"/>
        </w:rPr>
      </w:pPr>
      <w:bookmarkStart w:id="2781" w:name="ref-hanada2004"/>
      <w:bookmarkEnd w:id="2778"/>
      <w:del w:id="2782" w:author="Антон Смирнов" w:date="2023-05-23T15:14:00Z">
        <w:r w:rsidRPr="007A630F" w:rsidDel="004C7AE4">
          <w:rPr>
            <w:rFonts w:ascii="Times New Roman" w:hAnsi="Times New Roman" w:cs="Times New Roman"/>
          </w:rPr>
          <w:delText xml:space="preserve">43. Hanada K. </w:delText>
        </w:r>
        <w:r w:rsidR="00E241F3" w:rsidDel="004C7AE4">
          <w:fldChar w:fldCharType="begin"/>
        </w:r>
        <w:r w:rsidR="00E241F3" w:rsidDel="004C7AE4">
          <w:delInstrText xml:space="preserve"> HYPERLINK "https://doi.org/10.1038/nature02240" \h </w:delInstrText>
        </w:r>
        <w:r w:rsidR="00E241F3" w:rsidDel="004C7AE4">
          <w:fldChar w:fldCharType="separate"/>
        </w:r>
        <w:r w:rsidRPr="007A630F" w:rsidDel="004C7AE4">
          <w:rPr>
            <w:rStyle w:val="afd"/>
            <w:rFonts w:ascii="Times New Roman" w:hAnsi="Times New Roman" w:cs="Times New Roman"/>
          </w:rPr>
          <w:delText>Immune recognition of a human renal cancer antigen through post-translational protein splicing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Hanada, J.W. Yewdell, J.C. Yang // Nature. – 2004. – Vol. 427. – № 6971. – P. 252-256.</w:delText>
        </w:r>
      </w:del>
    </w:p>
    <w:p w14:paraId="55AEB105" w14:textId="2957B66E" w:rsidR="005C4AD5" w:rsidRPr="007A630F" w:rsidDel="004C7AE4" w:rsidRDefault="00BF5734" w:rsidP="007A630F">
      <w:pPr>
        <w:pStyle w:val="af8"/>
        <w:rPr>
          <w:del w:id="2783" w:author="Антон Смирнов" w:date="2023-05-23T15:14:00Z"/>
          <w:rFonts w:ascii="Times New Roman" w:hAnsi="Times New Roman" w:cs="Times New Roman"/>
        </w:rPr>
      </w:pPr>
      <w:bookmarkStart w:id="2784" w:name="ref-admon2021"/>
      <w:bookmarkEnd w:id="2781"/>
      <w:del w:id="2785" w:author="Антон Смирнов" w:date="2023-05-23T15:14:00Z">
        <w:r w:rsidRPr="007A630F" w:rsidDel="004C7AE4">
          <w:rPr>
            <w:rFonts w:ascii="Times New Roman" w:hAnsi="Times New Roman" w:cs="Times New Roman"/>
          </w:rPr>
          <w:delText xml:space="preserve">44. Admon A. </w:delText>
        </w:r>
        <w:r w:rsidR="00E241F3" w:rsidDel="004C7AE4">
          <w:fldChar w:fldCharType="begin"/>
        </w:r>
        <w:r w:rsidR="00E241F3" w:rsidDel="004C7AE4">
          <w:delInstrText xml:space="preserve"> HYPERLINK "https://doi.org/10.1016/j.mcpro.2021.100099" \h </w:delInstrText>
        </w:r>
        <w:r w:rsidR="00E241F3" w:rsidDel="004C7AE4">
          <w:fldChar w:fldCharType="separate"/>
        </w:r>
        <w:r w:rsidRPr="007A630F" w:rsidDel="004C7AE4">
          <w:rPr>
            <w:rStyle w:val="afd"/>
            <w:rFonts w:ascii="Times New Roman" w:hAnsi="Times New Roman" w:cs="Times New Roman"/>
          </w:rPr>
          <w:delText>Are There Indeed Spliced Peptides in the Immunopeptidome?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Admon // Molecular &amp; Cellular Proteomics. – 2021. – Vol. 20. – P. 100099.</w:delText>
        </w:r>
      </w:del>
    </w:p>
    <w:p w14:paraId="29C9F20C" w14:textId="5E834B96" w:rsidR="005C4AD5" w:rsidRPr="007A630F" w:rsidDel="004C7AE4" w:rsidRDefault="00BF5734" w:rsidP="007A630F">
      <w:pPr>
        <w:pStyle w:val="af8"/>
        <w:rPr>
          <w:del w:id="2786" w:author="Антон Смирнов" w:date="2023-05-23T15:14:00Z"/>
          <w:rFonts w:ascii="Times New Roman" w:hAnsi="Times New Roman" w:cs="Times New Roman"/>
        </w:rPr>
      </w:pPr>
      <w:bookmarkStart w:id="2787" w:name="ref-vigneron2017"/>
      <w:bookmarkEnd w:id="2784"/>
      <w:del w:id="2788" w:author="Антон Смирнов" w:date="2023-05-23T15:14:00Z">
        <w:r w:rsidRPr="007A630F" w:rsidDel="004C7AE4">
          <w:rPr>
            <w:rFonts w:ascii="Times New Roman" w:hAnsi="Times New Roman" w:cs="Times New Roman"/>
          </w:rPr>
          <w:delText xml:space="preserve">45. Vigneron N. </w:delText>
        </w:r>
        <w:r w:rsidR="00E241F3" w:rsidDel="004C7AE4">
          <w:fldChar w:fldCharType="begin"/>
        </w:r>
        <w:r w:rsidR="00E241F3" w:rsidDel="004C7AE4">
          <w:delInstrText xml:space="preserve"> HYPERLINK "https://doi.org/10.1074/jbc.R117.807560" \h </w:delInstrText>
        </w:r>
        <w:r w:rsidR="00E241F3" w:rsidDel="004C7AE4">
          <w:fldChar w:fldCharType="separate"/>
        </w:r>
        <w:r w:rsidRPr="007A630F" w:rsidDel="004C7AE4">
          <w:rPr>
            <w:rStyle w:val="afd"/>
            <w:rFonts w:ascii="Times New Roman" w:hAnsi="Times New Roman" w:cs="Times New Roman"/>
          </w:rPr>
          <w:delText>Peptide splicing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Vigneron [et al.] // Journal of Biological Chemistry. – 2017. – Vol. 292. – № 51. – P. 21170-21179.</w:delText>
        </w:r>
      </w:del>
    </w:p>
    <w:p w14:paraId="4357790C" w14:textId="45A66391" w:rsidR="005C4AD5" w:rsidRPr="007A630F" w:rsidDel="004C7AE4" w:rsidRDefault="00BF5734" w:rsidP="007A630F">
      <w:pPr>
        <w:pStyle w:val="af8"/>
        <w:rPr>
          <w:del w:id="2789" w:author="Антон Смирнов" w:date="2023-05-23T15:14:00Z"/>
          <w:rFonts w:ascii="Times New Roman" w:hAnsi="Times New Roman" w:cs="Times New Roman"/>
        </w:rPr>
      </w:pPr>
      <w:bookmarkStart w:id="2790" w:name="ref-mansurkhodzhaev2021"/>
      <w:bookmarkEnd w:id="2787"/>
      <w:del w:id="2791" w:author="Антон Смирнов" w:date="2023-05-23T15:14:00Z">
        <w:r w:rsidRPr="007A630F" w:rsidDel="004C7AE4">
          <w:rPr>
            <w:rFonts w:ascii="Times New Roman" w:hAnsi="Times New Roman" w:cs="Times New Roman"/>
          </w:rPr>
          <w:delText xml:space="preserve">46. Mansurkhodzhaev A. </w:delText>
        </w:r>
        <w:r w:rsidR="00E241F3" w:rsidDel="004C7AE4">
          <w:fldChar w:fldCharType="begin"/>
        </w:r>
        <w:r w:rsidR="00E241F3" w:rsidDel="004C7AE4">
          <w:delInstrText xml:space="preserve"> HYPERLINK "https://doi.org/10.3389/fimmu.2021.614276" \h </w:delInstrText>
        </w:r>
        <w:r w:rsidR="00E241F3" w:rsidDel="004C7AE4">
          <w:fldChar w:fldCharType="separate"/>
        </w:r>
        <w:r w:rsidRPr="007A630F" w:rsidDel="004C7AE4">
          <w:rPr>
            <w:rStyle w:val="afd"/>
            <w:rFonts w:ascii="Times New Roman" w:hAnsi="Times New Roman" w:cs="Times New Roman"/>
          </w:rPr>
          <w:delText>Proteasome-Generated cis-Spliced Peptides and Their Potential Role in CD8+ T Cell Tolerance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Mansurkhodzhaev [et al.] // Frontiers in Immunology. – 2021. – Vol. 12. – P. 614276.</w:delText>
        </w:r>
      </w:del>
    </w:p>
    <w:p w14:paraId="0DCB8E2A" w14:textId="04B08956" w:rsidR="005C4AD5" w:rsidRPr="007A630F" w:rsidDel="004C7AE4" w:rsidRDefault="00BF5734" w:rsidP="007A630F">
      <w:pPr>
        <w:pStyle w:val="af8"/>
        <w:rPr>
          <w:del w:id="2792" w:author="Антон Смирнов" w:date="2023-05-23T15:14:00Z"/>
          <w:rFonts w:ascii="Times New Roman" w:hAnsi="Times New Roman" w:cs="Times New Roman"/>
        </w:rPr>
      </w:pPr>
      <w:bookmarkStart w:id="2793" w:name="ref-mishto2019"/>
      <w:bookmarkEnd w:id="2790"/>
      <w:del w:id="2794" w:author="Антон Смирнов" w:date="2023-05-23T15:14:00Z">
        <w:r w:rsidRPr="007A630F" w:rsidDel="004C7AE4">
          <w:rPr>
            <w:rFonts w:ascii="Times New Roman" w:hAnsi="Times New Roman" w:cs="Times New Roman"/>
          </w:rPr>
          <w:delText xml:space="preserve">47. Mishto M. </w:delText>
        </w:r>
        <w:r w:rsidR="00E241F3" w:rsidDel="004C7AE4">
          <w:fldChar w:fldCharType="begin"/>
        </w:r>
        <w:r w:rsidR="00E241F3" w:rsidDel="004C7AE4">
          <w:delInstrText xml:space="preserve"> HYPERLINK "https://doi.org/10.3389/fimmu.2019.02572" \h </w:delInstrText>
        </w:r>
        <w:r w:rsidR="00E241F3" w:rsidDel="004C7AE4">
          <w:fldChar w:fldCharType="separate"/>
        </w:r>
        <w:r w:rsidRPr="007A630F" w:rsidDel="004C7AE4">
          <w:rPr>
            <w:rStyle w:val="afd"/>
            <w:rFonts w:ascii="Times New Roman" w:hAnsi="Times New Roman" w:cs="Times New Roman"/>
          </w:rPr>
          <w:delText>An in silicoin vitro Pipeline Identifying an HLA-A*02:01+ KRAS G12V+ Spliced Epitope Candidate for a Broad Tumor-Immune Response in Cancer Patients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Mishto [et al.] // Frontiers in Immunology. – 2019. – Vol. 10. – An in silicoin vitro Pipeline Identifying an HLA-A*02. – P. 2572.</w:delText>
        </w:r>
      </w:del>
    </w:p>
    <w:p w14:paraId="55199BB3" w14:textId="3E5F2C4F" w:rsidR="005C4AD5" w:rsidRPr="007A630F" w:rsidDel="004C7AE4" w:rsidRDefault="00BF5734" w:rsidP="007A630F">
      <w:pPr>
        <w:pStyle w:val="af8"/>
        <w:rPr>
          <w:del w:id="2795" w:author="Антон Смирнов" w:date="2023-05-23T15:14:00Z"/>
          <w:rFonts w:ascii="Times New Roman" w:hAnsi="Times New Roman" w:cs="Times New Roman"/>
        </w:rPr>
      </w:pPr>
      <w:bookmarkStart w:id="2796" w:name="ref-kato2022"/>
      <w:bookmarkEnd w:id="2793"/>
      <w:del w:id="2797" w:author="Антон Смирнов" w:date="2023-05-23T15:14:00Z">
        <w:r w:rsidRPr="007A630F" w:rsidDel="004C7AE4">
          <w:rPr>
            <w:rFonts w:ascii="Times New Roman" w:hAnsi="Times New Roman" w:cs="Times New Roman"/>
          </w:rPr>
          <w:delText xml:space="preserve">48. Kato K. </w:delText>
        </w:r>
        <w:r w:rsidR="00E241F3" w:rsidDel="004C7AE4">
          <w:fldChar w:fldCharType="begin"/>
        </w:r>
        <w:r w:rsidR="00E241F3" w:rsidDel="004C7AE4">
          <w:delInstrText xml:space="preserve"> HYPERLINK "https://doi.org/10.4049/jimmunol.2100717" \h </w:delInstrText>
        </w:r>
        <w:r w:rsidR="00E241F3" w:rsidDel="004C7AE4">
          <w:fldChar w:fldCharType="separate"/>
        </w:r>
        <w:r w:rsidRPr="007A630F" w:rsidDel="004C7AE4">
          <w:rPr>
            <w:rStyle w:val="afd"/>
            <w:rFonts w:ascii="Times New Roman" w:hAnsi="Times New Roman" w:cs="Times New Roman"/>
          </w:rPr>
          <w:delText>Characterization of Proteasome-Generated Spliced Peptides Detected by Mass Spectrometry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 Kato [et al.] // The Journal of Immunology. – 2022. – Vol. 208. – № 12. – P. 2856-2865.</w:delText>
        </w:r>
      </w:del>
    </w:p>
    <w:p w14:paraId="527715F1" w14:textId="134E057D" w:rsidR="005C4AD5" w:rsidRPr="007A630F" w:rsidDel="004C7AE4" w:rsidRDefault="00BF5734" w:rsidP="007A630F">
      <w:pPr>
        <w:pStyle w:val="af8"/>
        <w:rPr>
          <w:del w:id="2798" w:author="Антон Смирнов" w:date="2023-05-23T15:14:00Z"/>
          <w:rFonts w:ascii="Times New Roman" w:hAnsi="Times New Roman" w:cs="Times New Roman"/>
        </w:rPr>
      </w:pPr>
      <w:bookmarkStart w:id="2799" w:name="ref-lichti2022"/>
      <w:bookmarkEnd w:id="2796"/>
      <w:del w:id="2800" w:author="Антон Смирнов" w:date="2023-05-23T15:14:00Z">
        <w:r w:rsidRPr="007A630F" w:rsidDel="004C7AE4">
          <w:rPr>
            <w:rFonts w:ascii="Times New Roman" w:hAnsi="Times New Roman" w:cs="Times New Roman"/>
          </w:rPr>
          <w:delText xml:space="preserve">49. Lichti C.F. </w:delText>
        </w:r>
        <w:r w:rsidR="00E241F3" w:rsidDel="004C7AE4">
          <w:fldChar w:fldCharType="begin"/>
        </w:r>
        <w:r w:rsidR="00E241F3" w:rsidDel="004C7AE4">
          <w:delInstrText xml:space="preserve"> HYPERLINK "https://doi.org/10.1158/2326-6066.CIR-21-0727" \h </w:delInstrText>
        </w:r>
        <w:r w:rsidR="00E241F3" w:rsidDel="004C7AE4">
          <w:fldChar w:fldCharType="separate"/>
        </w:r>
        <w:r w:rsidRPr="007A630F" w:rsidDel="004C7AE4">
          <w:rPr>
            <w:rStyle w:val="afd"/>
            <w:rFonts w:ascii="Times New Roman" w:hAnsi="Times New Roman" w:cs="Times New Roman"/>
          </w:rPr>
          <w:delText>Navigating Critical Challenges Associated with Immunopeptidomics-Based Detection of Proteasomal Spliced Peptide Candidates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C.F. Lichti [et al.] // Cancer Immunology Research. – 2022. – Vol. 10. – № 3. – P. 275-284.</w:delText>
        </w:r>
      </w:del>
    </w:p>
    <w:p w14:paraId="3D919851" w14:textId="3F420E02" w:rsidR="005C4AD5" w:rsidRPr="007A630F" w:rsidDel="004C7AE4" w:rsidRDefault="00BF5734" w:rsidP="007A630F">
      <w:pPr>
        <w:pStyle w:val="af8"/>
        <w:rPr>
          <w:del w:id="2801" w:author="Антон Смирнов" w:date="2023-05-23T15:14:00Z"/>
          <w:rFonts w:ascii="Times New Roman" w:hAnsi="Times New Roman" w:cs="Times New Roman"/>
        </w:rPr>
      </w:pPr>
      <w:bookmarkStart w:id="2802" w:name="ref-liepe2016"/>
      <w:bookmarkEnd w:id="2799"/>
      <w:del w:id="2803" w:author="Антон Смирнов" w:date="2023-05-23T15:14:00Z">
        <w:r w:rsidRPr="007A630F" w:rsidDel="004C7AE4">
          <w:rPr>
            <w:rFonts w:ascii="Times New Roman" w:hAnsi="Times New Roman" w:cs="Times New Roman"/>
          </w:rPr>
          <w:delText xml:space="preserve">50. Liepe J. </w:delText>
        </w:r>
        <w:r w:rsidR="00E241F3" w:rsidDel="004C7AE4">
          <w:fldChar w:fldCharType="begin"/>
        </w:r>
        <w:r w:rsidR="00E241F3" w:rsidDel="004C7AE4">
          <w:delInstrText xml:space="preserve"> HYPERLINK "https://doi.org/10.1126/science.aaf4384" \h </w:delInstrText>
        </w:r>
        <w:r w:rsidR="00E241F3" w:rsidDel="004C7AE4">
          <w:fldChar w:fldCharType="separate"/>
        </w:r>
        <w:r w:rsidRPr="007A630F" w:rsidDel="004C7AE4">
          <w:rPr>
            <w:rStyle w:val="afd"/>
            <w:rFonts w:ascii="Times New Roman" w:hAnsi="Times New Roman" w:cs="Times New Roman"/>
          </w:rPr>
          <w:delText>A large fraction of HLA class I ligands are proteasome-generated spliced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Liepe [et al.] // Science. – 2016. – Vol. 354. – № 6310. – P. 354-358.</w:delText>
        </w:r>
      </w:del>
    </w:p>
    <w:p w14:paraId="158D2622" w14:textId="382A0E15" w:rsidR="005C4AD5" w:rsidRPr="007A630F" w:rsidDel="004C7AE4" w:rsidRDefault="00BF5734" w:rsidP="007A630F">
      <w:pPr>
        <w:pStyle w:val="af8"/>
        <w:rPr>
          <w:del w:id="2804" w:author="Антон Смирнов" w:date="2023-05-23T15:14:00Z"/>
          <w:rFonts w:ascii="Times New Roman" w:hAnsi="Times New Roman" w:cs="Times New Roman"/>
        </w:rPr>
      </w:pPr>
      <w:bookmarkStart w:id="2805" w:name="ref-vigneron2019"/>
      <w:bookmarkEnd w:id="2802"/>
      <w:del w:id="2806" w:author="Антон Смирнов" w:date="2023-05-23T15:14:00Z">
        <w:r w:rsidRPr="007A630F" w:rsidDel="004C7AE4">
          <w:rPr>
            <w:rFonts w:ascii="Times New Roman" w:hAnsi="Times New Roman" w:cs="Times New Roman"/>
          </w:rPr>
          <w:delText xml:space="preserve">51. Vigneron N. </w:delText>
        </w:r>
        <w:r w:rsidR="00E241F3" w:rsidDel="004C7AE4">
          <w:fldChar w:fldCharType="begin"/>
        </w:r>
        <w:r w:rsidR="00E241F3" w:rsidDel="004C7AE4">
          <w:delInstrText xml:space="preserve"> HYPERLINK "https://doi.org/10.1016/j.molimm.2018.03.030" \h </w:delInstrText>
        </w:r>
        <w:r w:rsidR="00E241F3" w:rsidDel="004C7AE4">
          <w:fldChar w:fldCharType="separate"/>
        </w:r>
        <w:r w:rsidRPr="007A630F" w:rsidDel="004C7AE4">
          <w:rPr>
            <w:rStyle w:val="afd"/>
            <w:rFonts w:ascii="Times New Roman" w:hAnsi="Times New Roman" w:cs="Times New Roman"/>
          </w:rPr>
          <w:delText>Production of spliced peptides by the proteasome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Vigneron [et al.] // Molecular Immunology. – 2019. – Vol. 113. – P. 93-102.</w:delText>
        </w:r>
      </w:del>
    </w:p>
    <w:p w14:paraId="62FC9D7F" w14:textId="51DC02B3" w:rsidR="005C4AD5" w:rsidRPr="007A630F" w:rsidDel="004C7AE4" w:rsidRDefault="00BF5734" w:rsidP="007A630F">
      <w:pPr>
        <w:pStyle w:val="af8"/>
        <w:rPr>
          <w:del w:id="2807" w:author="Антон Смирнов" w:date="2023-05-23T15:14:00Z"/>
          <w:rFonts w:ascii="Times New Roman" w:hAnsi="Times New Roman" w:cs="Times New Roman"/>
        </w:rPr>
      </w:pPr>
      <w:bookmarkStart w:id="2808" w:name="ref-rock2002"/>
      <w:bookmarkEnd w:id="2805"/>
      <w:del w:id="2809" w:author="Антон Смирнов" w:date="2023-05-23T15:14:00Z">
        <w:r w:rsidRPr="007A630F" w:rsidDel="004C7AE4">
          <w:rPr>
            <w:rFonts w:ascii="Times New Roman" w:hAnsi="Times New Roman" w:cs="Times New Roman"/>
          </w:rPr>
          <w:delText xml:space="preserve">52. Rock K.L. </w:delText>
        </w:r>
        <w:r w:rsidR="00E241F3" w:rsidDel="004C7AE4">
          <w:fldChar w:fldCharType="begin"/>
        </w:r>
        <w:r w:rsidR="00E241F3" w:rsidDel="004C7AE4">
          <w:delInstrText xml:space="preserve"> HYPERLINK "https://doi.org/10.1016/S0065-2776(02)80012-8" \h </w:delInstrText>
        </w:r>
        <w:r w:rsidR="00E241F3" w:rsidDel="004C7AE4">
          <w:fldChar w:fldCharType="separate"/>
        </w:r>
        <w:r w:rsidRPr="007A630F" w:rsidDel="004C7AE4">
          <w:rPr>
            <w:rStyle w:val="afd"/>
            <w:rFonts w:ascii="Times New Roman" w:hAnsi="Times New Roman" w:cs="Times New Roman"/>
          </w:rPr>
          <w:delText>Protein degradation and the generation of MHC class I-presented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[et al.] // DOI: 10.1016/S0065-2776(02)80012-8. – Elsevier, 2002. – Vol. 80. – P. 1-70.</w:delText>
        </w:r>
      </w:del>
    </w:p>
    <w:p w14:paraId="1033055B" w14:textId="240C25A2" w:rsidR="005C4AD5" w:rsidRPr="007A630F" w:rsidDel="004C7AE4" w:rsidRDefault="00BF5734" w:rsidP="007A630F">
      <w:pPr>
        <w:pStyle w:val="af8"/>
        <w:rPr>
          <w:del w:id="2810" w:author="Антон Смирнов" w:date="2023-05-23T15:14:00Z"/>
          <w:rFonts w:ascii="Times New Roman" w:hAnsi="Times New Roman" w:cs="Times New Roman"/>
        </w:rPr>
      </w:pPr>
      <w:bookmarkStart w:id="2811" w:name="ref-craiu1997"/>
      <w:bookmarkEnd w:id="2808"/>
      <w:del w:id="2812" w:author="Антон Смирнов" w:date="2023-05-23T15:14:00Z">
        <w:r w:rsidRPr="007A630F" w:rsidDel="004C7AE4">
          <w:rPr>
            <w:rFonts w:ascii="Times New Roman" w:hAnsi="Times New Roman" w:cs="Times New Roman"/>
          </w:rPr>
          <w:delText xml:space="preserve">53. Craiu A. </w:delText>
        </w:r>
        <w:r w:rsidR="00E241F3" w:rsidDel="004C7AE4">
          <w:fldChar w:fldCharType="begin"/>
        </w:r>
        <w:r w:rsidR="00E241F3" w:rsidDel="004C7AE4">
          <w:delInstrText xml:space="preserve"> HYPERLINK "https://doi.org/10.1073/pnas.94.20.10850" \h </w:delInstrText>
        </w:r>
        <w:r w:rsidR="00E241F3" w:rsidDel="004C7AE4">
          <w:fldChar w:fldCharType="separate"/>
        </w:r>
        <w:r w:rsidRPr="007A630F" w:rsidDel="004C7AE4">
          <w:rPr>
            <w:rStyle w:val="afd"/>
            <w:rFonts w:ascii="Times New Roman" w:hAnsi="Times New Roman" w:cs="Times New Roman"/>
          </w:rPr>
          <w:delText>Two distinct proteolytic processes in the generation of a major histocompatibility complex class I-presented peptide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Craiu [et al.] // Proceedings of the National Academy of Sciences. – 1997. – Vol. 94. – № 20. – P. 10850-10855.</w:delText>
        </w:r>
      </w:del>
    </w:p>
    <w:p w14:paraId="10611CF9" w14:textId="660FE10B" w:rsidR="005C4AD5" w:rsidRPr="007A630F" w:rsidDel="004C7AE4" w:rsidRDefault="00BF5734" w:rsidP="007A630F">
      <w:pPr>
        <w:pStyle w:val="af8"/>
        <w:rPr>
          <w:del w:id="2813" w:author="Антон Смирнов" w:date="2023-05-23T15:14:00Z"/>
          <w:rFonts w:ascii="Times New Roman" w:hAnsi="Times New Roman" w:cs="Times New Roman"/>
        </w:rPr>
      </w:pPr>
      <w:bookmarkStart w:id="2814" w:name="ref-stoltze2000"/>
      <w:bookmarkEnd w:id="2811"/>
      <w:del w:id="2815" w:author="Антон Смирнов" w:date="2023-05-23T15:14:00Z">
        <w:r w:rsidRPr="007A630F" w:rsidDel="004C7AE4">
          <w:rPr>
            <w:rFonts w:ascii="Times New Roman" w:hAnsi="Times New Roman" w:cs="Times New Roman"/>
          </w:rPr>
          <w:delText xml:space="preserve">54. Stoltze L. </w:delText>
        </w:r>
        <w:r w:rsidR="00E241F3" w:rsidDel="004C7AE4">
          <w:fldChar w:fldCharType="begin"/>
        </w:r>
        <w:r w:rsidR="00E241F3" w:rsidDel="004C7AE4">
          <w:delInstrText xml:space="preserve"> HYPERLINK "https://doi.org/10.1038/80852" \h </w:delInstrText>
        </w:r>
        <w:r w:rsidR="00E241F3" w:rsidDel="004C7AE4">
          <w:fldChar w:fldCharType="separate"/>
        </w:r>
        <w:r w:rsidRPr="007A630F" w:rsidDel="004C7AE4">
          <w:rPr>
            <w:rStyle w:val="afd"/>
            <w:rFonts w:ascii="Times New Roman" w:hAnsi="Times New Roman" w:cs="Times New Roman"/>
          </w:rPr>
          <w:delText>Two new proteases in the MHC class I processing pathway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L. Stoltze [et al.] // Nature Immunology. – 2000. – Vol. 1. – № 5. – P. 413-418.</w:delText>
        </w:r>
      </w:del>
    </w:p>
    <w:p w14:paraId="78A136AC" w14:textId="07412B82" w:rsidR="005C4AD5" w:rsidRPr="007A630F" w:rsidDel="004C7AE4" w:rsidRDefault="00BF5734" w:rsidP="007A630F">
      <w:pPr>
        <w:pStyle w:val="af8"/>
        <w:rPr>
          <w:del w:id="2816" w:author="Антон Смирнов" w:date="2023-05-23T15:14:00Z"/>
          <w:rFonts w:ascii="Times New Roman" w:hAnsi="Times New Roman" w:cs="Times New Roman"/>
        </w:rPr>
      </w:pPr>
      <w:bookmarkStart w:id="2817" w:name="ref-rock2010"/>
      <w:bookmarkEnd w:id="2814"/>
      <w:del w:id="2818" w:author="Антон Смирнов" w:date="2023-05-23T15:14:00Z">
        <w:r w:rsidRPr="007A630F" w:rsidDel="004C7AE4">
          <w:rPr>
            <w:rFonts w:ascii="Times New Roman" w:hAnsi="Times New Roman" w:cs="Times New Roman"/>
          </w:rPr>
          <w:delText xml:space="preserve">55. Rock K.L. </w:delText>
        </w:r>
        <w:r w:rsidR="00E241F3" w:rsidDel="004C7AE4">
          <w:fldChar w:fldCharType="begin"/>
        </w:r>
        <w:r w:rsidR="00E241F3" w:rsidDel="004C7AE4">
          <w:delInstrText xml:space="preserve"> HYPERLINK "https://doi.org/10.4049/jimmunol.0903399" \h </w:delInstrText>
        </w:r>
        <w:r w:rsidR="00E241F3" w:rsidDel="004C7AE4">
          <w:fldChar w:fldCharType="separate"/>
        </w:r>
        <w:r w:rsidRPr="007A630F" w:rsidDel="004C7AE4">
          <w:rPr>
            <w:rStyle w:val="afd"/>
            <w:rFonts w:ascii="Times New Roman" w:hAnsi="Times New Roman" w:cs="Times New Roman"/>
          </w:rPr>
          <w:delText>Proteases in MHC Class I Presentation and Cross-Presentation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K.L. Rock, D.J. Farfán-Arribas, L. Shen // The Journal of Immunology. – 2010. – Vol. 184. – № 1. – P. 9-15.</w:delText>
        </w:r>
      </w:del>
    </w:p>
    <w:p w14:paraId="5BBB69DB" w14:textId="6D6EC397" w:rsidR="005C4AD5" w:rsidRPr="007A630F" w:rsidDel="004C7AE4" w:rsidRDefault="00BF5734" w:rsidP="007A630F">
      <w:pPr>
        <w:pStyle w:val="af8"/>
        <w:rPr>
          <w:del w:id="2819" w:author="Антон Смирнов" w:date="2023-05-23T15:14:00Z"/>
          <w:rFonts w:ascii="Times New Roman" w:hAnsi="Times New Roman" w:cs="Times New Roman"/>
        </w:rPr>
      </w:pPr>
      <w:bookmarkStart w:id="2820" w:name="ref-kunisawa2003"/>
      <w:bookmarkEnd w:id="2817"/>
      <w:del w:id="2821" w:author="Антон Смирнов" w:date="2023-05-23T15:14:00Z">
        <w:r w:rsidRPr="007A630F" w:rsidDel="004C7AE4">
          <w:rPr>
            <w:rFonts w:ascii="Times New Roman" w:hAnsi="Times New Roman" w:cs="Times New Roman"/>
          </w:rPr>
          <w:delText xml:space="preserve">56. Kunisawa J. </w:delText>
        </w:r>
        <w:r w:rsidR="00E241F3" w:rsidDel="004C7AE4">
          <w:fldChar w:fldCharType="begin"/>
        </w:r>
        <w:r w:rsidR="00E241F3" w:rsidDel="004C7AE4">
          <w:delInstrText xml:space="preserve"> HYPERLINK "https://doi.org/10.1016/j.molcel.2003.08.009" \h </w:delInstrText>
        </w:r>
        <w:r w:rsidR="00E241F3" w:rsidDel="004C7AE4">
          <w:fldChar w:fldCharType="separate"/>
        </w:r>
        <w:r w:rsidRPr="007A630F" w:rsidDel="004C7AE4">
          <w:rPr>
            <w:rStyle w:val="afd"/>
            <w:rFonts w:ascii="Times New Roman" w:hAnsi="Times New Roman" w:cs="Times New Roman"/>
          </w:rPr>
          <w:delText>The Group II Chaperonin TRiC Protects Proteolytic Intermediates from Degradation in the MHC Class I Antigen Processing Pathway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Kunisawa, N. Shastri // Molecular Cell. – 2003. – Vol. 12. – № 3. – P. 565-576.</w:delText>
        </w:r>
      </w:del>
    </w:p>
    <w:p w14:paraId="3FD8DCB0" w14:textId="67D66D07" w:rsidR="005C4AD5" w:rsidRPr="007A630F" w:rsidDel="004C7AE4" w:rsidRDefault="00BF5734" w:rsidP="007A630F">
      <w:pPr>
        <w:pStyle w:val="af8"/>
        <w:rPr>
          <w:del w:id="2822" w:author="Антон Смирнов" w:date="2023-05-23T15:14:00Z"/>
          <w:rFonts w:ascii="Times New Roman" w:hAnsi="Times New Roman" w:cs="Times New Roman"/>
        </w:rPr>
      </w:pPr>
      <w:bookmarkStart w:id="2823" w:name="ref-daumke2001"/>
      <w:bookmarkEnd w:id="2820"/>
      <w:del w:id="2824" w:author="Антон Смирнов" w:date="2023-05-23T15:14:00Z">
        <w:r w:rsidRPr="007A630F" w:rsidDel="004C7AE4">
          <w:rPr>
            <w:rFonts w:ascii="Times New Roman" w:hAnsi="Times New Roman" w:cs="Times New Roman"/>
          </w:rPr>
          <w:delText xml:space="preserve">57. Daumke O. </w:delText>
        </w:r>
        <w:r w:rsidR="00E241F3" w:rsidDel="004C7AE4">
          <w:fldChar w:fldCharType="begin"/>
        </w:r>
        <w:r w:rsidR="00E241F3" w:rsidDel="004C7AE4">
          <w:delInstrText xml:space="preserve"> HYPERLINK "https://doi.org/10.1046/j.1432-1327.2001.02406.x" \h </w:delInstrText>
        </w:r>
        <w:r w:rsidR="00E241F3" w:rsidDel="004C7AE4">
          <w:fldChar w:fldCharType="separate"/>
        </w:r>
        <w:r w:rsidRPr="007A630F" w:rsidDel="004C7AE4">
          <w:rPr>
            <w:rStyle w:val="afd"/>
            <w:rFonts w:ascii="Times New Roman" w:hAnsi="Times New Roman" w:cs="Times New Roman"/>
          </w:rPr>
          <w:delText>Functional asymmetry of the ATP-binding-cassettes of the ABC transporter TAP is determined by intrinsic properties of the nucleotide binding domains: Modular function of TAP domains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O. Daumke, M.R. Knittler // European Journal of Biochemistry. – 2001. – Vol. 268. – Functional asymmetry of the ATP-binding-cassettes of the ABC transporter TAP is determined by intrinsic properties of the nucleotide binding domains. – № 17. – P. 4776-4786.</w:delText>
        </w:r>
      </w:del>
    </w:p>
    <w:p w14:paraId="7D971583" w14:textId="4A907D0A" w:rsidR="005C4AD5" w:rsidRPr="007A630F" w:rsidDel="004C7AE4" w:rsidRDefault="00BF5734" w:rsidP="007A630F">
      <w:pPr>
        <w:pStyle w:val="af8"/>
        <w:rPr>
          <w:del w:id="2825" w:author="Антон Смирнов" w:date="2023-05-23T15:14:00Z"/>
          <w:rFonts w:ascii="Times New Roman" w:hAnsi="Times New Roman" w:cs="Times New Roman"/>
        </w:rPr>
      </w:pPr>
      <w:bookmarkStart w:id="2826" w:name="ref-urlinger1997"/>
      <w:bookmarkEnd w:id="2823"/>
      <w:del w:id="2827" w:author="Антон Смирнов" w:date="2023-05-23T15:14:00Z">
        <w:r w:rsidRPr="007A630F" w:rsidDel="004C7AE4">
          <w:rPr>
            <w:rFonts w:ascii="Times New Roman" w:hAnsi="Times New Roman" w:cs="Times New Roman"/>
          </w:rPr>
          <w:delText xml:space="preserve">58. Urlinger S. </w:delText>
        </w:r>
        <w:r w:rsidR="00E241F3" w:rsidDel="004C7AE4">
          <w:fldChar w:fldCharType="begin"/>
        </w:r>
        <w:r w:rsidR="00E241F3" w:rsidDel="004C7AE4">
          <w:delInstrText xml:space="preserve"> HYPERLINK "https://doi.org/10.1111/j.1432-1033.1997.00266.x" \h </w:delInstrText>
        </w:r>
        <w:r w:rsidR="00E241F3" w:rsidDel="004C7AE4">
          <w:fldChar w:fldCharType="separate"/>
        </w:r>
        <w:r w:rsidRPr="007A630F" w:rsidDel="004C7AE4">
          <w:rPr>
            <w:rStyle w:val="afd"/>
            <w:rFonts w:ascii="Times New Roman" w:hAnsi="Times New Roman" w:cs="Times New Roman"/>
          </w:rPr>
          <w:delText>Intracellular Location, Complex Formation, and Function of the Transporter Associated with Antigen Processing in Yeast</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Urlinger [et al.] // European Journal of Biochemistry. – 1997. – Vol. 245. – № 2. – P. 266-272.</w:delText>
        </w:r>
      </w:del>
    </w:p>
    <w:p w14:paraId="28215108" w14:textId="6E05CFCE" w:rsidR="005C4AD5" w:rsidRPr="007A630F" w:rsidDel="004C7AE4" w:rsidRDefault="00BF5734" w:rsidP="007A630F">
      <w:pPr>
        <w:pStyle w:val="af8"/>
        <w:rPr>
          <w:del w:id="2828" w:author="Антон Смирнов" w:date="2023-05-23T15:14:00Z"/>
          <w:rFonts w:ascii="Times New Roman" w:hAnsi="Times New Roman" w:cs="Times New Roman"/>
        </w:rPr>
      </w:pPr>
      <w:bookmarkStart w:id="2829" w:name="ref-blees2015"/>
      <w:bookmarkEnd w:id="2826"/>
      <w:del w:id="2830" w:author="Антон Смирнов" w:date="2023-05-23T15:14:00Z">
        <w:r w:rsidRPr="007A630F" w:rsidDel="004C7AE4">
          <w:rPr>
            <w:rFonts w:ascii="Times New Roman" w:hAnsi="Times New Roman" w:cs="Times New Roman"/>
          </w:rPr>
          <w:delText xml:space="preserve">59. Blees A. </w:delText>
        </w:r>
        <w:r w:rsidR="00E241F3" w:rsidDel="004C7AE4">
          <w:fldChar w:fldCharType="begin"/>
        </w:r>
        <w:r w:rsidR="00E241F3" w:rsidDel="004C7AE4">
          <w:delInstrText xml:space="preserve"> HYPERLINK "https://doi.org/10.1038/srep17341" \h </w:delInstrText>
        </w:r>
        <w:r w:rsidR="00E241F3" w:rsidDel="004C7AE4">
          <w:fldChar w:fldCharType="separate"/>
        </w:r>
        <w:r w:rsidRPr="007A630F" w:rsidDel="004C7AE4">
          <w:rPr>
            <w:rStyle w:val="afd"/>
            <w:rFonts w:ascii="Times New Roman" w:hAnsi="Times New Roman" w:cs="Times New Roman"/>
          </w:rPr>
          <w:delText>Assembly of the MHC I peptide-loading complex determined by a conserved ionic lock-switch</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Blees [et al.] // Scientific Reports. – 2015. – Vol. 5. – № 1. – P. 17341.</w:delText>
        </w:r>
      </w:del>
    </w:p>
    <w:p w14:paraId="212E5EEC" w14:textId="47AD6AD1" w:rsidR="005C4AD5" w:rsidRPr="007A630F" w:rsidDel="004C7AE4" w:rsidRDefault="00BF5734" w:rsidP="007A630F">
      <w:pPr>
        <w:pStyle w:val="af8"/>
        <w:rPr>
          <w:del w:id="2831" w:author="Антон Смирнов" w:date="2023-05-23T15:14:00Z"/>
          <w:rFonts w:ascii="Times New Roman" w:hAnsi="Times New Roman" w:cs="Times New Roman"/>
        </w:rPr>
      </w:pPr>
      <w:bookmarkStart w:id="2832" w:name="ref-lehnert2017"/>
      <w:bookmarkEnd w:id="2829"/>
      <w:del w:id="2833" w:author="Антон Смирнов" w:date="2023-05-23T15:14:00Z">
        <w:r w:rsidRPr="007A630F" w:rsidDel="004C7AE4">
          <w:rPr>
            <w:rFonts w:ascii="Times New Roman" w:hAnsi="Times New Roman" w:cs="Times New Roman"/>
          </w:rPr>
          <w:delText xml:space="preserve">60. Lehnert E. </w:delText>
        </w:r>
        <w:r w:rsidR="00E241F3" w:rsidDel="004C7AE4">
          <w:fldChar w:fldCharType="begin"/>
        </w:r>
        <w:r w:rsidR="00E241F3" w:rsidDel="004C7AE4">
          <w:delInstrText xml:space="preserve"> HYPERLINK "https://doi.org/10.3389/fimmu.2017.00010" \h </w:delInstrText>
        </w:r>
        <w:r w:rsidR="00E241F3" w:rsidDel="004C7AE4">
          <w:fldChar w:fldCharType="separate"/>
        </w:r>
        <w:r w:rsidRPr="007A630F" w:rsidDel="004C7AE4">
          <w:rPr>
            <w:rStyle w:val="afd"/>
            <w:rFonts w:ascii="Times New Roman" w:hAnsi="Times New Roman" w:cs="Times New Roman"/>
          </w:rPr>
          <w:delText>Structure and Dynamics of Antigenic Peptides in Complex with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E. Lehnert, R. Tampé // Frontiers in Immunology. – 2017. – Vol. 8.</w:delText>
        </w:r>
      </w:del>
    </w:p>
    <w:p w14:paraId="0AFC545C" w14:textId="0D11F242" w:rsidR="005C4AD5" w:rsidRPr="007A630F" w:rsidDel="004C7AE4" w:rsidRDefault="00BF5734" w:rsidP="007A630F">
      <w:pPr>
        <w:pStyle w:val="af8"/>
        <w:rPr>
          <w:del w:id="2834" w:author="Антон Смирнов" w:date="2023-05-23T15:14:00Z"/>
          <w:rFonts w:ascii="Times New Roman" w:hAnsi="Times New Roman" w:cs="Times New Roman"/>
        </w:rPr>
      </w:pPr>
      <w:bookmarkStart w:id="2835" w:name="ref-abele2004"/>
      <w:bookmarkEnd w:id="2832"/>
      <w:del w:id="2836" w:author="Антон Смирнов" w:date="2023-05-23T15:14:00Z">
        <w:r w:rsidRPr="007A630F" w:rsidDel="004C7AE4">
          <w:rPr>
            <w:rFonts w:ascii="Times New Roman" w:hAnsi="Times New Roman" w:cs="Times New Roman"/>
          </w:rPr>
          <w:delText xml:space="preserve">61. Abele R. </w:delText>
        </w:r>
        <w:r w:rsidR="00E241F3" w:rsidDel="004C7AE4">
          <w:fldChar w:fldCharType="begin"/>
        </w:r>
        <w:r w:rsidR="00E241F3" w:rsidDel="004C7AE4">
          <w:delInstrText xml:space="preserve"> HYPERLINK "https://doi.org/10.1152/physiol.00002.2004" \h </w:delInstrText>
        </w:r>
        <w:r w:rsidR="00E241F3" w:rsidDel="004C7AE4">
          <w:fldChar w:fldCharType="separate"/>
        </w:r>
        <w:r w:rsidRPr="007A630F" w:rsidDel="004C7AE4">
          <w:rPr>
            <w:rStyle w:val="afd"/>
            <w:rFonts w:ascii="Times New Roman" w:hAnsi="Times New Roman" w:cs="Times New Roman"/>
          </w:rPr>
          <w:delText>The ABCs of Immunology: Structure and Function of TAP, the Transporter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Abele, R. Tampé // Physiology. – 2004. – Vol. 19. – The ABCs of Immunology. – № 4. – P. 216-224.</w:delText>
        </w:r>
      </w:del>
    </w:p>
    <w:p w14:paraId="0D3D11FC" w14:textId="716326C9" w:rsidR="005C4AD5" w:rsidRPr="007A630F" w:rsidDel="004C7AE4" w:rsidRDefault="00BF5734" w:rsidP="007A630F">
      <w:pPr>
        <w:pStyle w:val="af8"/>
        <w:rPr>
          <w:del w:id="2837" w:author="Антон Смирнов" w:date="2023-05-23T15:14:00Z"/>
          <w:rFonts w:ascii="Times New Roman" w:hAnsi="Times New Roman" w:cs="Times New Roman"/>
        </w:rPr>
      </w:pPr>
      <w:bookmarkStart w:id="2838" w:name="ref-grossmann2014"/>
      <w:bookmarkEnd w:id="2835"/>
      <w:del w:id="2839" w:author="Антон Смирнов" w:date="2023-05-23T15:14:00Z">
        <w:r w:rsidRPr="007A630F" w:rsidDel="004C7AE4">
          <w:rPr>
            <w:rFonts w:ascii="Times New Roman" w:hAnsi="Times New Roman" w:cs="Times New Roman"/>
          </w:rPr>
          <w:delText xml:space="preserve">62. Grossmann N. </w:delText>
        </w:r>
        <w:r w:rsidR="00E241F3" w:rsidDel="004C7AE4">
          <w:fldChar w:fldCharType="begin"/>
        </w:r>
        <w:r w:rsidR="00E241F3" w:rsidDel="004C7AE4">
          <w:delInstrText xml:space="preserve"> HYPERLINK "https://doi.org/10.1038/ncomms6419" \h </w:delInstrText>
        </w:r>
        <w:r w:rsidR="00E241F3" w:rsidDel="004C7AE4">
          <w:fldChar w:fldCharType="separate"/>
        </w:r>
        <w:r w:rsidRPr="007A630F" w:rsidDel="004C7AE4">
          <w:rPr>
            <w:rStyle w:val="afd"/>
            <w:rFonts w:ascii="Times New Roman" w:hAnsi="Times New Roman" w:cs="Times New Roman"/>
          </w:rPr>
          <w:delText>Mechanistic determinants of the directionality and energetics of active export by a heterodimeric ABC transporter</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Grossmann [et al.] // Nature Communications. – 2014. – Vol. 5. – № 1. – P. 5419.</w:delText>
        </w:r>
      </w:del>
    </w:p>
    <w:p w14:paraId="7AE7ABBD" w14:textId="6979CC20" w:rsidR="005C4AD5" w:rsidRPr="007A630F" w:rsidDel="004C7AE4" w:rsidRDefault="00BF5734" w:rsidP="007A630F">
      <w:pPr>
        <w:pStyle w:val="af8"/>
        <w:rPr>
          <w:del w:id="2840" w:author="Антон Смирнов" w:date="2023-05-23T15:14:00Z"/>
          <w:rFonts w:ascii="Times New Roman" w:hAnsi="Times New Roman" w:cs="Times New Roman"/>
        </w:rPr>
      </w:pPr>
      <w:bookmarkStart w:id="2841" w:name="ref-herget2009"/>
      <w:bookmarkEnd w:id="2838"/>
      <w:del w:id="2842" w:author="Антон Смирнов" w:date="2023-05-23T15:14:00Z">
        <w:r w:rsidRPr="007A630F" w:rsidDel="004C7AE4">
          <w:rPr>
            <w:rFonts w:ascii="Times New Roman" w:hAnsi="Times New Roman" w:cs="Times New Roman"/>
          </w:rPr>
          <w:delText xml:space="preserve">63. Herget M. </w:delText>
        </w:r>
        <w:r w:rsidR="00E241F3" w:rsidDel="004C7AE4">
          <w:fldChar w:fldCharType="begin"/>
        </w:r>
        <w:r w:rsidR="00E241F3" w:rsidDel="004C7AE4">
          <w:delInstrText xml:space="preserve"> HYPERLINK "https://doi.org/10.1074/jbc.M109.047779" \h </w:delInstrText>
        </w:r>
        <w:r w:rsidR="00E241F3" w:rsidDel="004C7AE4">
          <w:fldChar w:fldCharType="separate"/>
        </w:r>
        <w:r w:rsidRPr="007A630F" w:rsidDel="004C7AE4">
          <w:rPr>
            <w:rStyle w:val="afd"/>
            <w:rFonts w:ascii="Times New Roman" w:hAnsi="Times New Roman" w:cs="Times New Roman"/>
          </w:rPr>
          <w:delText>Purification and Reconstitution of the Antigen Transport Complex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Herget [et al.] // Journal of Biological Chemistry. – 2009. – Vol. 284. – № 49. – P. 33740-33749.</w:delText>
        </w:r>
      </w:del>
    </w:p>
    <w:p w14:paraId="24B45E88" w14:textId="4D337907" w:rsidR="005C4AD5" w:rsidRPr="007A630F" w:rsidDel="004C7AE4" w:rsidRDefault="00BF5734" w:rsidP="007A630F">
      <w:pPr>
        <w:pStyle w:val="af8"/>
        <w:rPr>
          <w:del w:id="2843" w:author="Антон Смирнов" w:date="2023-05-23T15:14:00Z"/>
          <w:rFonts w:ascii="Times New Roman" w:hAnsi="Times New Roman" w:cs="Times New Roman"/>
        </w:rPr>
      </w:pPr>
      <w:bookmarkStart w:id="2844" w:name="ref-vanendert1994"/>
      <w:bookmarkEnd w:id="2841"/>
      <w:del w:id="2845" w:author="Антон Смирнов" w:date="2023-05-23T15:14:00Z">
        <w:r w:rsidRPr="007A630F" w:rsidDel="004C7AE4">
          <w:rPr>
            <w:rFonts w:ascii="Times New Roman" w:hAnsi="Times New Roman" w:cs="Times New Roman"/>
          </w:rPr>
          <w:delText xml:space="preserve">64. Endert P.M. van. </w:delText>
        </w:r>
        <w:r w:rsidR="00E241F3" w:rsidDel="004C7AE4">
          <w:fldChar w:fldCharType="begin"/>
        </w:r>
        <w:r w:rsidR="00E241F3" w:rsidDel="004C7AE4">
          <w:delInstrText xml:space="preserve"> HYPERLINK "https://doi.org/10.1016/1074-7613(94)90091-4" \h </w:delInstrText>
        </w:r>
        <w:r w:rsidR="00E241F3" w:rsidDel="004C7AE4">
          <w:fldChar w:fldCharType="separate"/>
        </w:r>
        <w:r w:rsidRPr="007A630F" w:rsidDel="004C7AE4">
          <w:rPr>
            <w:rStyle w:val="afd"/>
            <w:rFonts w:ascii="Times New Roman" w:hAnsi="Times New Roman" w:cs="Times New Roman"/>
          </w:rPr>
          <w:delText>A sequential model for peptide binding and transport by the transporters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P.M. van Endert [et al.] // Immunity. – 1994. – Vol. 1. – № 6. – P. 491-500.</w:delText>
        </w:r>
      </w:del>
    </w:p>
    <w:p w14:paraId="369B5E66" w14:textId="4C96A795" w:rsidR="005C4AD5" w:rsidRPr="007A630F" w:rsidDel="004C7AE4" w:rsidRDefault="00BF5734" w:rsidP="007A630F">
      <w:pPr>
        <w:pStyle w:val="af8"/>
        <w:rPr>
          <w:del w:id="2846" w:author="Антон Смирнов" w:date="2023-05-23T15:14:00Z"/>
          <w:rFonts w:ascii="Times New Roman" w:hAnsi="Times New Roman" w:cs="Times New Roman"/>
        </w:rPr>
      </w:pPr>
      <w:bookmarkStart w:id="2847" w:name="ref-gorbulev2001"/>
      <w:bookmarkEnd w:id="2844"/>
      <w:del w:id="2848" w:author="Антон Смирнов" w:date="2023-05-23T15:14:00Z">
        <w:r w:rsidRPr="007A630F" w:rsidDel="004C7AE4">
          <w:rPr>
            <w:rFonts w:ascii="Times New Roman" w:hAnsi="Times New Roman" w:cs="Times New Roman"/>
          </w:rPr>
          <w:delText xml:space="preserve">65. Gorbulev S. </w:delText>
        </w:r>
        <w:r w:rsidR="00E241F3" w:rsidDel="004C7AE4">
          <w:fldChar w:fldCharType="begin"/>
        </w:r>
        <w:r w:rsidR="00E241F3" w:rsidDel="004C7AE4">
          <w:delInstrText xml:space="preserve"> HYPERLINK "https://doi.org/10.1073/pnas.061467898" \h </w:delInstrText>
        </w:r>
        <w:r w:rsidR="00E241F3" w:rsidDel="004C7AE4">
          <w:fldChar w:fldCharType="separate"/>
        </w:r>
        <w:r w:rsidRPr="007A630F" w:rsidDel="004C7AE4">
          <w:rPr>
            <w:rStyle w:val="afd"/>
            <w:rFonts w:ascii="Times New Roman" w:hAnsi="Times New Roman" w:cs="Times New Roman"/>
          </w:rPr>
          <w:delText>Allosteric crosstalk between peptide-binding, transport, and ATP hydrolysis of the ABC transporter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Gorbulev, R. Abele, R. Tampé // Proceedings of the National Academy of Sciences. – 2001. – Vol. 98. – № 7. – P. 3732-3737.</w:delText>
        </w:r>
      </w:del>
    </w:p>
    <w:p w14:paraId="0181447A" w14:textId="086399F0" w:rsidR="005C4AD5" w:rsidRPr="007A630F" w:rsidDel="004C7AE4" w:rsidRDefault="00BF5734" w:rsidP="007A630F">
      <w:pPr>
        <w:pStyle w:val="af8"/>
        <w:rPr>
          <w:del w:id="2849" w:author="Антон Смирнов" w:date="2023-05-23T15:14:00Z"/>
          <w:rFonts w:ascii="Times New Roman" w:hAnsi="Times New Roman" w:cs="Times New Roman"/>
        </w:rPr>
      </w:pPr>
      <w:bookmarkStart w:id="2850" w:name="ref-herget2011"/>
      <w:bookmarkEnd w:id="2847"/>
      <w:del w:id="2851" w:author="Антон Смирнов" w:date="2023-05-23T15:14:00Z">
        <w:r w:rsidRPr="007A630F" w:rsidDel="004C7AE4">
          <w:rPr>
            <w:rFonts w:ascii="Times New Roman" w:hAnsi="Times New Roman" w:cs="Times New Roman"/>
          </w:rPr>
          <w:delText xml:space="preserve">66. Herget M. </w:delText>
        </w:r>
        <w:r w:rsidR="00E241F3" w:rsidDel="004C7AE4">
          <w:fldChar w:fldCharType="begin"/>
        </w:r>
        <w:r w:rsidR="00E241F3" w:rsidDel="004C7AE4">
          <w:delInstrText xml:space="preserve"> HYPERLINK "https://doi.org/10.1073/pnas.1012355108" \h </w:delInstrText>
        </w:r>
        <w:r w:rsidR="00E241F3" w:rsidDel="004C7AE4">
          <w:fldChar w:fldCharType="separate"/>
        </w:r>
        <w:r w:rsidRPr="007A630F" w:rsidDel="004C7AE4">
          <w:rPr>
            <w:rStyle w:val="afd"/>
            <w:rFonts w:ascii="Times New Roman" w:hAnsi="Times New Roman" w:cs="Times New Roman"/>
          </w:rPr>
          <w:delText>Conformation of peptides bound to the transporter associated with antigen processing (TAP)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Herget [et al.] // Proceedings of the National Academy of Sciences. – 2011. – Vol. 108. – № 4. – P. 1349-1354.</w:delText>
        </w:r>
      </w:del>
    </w:p>
    <w:p w14:paraId="572CB27E" w14:textId="735350A3" w:rsidR="005C4AD5" w:rsidRPr="007A630F" w:rsidDel="004C7AE4" w:rsidRDefault="00BF5734" w:rsidP="007A630F">
      <w:pPr>
        <w:pStyle w:val="af8"/>
        <w:rPr>
          <w:del w:id="2852" w:author="Антон Смирнов" w:date="2023-05-23T15:14:00Z"/>
          <w:rFonts w:ascii="Times New Roman" w:hAnsi="Times New Roman" w:cs="Times New Roman"/>
        </w:rPr>
      </w:pPr>
      <w:bookmarkStart w:id="2853" w:name="ref-androlewicz1994"/>
      <w:bookmarkEnd w:id="2850"/>
      <w:del w:id="2854" w:author="Антон Смирнов" w:date="2023-05-23T15:14:00Z">
        <w:r w:rsidRPr="007A630F" w:rsidDel="004C7AE4">
          <w:rPr>
            <w:rFonts w:ascii="Times New Roman" w:hAnsi="Times New Roman" w:cs="Times New Roman"/>
          </w:rPr>
          <w:delText xml:space="preserve">67. Androlewicz M.J. </w:delText>
        </w:r>
        <w:r w:rsidR="00E241F3" w:rsidDel="004C7AE4">
          <w:fldChar w:fldCharType="begin"/>
        </w:r>
        <w:r w:rsidR="00E241F3" w:rsidDel="004C7AE4">
          <w:delInstrText xml:space="preserve"> HYPERLINK "https://doi.org/10.1016/1074-7613(94)90004-3" \h </w:delInstrText>
        </w:r>
        <w:r w:rsidR="00E241F3" w:rsidDel="004C7AE4">
          <w:fldChar w:fldCharType="separate"/>
        </w:r>
        <w:r w:rsidRPr="007A630F" w:rsidDel="004C7AE4">
          <w:rPr>
            <w:rStyle w:val="afd"/>
            <w:rFonts w:ascii="Times New Roman" w:hAnsi="Times New Roman" w:cs="Times New Roman"/>
          </w:rPr>
          <w:delText>Human transporters associated with antigen processing possess a promiscuous peptide-binding site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M.J. Androlewicz, P. Cresswell // Immunity. – 1994. – Vol. 1. – № 1. – P. 7-14.</w:delText>
        </w:r>
      </w:del>
    </w:p>
    <w:p w14:paraId="68C87220" w14:textId="03BB940D" w:rsidR="005C4AD5" w:rsidRPr="007A630F" w:rsidDel="004C7AE4" w:rsidRDefault="00BF5734" w:rsidP="007A630F">
      <w:pPr>
        <w:pStyle w:val="af8"/>
        <w:rPr>
          <w:del w:id="2855" w:author="Антон Смирнов" w:date="2023-05-23T15:14:00Z"/>
          <w:rFonts w:ascii="Times New Roman" w:hAnsi="Times New Roman" w:cs="Times New Roman"/>
        </w:rPr>
      </w:pPr>
      <w:bookmarkStart w:id="2856" w:name="ref-uebel1997"/>
      <w:bookmarkEnd w:id="2853"/>
      <w:del w:id="2857" w:author="Антон Смирнов" w:date="2023-05-23T15:14:00Z">
        <w:r w:rsidRPr="007A630F" w:rsidDel="004C7AE4">
          <w:rPr>
            <w:rFonts w:ascii="Times New Roman" w:hAnsi="Times New Roman" w:cs="Times New Roman"/>
          </w:rPr>
          <w:delText xml:space="preserve">68. Uebel S. </w:delText>
        </w:r>
        <w:r w:rsidR="00E241F3" w:rsidDel="004C7AE4">
          <w:fldChar w:fldCharType="begin"/>
        </w:r>
        <w:r w:rsidR="00E241F3" w:rsidDel="004C7AE4">
          <w:delInstrText xml:space="preserve"> HYPERLINK "https://doi.org/10.1073/pnas.94.17.8976" \h </w:delInstrText>
        </w:r>
        <w:r w:rsidR="00E241F3" w:rsidDel="004C7AE4">
          <w:fldChar w:fldCharType="separate"/>
        </w:r>
        <w:r w:rsidRPr="007A630F" w:rsidDel="004C7AE4">
          <w:rPr>
            <w:rStyle w:val="afd"/>
            <w:rFonts w:ascii="Times New Roman" w:hAnsi="Times New Roman" w:cs="Times New Roman"/>
          </w:rPr>
          <w:delText>Recognition principle of the TAP transporter disclosed by combinatorial peptide libraries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Uebel [et al.] // Proceedings of the National Academy of Sciences. – 1997. – Vol. 94. – № 17. – P. 8976-8981.</w:delText>
        </w:r>
      </w:del>
    </w:p>
    <w:p w14:paraId="6CCF1F92" w14:textId="294CB6DE" w:rsidR="005C4AD5" w:rsidRPr="007A630F" w:rsidDel="004C7AE4" w:rsidRDefault="00BF5734" w:rsidP="007A630F">
      <w:pPr>
        <w:pStyle w:val="af8"/>
        <w:rPr>
          <w:del w:id="2858" w:author="Антон Смирнов" w:date="2023-05-23T15:14:00Z"/>
          <w:rFonts w:ascii="Times New Roman" w:hAnsi="Times New Roman" w:cs="Times New Roman"/>
        </w:rPr>
      </w:pPr>
      <w:bookmarkStart w:id="2859" w:name="ref-blees2017"/>
      <w:bookmarkEnd w:id="2856"/>
      <w:del w:id="2860" w:author="Антон Смирнов" w:date="2023-05-23T15:14:00Z">
        <w:r w:rsidRPr="007A630F" w:rsidDel="004C7AE4">
          <w:rPr>
            <w:rFonts w:ascii="Times New Roman" w:hAnsi="Times New Roman" w:cs="Times New Roman"/>
          </w:rPr>
          <w:delText xml:space="preserve">69. Blees A. </w:delText>
        </w:r>
        <w:r w:rsidR="00E241F3" w:rsidDel="004C7AE4">
          <w:fldChar w:fldCharType="begin"/>
        </w:r>
        <w:r w:rsidR="00E241F3" w:rsidDel="004C7AE4">
          <w:delInstrText xml:space="preserve"> HYPERLINK "https://doi.org/10.1038/nature24627" \h </w:delInstrText>
        </w:r>
        <w:r w:rsidR="00E241F3" w:rsidDel="004C7AE4">
          <w:fldChar w:fldCharType="separate"/>
        </w:r>
        <w:r w:rsidRPr="007A630F" w:rsidDel="004C7AE4">
          <w:rPr>
            <w:rStyle w:val="afd"/>
            <w:rFonts w:ascii="Times New Roman" w:hAnsi="Times New Roman" w:cs="Times New Roman"/>
          </w:rPr>
          <w:delText>Structure of the human MHC-I peptide-loading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 Blees [et al.] // Nature. – 2017. – Vol. 551. – № 7681. – P. 525-528.</w:delText>
        </w:r>
      </w:del>
    </w:p>
    <w:p w14:paraId="60FB1E18" w14:textId="341523AD" w:rsidR="005C4AD5" w:rsidRPr="007A630F" w:rsidDel="004C7AE4" w:rsidRDefault="00BF5734" w:rsidP="007A630F">
      <w:pPr>
        <w:pStyle w:val="af8"/>
        <w:rPr>
          <w:del w:id="2861" w:author="Антон Смирнов" w:date="2023-05-23T15:14:00Z"/>
          <w:rFonts w:ascii="Times New Roman" w:hAnsi="Times New Roman" w:cs="Times New Roman"/>
        </w:rPr>
      </w:pPr>
      <w:bookmarkStart w:id="2862" w:name="ref-serwold2002"/>
      <w:bookmarkEnd w:id="2859"/>
      <w:del w:id="2863" w:author="Антон Смирнов" w:date="2023-05-23T15:14:00Z">
        <w:r w:rsidRPr="007A630F" w:rsidDel="004C7AE4">
          <w:rPr>
            <w:rFonts w:ascii="Times New Roman" w:hAnsi="Times New Roman" w:cs="Times New Roman"/>
          </w:rPr>
          <w:delText xml:space="preserve">70. Serwold T. </w:delText>
        </w:r>
        <w:r w:rsidR="00E241F3" w:rsidDel="004C7AE4">
          <w:fldChar w:fldCharType="begin"/>
        </w:r>
        <w:r w:rsidR="00E241F3" w:rsidDel="004C7AE4">
          <w:delInstrText xml:space="preserve"> HYPERLINK "https://doi.org/10.1038/nature01074" \h </w:delInstrText>
        </w:r>
        <w:r w:rsidR="00E241F3" w:rsidDel="004C7AE4">
          <w:fldChar w:fldCharType="separate"/>
        </w:r>
        <w:r w:rsidRPr="007A630F" w:rsidDel="004C7AE4">
          <w:rPr>
            <w:rStyle w:val="afd"/>
            <w:rFonts w:ascii="Times New Roman" w:hAnsi="Times New Roman" w:cs="Times New Roman"/>
          </w:rPr>
          <w:delText>ERAAP customizes peptides for MHC class I molecules in the endoplasmic reticulum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Serwold [et al.] // Nature. – 2002. – Vol. 419. – № 6906. – P. 480-483.</w:delText>
        </w:r>
      </w:del>
    </w:p>
    <w:p w14:paraId="1CBE7AE1" w14:textId="6FF6E96A" w:rsidR="005C4AD5" w:rsidRPr="007A630F" w:rsidDel="004C7AE4" w:rsidRDefault="00BF5734" w:rsidP="007A630F">
      <w:pPr>
        <w:pStyle w:val="af8"/>
        <w:rPr>
          <w:del w:id="2864" w:author="Антон Смирнов" w:date="2023-05-23T15:14:00Z"/>
          <w:rFonts w:ascii="Times New Roman" w:hAnsi="Times New Roman" w:cs="Times New Roman"/>
        </w:rPr>
      </w:pPr>
      <w:bookmarkStart w:id="2865" w:name="ref-yewdell2012"/>
      <w:bookmarkEnd w:id="2862"/>
      <w:del w:id="2866" w:author="Антон Смирнов" w:date="2023-05-23T15:14:00Z">
        <w:r w:rsidRPr="007A630F" w:rsidDel="004C7AE4">
          <w:rPr>
            <w:rFonts w:ascii="Times New Roman" w:hAnsi="Times New Roman" w:cs="Times New Roman"/>
          </w:rPr>
          <w:delText xml:space="preserve">71. Yewdell J.W. </w:delText>
        </w:r>
        <w:r w:rsidR="00E241F3" w:rsidDel="004C7AE4">
          <w:fldChar w:fldCharType="begin"/>
        </w:r>
        <w:r w:rsidR="00E241F3" w:rsidDel="004C7AE4">
          <w:delInstrText xml:space="preserve"> HYPERLINK "https://doi.org/10.1038/ni.2306" \h </w:delInstrText>
        </w:r>
        <w:r w:rsidR="00E241F3" w:rsidDel="004C7AE4">
          <w:fldChar w:fldCharType="separate"/>
        </w:r>
        <w:r w:rsidRPr="007A630F" w:rsidDel="004C7AE4">
          <w:rPr>
            <w:rStyle w:val="afd"/>
            <w:rFonts w:ascii="Times New Roman" w:hAnsi="Times New Roman" w:cs="Times New Roman"/>
          </w:rPr>
          <w:delText>Don’t mess with ERAAP!</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J.W. Yewdell, X. Lu // Nature Immunology. – 2012. – Vol. 13. – № 6. – P. 526-528.</w:delText>
        </w:r>
      </w:del>
    </w:p>
    <w:p w14:paraId="527CBC64" w14:textId="4C8827CA" w:rsidR="005C4AD5" w:rsidRPr="007A630F" w:rsidDel="004C7AE4" w:rsidRDefault="00BF5734" w:rsidP="007A630F">
      <w:pPr>
        <w:pStyle w:val="af8"/>
        <w:rPr>
          <w:del w:id="2867" w:author="Антон Смирнов" w:date="2023-05-23T15:14:00Z"/>
          <w:rFonts w:ascii="Times New Roman" w:hAnsi="Times New Roman" w:cs="Times New Roman"/>
        </w:rPr>
      </w:pPr>
      <w:bookmarkStart w:id="2868" w:name="ref-osborne2005"/>
      <w:bookmarkEnd w:id="2865"/>
      <w:del w:id="2869" w:author="Антон Смирнов" w:date="2023-05-23T15:14:00Z">
        <w:r w:rsidRPr="007A630F" w:rsidDel="004C7AE4">
          <w:rPr>
            <w:rFonts w:ascii="Times New Roman" w:hAnsi="Times New Roman" w:cs="Times New Roman"/>
          </w:rPr>
          <w:delText xml:space="preserve">72. Osborne A.R. </w:delText>
        </w:r>
        <w:r w:rsidR="00E241F3" w:rsidDel="004C7AE4">
          <w:fldChar w:fldCharType="begin"/>
        </w:r>
        <w:r w:rsidR="00E241F3" w:rsidDel="004C7AE4">
          <w:delInstrText xml:space="preserve"> HYPERLINK "https://doi.org/10.1146/annurev.cellbio.21.012704.133214" \h </w:delInstrText>
        </w:r>
        <w:r w:rsidR="00E241F3" w:rsidDel="004C7AE4">
          <w:fldChar w:fldCharType="separate"/>
        </w:r>
        <w:r w:rsidRPr="007A630F" w:rsidDel="004C7AE4">
          <w:rPr>
            <w:rStyle w:val="afd"/>
            <w:rFonts w:ascii="Times New Roman" w:hAnsi="Times New Roman" w:cs="Times New Roman"/>
          </w:rPr>
          <w:delText>PROTEIN TRANSLOCATION BY THE SEC61/SECY CHANNEL</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A.R. Osborne, T.A. Rapoport, B. van den Berg // Annual Review of Cell and Developmental Biology. – 2005. – Vol. 21. – № 1. – P. 529-550.</w:delText>
        </w:r>
      </w:del>
    </w:p>
    <w:p w14:paraId="16541A14" w14:textId="45D6927A" w:rsidR="005C4AD5" w:rsidRPr="007A630F" w:rsidDel="004C7AE4" w:rsidRDefault="00BF5734" w:rsidP="007A630F">
      <w:pPr>
        <w:pStyle w:val="af8"/>
        <w:rPr>
          <w:del w:id="2870" w:author="Антон Смирнов" w:date="2023-05-23T15:14:00Z"/>
          <w:rFonts w:ascii="Times New Roman" w:hAnsi="Times New Roman" w:cs="Times New Roman"/>
        </w:rPr>
      </w:pPr>
      <w:bookmarkStart w:id="2871" w:name="ref-vita2019"/>
      <w:bookmarkEnd w:id="2868"/>
      <w:del w:id="2872" w:author="Антон Смирнов" w:date="2023-05-23T15:14:00Z">
        <w:r w:rsidRPr="007A630F" w:rsidDel="004C7AE4">
          <w:rPr>
            <w:rFonts w:ascii="Times New Roman" w:hAnsi="Times New Roman" w:cs="Times New Roman"/>
          </w:rPr>
          <w:delText xml:space="preserve">73. Vita R. </w:delText>
        </w:r>
        <w:r w:rsidR="00E241F3" w:rsidDel="004C7AE4">
          <w:fldChar w:fldCharType="begin"/>
        </w:r>
        <w:r w:rsidR="00E241F3" w:rsidDel="004C7AE4">
          <w:delInstrText xml:space="preserve"> HYPERLINK "https://doi.org/10.1093/nar/gky1006" \h </w:delInstrText>
        </w:r>
        <w:r w:rsidR="00E241F3" w:rsidDel="004C7AE4">
          <w:fldChar w:fldCharType="separate"/>
        </w:r>
        <w:r w:rsidRPr="007A630F" w:rsidDel="004C7AE4">
          <w:rPr>
            <w:rStyle w:val="afd"/>
            <w:rFonts w:ascii="Times New Roman" w:hAnsi="Times New Roman" w:cs="Times New Roman"/>
          </w:rPr>
          <w:delText>The Immune Epitope Database (IEDB): 2018 update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 Vita [et al.] // Nucleic Acids Research. – 2019. – Vol. 47. – The Immune Epitope Database (IEDB). – № D1. – P. D339-D343.</w:delText>
        </w:r>
      </w:del>
    </w:p>
    <w:p w14:paraId="33792B43" w14:textId="5FE8FC2F" w:rsidR="005C4AD5" w:rsidRPr="007A630F" w:rsidDel="004C7AE4" w:rsidRDefault="00BF5734" w:rsidP="007A630F">
      <w:pPr>
        <w:pStyle w:val="af8"/>
        <w:rPr>
          <w:del w:id="2873" w:author="Антон Смирнов" w:date="2023-05-23T15:14:00Z"/>
          <w:rFonts w:ascii="Times New Roman" w:hAnsi="Times New Roman" w:cs="Times New Roman"/>
        </w:rPr>
      </w:pPr>
      <w:bookmarkStart w:id="2874" w:name="ref-roetschke2023"/>
      <w:bookmarkEnd w:id="2871"/>
      <w:del w:id="2875" w:author="Антон Смирнов" w:date="2023-05-23T15:14:00Z">
        <w:r w:rsidRPr="007A630F" w:rsidDel="004C7AE4">
          <w:rPr>
            <w:rFonts w:ascii="Times New Roman" w:hAnsi="Times New Roman" w:cs="Times New Roman"/>
          </w:rPr>
          <w:delText xml:space="preserve">74. Roetschke H.P. </w:delText>
        </w:r>
        <w:r w:rsidR="00E241F3" w:rsidDel="004C7AE4">
          <w:fldChar w:fldCharType="begin"/>
        </w:r>
        <w:r w:rsidR="00E241F3" w:rsidDel="004C7AE4">
          <w:delInstrText xml:space="preserve"> HYPERLINK "https://doi.org/10.1038/s41597-022-01890-6" \h </w:delInstrText>
        </w:r>
        <w:r w:rsidR="00E241F3" w:rsidDel="004C7AE4">
          <w:fldChar w:fldCharType="separate"/>
        </w:r>
        <w:r w:rsidRPr="007A630F" w:rsidDel="004C7AE4">
          <w:rPr>
            <w:rStyle w:val="afd"/>
            <w:rFonts w:ascii="Times New Roman" w:hAnsi="Times New Roman" w:cs="Times New Roman"/>
          </w:rPr>
          <w:delText>InvitroSPI and a large database of proteasome-generated spliced and non-spliced peptides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H.P. Roetschke [et al.] // Scientific Data. – 2023. – Vol. 10. – № 1. – P. 18.</w:delText>
        </w:r>
      </w:del>
    </w:p>
    <w:p w14:paraId="4A7D7372" w14:textId="1C786563" w:rsidR="005C4AD5" w:rsidRPr="007A630F" w:rsidDel="004C7AE4" w:rsidRDefault="00BF5734" w:rsidP="007A630F">
      <w:pPr>
        <w:pStyle w:val="af8"/>
        <w:rPr>
          <w:del w:id="2876" w:author="Антон Смирнов" w:date="2023-05-23T15:14:00Z"/>
          <w:rFonts w:ascii="Times New Roman" w:hAnsi="Times New Roman" w:cs="Times New Roman"/>
        </w:rPr>
      </w:pPr>
      <w:bookmarkStart w:id="2877" w:name="ref-willimsky2021"/>
      <w:bookmarkEnd w:id="2874"/>
      <w:del w:id="2878" w:author="Антон Смирнов" w:date="2023-05-23T15:14:00Z">
        <w:r w:rsidRPr="007A630F" w:rsidDel="004C7AE4">
          <w:rPr>
            <w:rFonts w:ascii="Times New Roman" w:hAnsi="Times New Roman" w:cs="Times New Roman"/>
          </w:rPr>
          <w:delText xml:space="preserve">75. Willimsky G. </w:delText>
        </w:r>
        <w:r w:rsidR="00E241F3" w:rsidDel="004C7AE4">
          <w:fldChar w:fldCharType="begin"/>
        </w:r>
        <w:r w:rsidR="00E241F3" w:rsidDel="004C7AE4">
          <w:delInstrText xml:space="preserve"> HYPERLINK "https://doi.org/10.7554/eLife.62019" \h </w:delInstrText>
        </w:r>
        <w:r w:rsidR="00E241F3" w:rsidDel="004C7AE4">
          <w:fldChar w:fldCharType="separate"/>
        </w:r>
        <w:r w:rsidRPr="007A630F" w:rsidDel="004C7AE4">
          <w:rPr>
            <w:rStyle w:val="afd"/>
            <w:rFonts w:ascii="Times New Roman" w:hAnsi="Times New Roman" w:cs="Times New Roman"/>
          </w:rPr>
          <w:delText>In vitro proteasome processing of neo-splicetopes does not predict their presentation in vivo</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G. Willimsky [et al.] // eLife. – 2021. – Vol. 10. – P. e62019.</w:delText>
        </w:r>
      </w:del>
    </w:p>
    <w:p w14:paraId="49C2A88A" w14:textId="6184122B" w:rsidR="005C4AD5" w:rsidRPr="007A630F" w:rsidDel="004C7AE4" w:rsidRDefault="00BF5734" w:rsidP="007A630F">
      <w:pPr>
        <w:pStyle w:val="af8"/>
        <w:rPr>
          <w:del w:id="2879" w:author="Антон Смирнов" w:date="2023-05-23T15:14:00Z"/>
          <w:rFonts w:ascii="Times New Roman" w:hAnsi="Times New Roman" w:cs="Times New Roman"/>
        </w:rPr>
      </w:pPr>
      <w:bookmarkStart w:id="2880" w:name="ref-toes2001"/>
      <w:bookmarkEnd w:id="2877"/>
      <w:del w:id="2881" w:author="Антон Смирнов" w:date="2023-05-23T15:14:00Z">
        <w:r w:rsidRPr="007A630F" w:rsidDel="004C7AE4">
          <w:rPr>
            <w:rFonts w:ascii="Times New Roman" w:hAnsi="Times New Roman" w:cs="Times New Roman"/>
          </w:rPr>
          <w:delText xml:space="preserve">76. Toes R.E.M. </w:delText>
        </w:r>
        <w:r w:rsidR="00E241F3" w:rsidDel="004C7AE4">
          <w:fldChar w:fldCharType="begin"/>
        </w:r>
        <w:r w:rsidR="00E241F3" w:rsidDel="004C7AE4">
          <w:delInstrText xml:space="preserve"> HYPERLINK "https://doi.org/10.1084/jem.194.1.1" \h </w:delInstrText>
        </w:r>
        <w:r w:rsidR="00E241F3" w:rsidDel="004C7AE4">
          <w:fldChar w:fldCharType="separate"/>
        </w:r>
        <w:r w:rsidRPr="007A630F" w:rsidDel="004C7AE4">
          <w:rPr>
            <w:rStyle w:val="afd"/>
            <w:rFonts w:ascii="Times New Roman" w:hAnsi="Times New Roman" w:cs="Times New Roman"/>
          </w:rPr>
          <w:delText>Discrete Cleavage Motifs of Constitutive and Immunoproteasomes Revealed by Quantitative Analysis of Cleavage Products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R.E.M. Toes [et al.] // Journal of Experimental Medicine. – 2001. – Vol. 194. – № 1. – P. 1-12.</w:delText>
        </w:r>
      </w:del>
    </w:p>
    <w:p w14:paraId="4BC8A4F4" w14:textId="7BECB82C" w:rsidR="005C4AD5" w:rsidRPr="007A630F" w:rsidDel="004C7AE4" w:rsidRDefault="00BF5734" w:rsidP="007A630F">
      <w:pPr>
        <w:pStyle w:val="af8"/>
        <w:rPr>
          <w:del w:id="2882" w:author="Антон Смирнов" w:date="2023-05-23T15:14:00Z"/>
          <w:rFonts w:ascii="Times New Roman" w:hAnsi="Times New Roman" w:cs="Times New Roman"/>
        </w:rPr>
      </w:pPr>
      <w:bookmarkStart w:id="2883" w:name="ref-emmerich2000"/>
      <w:bookmarkEnd w:id="2880"/>
      <w:del w:id="2884" w:author="Антон Смирнов" w:date="2023-05-23T15:14:00Z">
        <w:r w:rsidRPr="007A630F" w:rsidDel="004C7AE4">
          <w:rPr>
            <w:rFonts w:ascii="Times New Roman" w:hAnsi="Times New Roman" w:cs="Times New Roman"/>
          </w:rPr>
          <w:delText xml:space="preserve">77. Emmerich N.P.N. </w:delText>
        </w:r>
        <w:r w:rsidR="00E241F3" w:rsidDel="004C7AE4">
          <w:fldChar w:fldCharType="begin"/>
        </w:r>
        <w:r w:rsidR="00E241F3" w:rsidDel="004C7AE4">
          <w:delInstrText xml:space="preserve"> HYPERLINK "https://doi.org/10.1074/jbc.M000740200" \h </w:delInstrText>
        </w:r>
        <w:r w:rsidR="00E241F3" w:rsidDel="004C7AE4">
          <w:fldChar w:fldCharType="separate"/>
        </w:r>
        <w:r w:rsidRPr="007A630F" w:rsidDel="004C7AE4">
          <w:rPr>
            <w:rStyle w:val="afd"/>
            <w:rFonts w:ascii="Times New Roman" w:hAnsi="Times New Roman" w:cs="Times New Roman"/>
          </w:rPr>
          <w:delText>The Human 26 S and 20 S Proteasomes Generate Overlapping but Different Sets of Peptide Fragments from a Model Protein Substrate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N.P.N. Emmerich [et al.] // Journal of Biological Chemistry. – 2000. – Vol. 275. – № 28. – P. 21140-21148.</w:delText>
        </w:r>
      </w:del>
    </w:p>
    <w:p w14:paraId="6B6CF0EA" w14:textId="0F65D8B8" w:rsidR="005C4AD5" w:rsidRPr="007A630F" w:rsidDel="004C7AE4" w:rsidRDefault="00BF5734" w:rsidP="007A630F">
      <w:pPr>
        <w:pStyle w:val="af8"/>
        <w:rPr>
          <w:del w:id="2885" w:author="Антон Смирнов" w:date="2023-05-23T15:14:00Z"/>
          <w:rFonts w:ascii="Times New Roman" w:hAnsi="Times New Roman" w:cs="Times New Roman"/>
        </w:rPr>
      </w:pPr>
      <w:bookmarkStart w:id="2886" w:name="ref-toseland2005"/>
      <w:bookmarkEnd w:id="2883"/>
      <w:del w:id="2887" w:author="Антон Смирнов" w:date="2023-05-23T15:14:00Z">
        <w:r w:rsidRPr="007A630F" w:rsidDel="004C7AE4">
          <w:rPr>
            <w:rFonts w:ascii="Times New Roman" w:hAnsi="Times New Roman" w:cs="Times New Roman"/>
          </w:rPr>
          <w:delText xml:space="preserve">78. Toseland C.P. </w:delText>
        </w:r>
        <w:r w:rsidR="00E241F3" w:rsidDel="004C7AE4">
          <w:fldChar w:fldCharType="begin"/>
        </w:r>
        <w:r w:rsidR="00E241F3" w:rsidDel="004C7AE4">
          <w:delInstrText xml:space="preserve"> HYPERLINK "https://doi.org/10.1186/1745-7580-1-4" \h </w:delInstrText>
        </w:r>
        <w:r w:rsidR="00E241F3" w:rsidDel="004C7AE4">
          <w:fldChar w:fldCharType="separate"/>
        </w:r>
        <w:r w:rsidRPr="007A630F" w:rsidDel="004C7AE4">
          <w:rPr>
            <w:rStyle w:val="afd"/>
            <w:rFonts w:ascii="Times New Roman" w:hAnsi="Times New Roman" w:cs="Times New Roman"/>
          </w:rPr>
          <w:delText>AntiJen: A quantitative immunology database integrating functional, thermodynamic, kinetic, biophysical, and cellular data</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C.P. Toseland [et al.] // Immunome Research. – 2005. – Vol. 1. – AntiJen. – № 1. – P. 4.</w:delText>
        </w:r>
      </w:del>
    </w:p>
    <w:p w14:paraId="4D633DC3" w14:textId="0D4D4B0F" w:rsidR="005C4AD5" w:rsidRPr="007A630F" w:rsidDel="004C7AE4" w:rsidRDefault="00BF5734" w:rsidP="007A630F">
      <w:pPr>
        <w:pStyle w:val="af8"/>
        <w:rPr>
          <w:del w:id="2888" w:author="Антон Смирнов" w:date="2023-05-23T15:14:00Z"/>
          <w:rFonts w:ascii="Times New Roman" w:hAnsi="Times New Roman" w:cs="Times New Roman"/>
        </w:rPr>
      </w:pPr>
      <w:bookmarkStart w:id="2889" w:name="ref-lata2009"/>
      <w:bookmarkEnd w:id="2886"/>
      <w:del w:id="2890" w:author="Антон Смирнов" w:date="2023-05-23T15:14:00Z">
        <w:r w:rsidRPr="007A630F" w:rsidDel="004C7AE4">
          <w:rPr>
            <w:rFonts w:ascii="Times New Roman" w:hAnsi="Times New Roman" w:cs="Times New Roman"/>
          </w:rPr>
          <w:delText xml:space="preserve">79. Lata S. </w:delText>
        </w:r>
        <w:r w:rsidR="00E241F3" w:rsidDel="004C7AE4">
          <w:fldChar w:fldCharType="begin"/>
        </w:r>
        <w:r w:rsidR="00E241F3" w:rsidDel="004C7AE4">
          <w:delInstrText xml:space="preserve"> HYPERLINK "https://doi.org/10.1186/1756-0500-2-61" \h </w:delInstrText>
        </w:r>
        <w:r w:rsidR="00E241F3" w:rsidDel="004C7AE4">
          <w:fldChar w:fldCharType="separate"/>
        </w:r>
        <w:r w:rsidRPr="007A630F" w:rsidDel="004C7AE4">
          <w:rPr>
            <w:rStyle w:val="afd"/>
            <w:rFonts w:ascii="Times New Roman" w:hAnsi="Times New Roman" w:cs="Times New Roman"/>
          </w:rPr>
          <w:delText>MHCBN 4.0: A database of MHC/TAP binding peptides and T-cell epitopes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Lata, M. Bhasin, G.P. Raghava // BMC Research Notes. – 2009. – Vol. 2. – MHCBN 4.0. – № 1. – P. 61.</w:delText>
        </w:r>
      </w:del>
    </w:p>
    <w:p w14:paraId="73454C4F" w14:textId="5CB4487B" w:rsidR="005C4AD5" w:rsidRPr="007A630F" w:rsidDel="004C7AE4" w:rsidRDefault="00BF5734" w:rsidP="007A630F">
      <w:pPr>
        <w:pStyle w:val="af8"/>
        <w:rPr>
          <w:del w:id="2891" w:author="Антон Смирнов" w:date="2023-05-23T15:14:00Z"/>
          <w:rFonts w:ascii="Times New Roman" w:hAnsi="Times New Roman" w:cs="Times New Roman"/>
        </w:rPr>
      </w:pPr>
      <w:bookmarkStart w:id="2892" w:name="ref-diez-rivero2010"/>
      <w:bookmarkEnd w:id="2889"/>
      <w:del w:id="2893" w:author="Антон Смирнов" w:date="2023-05-23T15:14:00Z">
        <w:r w:rsidRPr="007A630F" w:rsidDel="004C7AE4">
          <w:rPr>
            <w:rFonts w:ascii="Times New Roman" w:hAnsi="Times New Roman" w:cs="Times New Roman"/>
          </w:rPr>
          <w:delText xml:space="preserve">80. Diez-Rivero C.M. </w:delText>
        </w:r>
        <w:r w:rsidR="00E241F3" w:rsidDel="004C7AE4">
          <w:fldChar w:fldCharType="begin"/>
        </w:r>
        <w:r w:rsidR="00E241F3" w:rsidDel="004C7AE4">
          <w:delInstrText xml:space="preserve"> HYPERLINK "https://doi.org/10.1002/prot.22535" \h </w:delInstrText>
        </w:r>
        <w:r w:rsidR="00E241F3" w:rsidDel="004C7AE4">
          <w:fldChar w:fldCharType="separate"/>
        </w:r>
        <w:r w:rsidRPr="007A630F" w:rsidDel="004C7AE4">
          <w:rPr>
            <w:rStyle w:val="afd"/>
            <w:rFonts w:ascii="Times New Roman" w:hAnsi="Times New Roman" w:cs="Times New Roman"/>
          </w:rPr>
          <w:delText>Quantitative modeling of peptide binding to TAP using support vector machine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C.M. Diez-Rivero [et al.] // Proteins: Structure, Function, and Bioinformatics. – 2010. – Vol. 78. – № 1. – P. 63-72.</w:delText>
        </w:r>
      </w:del>
    </w:p>
    <w:p w14:paraId="448D772C" w14:textId="5E0AB0B8" w:rsidR="005C4AD5" w:rsidRPr="007A630F" w:rsidDel="004C7AE4" w:rsidRDefault="00BF5734" w:rsidP="007A630F">
      <w:pPr>
        <w:pStyle w:val="af8"/>
        <w:rPr>
          <w:del w:id="2894" w:author="Антон Смирнов" w:date="2023-05-23T15:14:00Z"/>
          <w:rFonts w:ascii="Times New Roman" w:hAnsi="Times New Roman" w:cs="Times New Roman"/>
        </w:rPr>
      </w:pPr>
      <w:bookmarkStart w:id="2895" w:name="ref-bagaev2020"/>
      <w:bookmarkEnd w:id="2892"/>
      <w:del w:id="2896" w:author="Антон Смирнов" w:date="2023-05-23T15:14:00Z">
        <w:r w:rsidRPr="007A630F" w:rsidDel="004C7AE4">
          <w:rPr>
            <w:rFonts w:ascii="Times New Roman" w:hAnsi="Times New Roman" w:cs="Times New Roman"/>
          </w:rPr>
          <w:delText xml:space="preserve">81. Bagaev D.V. </w:delText>
        </w:r>
        <w:r w:rsidR="00E241F3" w:rsidDel="004C7AE4">
          <w:fldChar w:fldCharType="begin"/>
        </w:r>
        <w:r w:rsidR="00E241F3" w:rsidDel="004C7AE4">
          <w:delInstrText xml:space="preserve"> HYPERLINK "https://doi.org/10.1093/nar/gkz874" \h </w:delInstrText>
        </w:r>
        <w:r w:rsidR="00E241F3" w:rsidDel="004C7AE4">
          <w:fldChar w:fldCharType="separate"/>
        </w:r>
        <w:r w:rsidRPr="007A630F" w:rsidDel="004C7AE4">
          <w:rPr>
            <w:rStyle w:val="afd"/>
            <w:rFonts w:ascii="Times New Roman" w:hAnsi="Times New Roman" w:cs="Times New Roman"/>
          </w:rPr>
          <w:delText>VDJdb in 2019: database extension, new analysis infrastructure and a T-cell receptor motif compendium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D.V. Bagaev [et al.] // Nucleic Acids Research. – 2020. – Vol. 48. – VDJdb in 2019. – № D1. – P. D1057-D1062.</w:delText>
        </w:r>
      </w:del>
    </w:p>
    <w:p w14:paraId="0221B239" w14:textId="4BE5CD14" w:rsidR="005C4AD5" w:rsidRPr="007A630F" w:rsidDel="004C7AE4" w:rsidRDefault="00BF5734" w:rsidP="007A630F">
      <w:pPr>
        <w:pStyle w:val="af8"/>
        <w:rPr>
          <w:del w:id="2897" w:author="Антон Смирнов" w:date="2023-05-23T15:14:00Z"/>
          <w:rFonts w:ascii="Times New Roman" w:hAnsi="Times New Roman" w:cs="Times New Roman"/>
        </w:rPr>
      </w:pPr>
      <w:bookmarkStart w:id="2898" w:name="ref-tickotsky2017"/>
      <w:bookmarkEnd w:id="2895"/>
      <w:del w:id="2899" w:author="Антон Смирнов" w:date="2023-05-23T15:14:00Z">
        <w:r w:rsidRPr="007A630F" w:rsidDel="004C7AE4">
          <w:rPr>
            <w:rFonts w:ascii="Times New Roman" w:hAnsi="Times New Roman" w:cs="Times New Roman"/>
          </w:rPr>
          <w:delText xml:space="preserve">82. Tickotsky N. </w:delText>
        </w:r>
        <w:r w:rsidR="00E241F3" w:rsidDel="004C7AE4">
          <w:fldChar w:fldCharType="begin"/>
        </w:r>
        <w:r w:rsidR="00E241F3" w:rsidDel="004C7AE4">
          <w:delInstrText xml:space="preserve"> HYPERLINK "https://doi.org/10.1093/bioinformatics/btx286" \h </w:delInstrText>
        </w:r>
        <w:r w:rsidR="00E241F3" w:rsidDel="004C7AE4">
          <w:fldChar w:fldCharType="separate"/>
        </w:r>
        <w:r w:rsidRPr="007A630F" w:rsidDel="004C7AE4">
          <w:rPr>
            <w:rStyle w:val="afd"/>
            <w:rFonts w:ascii="Times New Roman" w:hAnsi="Times New Roman" w:cs="Times New Roman"/>
          </w:rPr>
          <w:delText>McPAS-TCR: a manually curated catalogue of pathology-associated T cell receptor sequences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N. Tickotsky [et al.] // Bioinformatics. – 2017. – Vol. 33. – McPAS-TCR. – № 18. – P. 2924-2929.</w:delText>
        </w:r>
      </w:del>
    </w:p>
    <w:p w14:paraId="61BEE303" w14:textId="130F655B" w:rsidR="005C4AD5" w:rsidRPr="007A630F" w:rsidDel="004C7AE4" w:rsidRDefault="00BF5734" w:rsidP="007A630F">
      <w:pPr>
        <w:pStyle w:val="af8"/>
        <w:rPr>
          <w:del w:id="2900" w:author="Антон Смирнов" w:date="2023-05-23T15:14:00Z"/>
          <w:rFonts w:ascii="Times New Roman" w:hAnsi="Times New Roman" w:cs="Times New Roman"/>
        </w:rPr>
      </w:pPr>
      <w:bookmarkStart w:id="2901" w:name="ref-rammensee1999"/>
      <w:bookmarkEnd w:id="2898"/>
      <w:del w:id="2902" w:author="Антон Смирнов" w:date="2023-05-23T15:14:00Z">
        <w:r w:rsidRPr="007A630F" w:rsidDel="004C7AE4">
          <w:rPr>
            <w:rFonts w:ascii="Times New Roman" w:hAnsi="Times New Roman" w:cs="Times New Roman"/>
          </w:rPr>
          <w:delText xml:space="preserve">83. Rammensee H.-G. </w:delText>
        </w:r>
        <w:r w:rsidR="00E241F3" w:rsidDel="004C7AE4">
          <w:fldChar w:fldCharType="begin"/>
        </w:r>
        <w:r w:rsidR="00E241F3" w:rsidDel="004C7AE4">
          <w:delInstrText xml:space="preserve"> HYPERLINK "https://doi.org/10.1007/s002510050595" \h </w:delInstrText>
        </w:r>
        <w:r w:rsidR="00E241F3" w:rsidDel="004C7AE4">
          <w:fldChar w:fldCharType="separate"/>
        </w:r>
        <w:r w:rsidRPr="007A630F" w:rsidDel="004C7AE4">
          <w:rPr>
            <w:rStyle w:val="afd"/>
            <w:rFonts w:ascii="Times New Roman" w:hAnsi="Times New Roman" w:cs="Times New Roman"/>
          </w:rPr>
          <w:delText>SYFPEITHI: Database for MHC ligands and peptide motifs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H.-G. Rammensee [et al.] // Immunogenetics. – 1999. – Vol. 50. – SYFPEITHI. – № 3-4. – P. 213-219.</w:delText>
        </w:r>
      </w:del>
    </w:p>
    <w:p w14:paraId="7317CDAB" w14:textId="20C1B866" w:rsidR="005C4AD5" w:rsidRPr="007A630F" w:rsidDel="004C7AE4" w:rsidRDefault="00BF5734" w:rsidP="007A630F">
      <w:pPr>
        <w:pStyle w:val="af8"/>
        <w:rPr>
          <w:del w:id="2903" w:author="Антон Смирнов" w:date="2023-05-23T15:14:00Z"/>
          <w:rFonts w:ascii="Times New Roman" w:hAnsi="Times New Roman" w:cs="Times New Roman"/>
        </w:rPr>
      </w:pPr>
      <w:bookmarkStart w:id="2904" w:name="ref-reche2005"/>
      <w:bookmarkEnd w:id="2901"/>
      <w:del w:id="2905" w:author="Антон Смирнов" w:date="2023-05-23T15:14:00Z">
        <w:r w:rsidRPr="007A630F" w:rsidDel="004C7AE4">
          <w:rPr>
            <w:rFonts w:ascii="Times New Roman" w:hAnsi="Times New Roman" w:cs="Times New Roman"/>
          </w:rPr>
          <w:delText xml:space="preserve">84. Reche P.A. </w:delText>
        </w:r>
        <w:r w:rsidR="00E241F3" w:rsidDel="004C7AE4">
          <w:fldChar w:fldCharType="begin"/>
        </w:r>
        <w:r w:rsidR="00E241F3" w:rsidDel="004C7AE4">
          <w:delInstrText xml:space="preserve"> HYPERLINK "https://doi.org/10.1093/bioinformatics/bti269" \h </w:delInstrText>
        </w:r>
        <w:r w:rsidR="00E241F3" w:rsidDel="004C7AE4">
          <w:fldChar w:fldCharType="separate"/>
        </w:r>
        <w:r w:rsidRPr="007A630F" w:rsidDel="004C7AE4">
          <w:rPr>
            <w:rStyle w:val="afd"/>
            <w:rFonts w:ascii="Times New Roman" w:hAnsi="Times New Roman" w:cs="Times New Roman"/>
          </w:rPr>
          <w:delText>EPIMHC: a curated database of MHC-binding peptides for customized computational vaccinology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P.A. Reche [et al.] // Bioinformatics. – 2005. – Vol. 21. – EPIMHC. – № 9. – P. 2140-2141.</w:delText>
        </w:r>
      </w:del>
    </w:p>
    <w:p w14:paraId="733A1952" w14:textId="55E6C93B" w:rsidR="005C4AD5" w:rsidRPr="007A630F" w:rsidDel="004C7AE4" w:rsidRDefault="00BF5734" w:rsidP="007A630F">
      <w:pPr>
        <w:pStyle w:val="af8"/>
        <w:rPr>
          <w:del w:id="2906" w:author="Антон Смирнов" w:date="2023-05-23T15:14:00Z"/>
          <w:rFonts w:ascii="Times New Roman" w:hAnsi="Times New Roman" w:cs="Times New Roman"/>
        </w:rPr>
      </w:pPr>
      <w:bookmarkStart w:id="2907" w:name="ref-nussbaum2001"/>
      <w:bookmarkEnd w:id="2904"/>
      <w:del w:id="2908" w:author="Антон Смирнов" w:date="2023-05-23T15:14:00Z">
        <w:r w:rsidRPr="007A630F" w:rsidDel="004C7AE4">
          <w:rPr>
            <w:rFonts w:ascii="Times New Roman" w:hAnsi="Times New Roman" w:cs="Times New Roman"/>
          </w:rPr>
          <w:delText xml:space="preserve">85. Nussbaum A.K. </w:delText>
        </w:r>
        <w:r w:rsidR="00E241F3" w:rsidDel="004C7AE4">
          <w:fldChar w:fldCharType="begin"/>
        </w:r>
        <w:r w:rsidR="00E241F3" w:rsidDel="004C7AE4">
          <w:delInstrText xml:space="preserve"> HYPERLINK "https://doi.org/10.1007/s002510100300" \h </w:delInstrText>
        </w:r>
        <w:r w:rsidR="00E241F3" w:rsidDel="004C7AE4">
          <w:fldChar w:fldCharType="separate"/>
        </w:r>
        <w:r w:rsidRPr="007A630F" w:rsidDel="004C7AE4">
          <w:rPr>
            <w:rStyle w:val="afd"/>
            <w:rFonts w:ascii="Times New Roman" w:hAnsi="Times New Roman" w:cs="Times New Roman"/>
          </w:rPr>
          <w:delText>PAProC: a prediction algorithm for proteasomal cleavages available on the WWW</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A.K. Nussbaum [et al.] // Immunogenetics. – 2001. – Vol. 53. – PAProC. – № 2. – P. 87-94.</w:delText>
        </w:r>
      </w:del>
    </w:p>
    <w:p w14:paraId="16EA56E7" w14:textId="18A863F5" w:rsidR="005C4AD5" w:rsidRPr="007A630F" w:rsidDel="004C7AE4" w:rsidRDefault="00BF5734" w:rsidP="007A630F">
      <w:pPr>
        <w:pStyle w:val="af8"/>
        <w:rPr>
          <w:del w:id="2909" w:author="Антон Смирнов" w:date="2023-05-23T15:14:00Z"/>
          <w:rFonts w:ascii="Times New Roman" w:hAnsi="Times New Roman" w:cs="Times New Roman"/>
        </w:rPr>
      </w:pPr>
      <w:bookmarkStart w:id="2910" w:name="ref-hattotuwagama2004"/>
      <w:bookmarkEnd w:id="2907"/>
      <w:del w:id="2911" w:author="Антон Смирнов" w:date="2023-05-23T15:14:00Z">
        <w:r w:rsidRPr="007A630F" w:rsidDel="004C7AE4">
          <w:rPr>
            <w:rFonts w:ascii="Times New Roman" w:hAnsi="Times New Roman" w:cs="Times New Roman"/>
          </w:rPr>
          <w:delText xml:space="preserve">86. Hattotuwagama C.K. </w:delText>
        </w:r>
        <w:r w:rsidR="00E241F3" w:rsidDel="004C7AE4">
          <w:fldChar w:fldCharType="begin"/>
        </w:r>
        <w:r w:rsidR="00E241F3" w:rsidDel="004C7AE4">
          <w:delInstrText xml:space="preserve"> HYPERLINK "https://doi.org/10.1016/S1093-3263(03)00160-8" \h </w:delInstrText>
        </w:r>
        <w:r w:rsidR="00E241F3" w:rsidDel="004C7AE4">
          <w:fldChar w:fldCharType="separate"/>
        </w:r>
        <w:r w:rsidRPr="007A630F" w:rsidDel="004C7AE4">
          <w:rPr>
            <w:rStyle w:val="afd"/>
            <w:rFonts w:ascii="Times New Roman" w:hAnsi="Times New Roman" w:cs="Times New Roman"/>
          </w:rPr>
          <w:delText>Quantitative online prediction of peptide binding to the major histocompatibility complex</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C.K. Hattotuwagama [et al.] // Journal of Molecular Graphics and Modelling. – 2004. – Vol. 22. – № 3. – P. 195-207.</w:delText>
        </w:r>
      </w:del>
    </w:p>
    <w:p w14:paraId="371495FD" w14:textId="7A794696" w:rsidR="005C4AD5" w:rsidRPr="007A630F" w:rsidDel="004C7AE4" w:rsidRDefault="00BF5734" w:rsidP="007A630F">
      <w:pPr>
        <w:pStyle w:val="af8"/>
        <w:rPr>
          <w:del w:id="2912" w:author="Антон Смирнов" w:date="2023-05-23T15:14:00Z"/>
          <w:rFonts w:ascii="Times New Roman" w:hAnsi="Times New Roman" w:cs="Times New Roman"/>
        </w:rPr>
      </w:pPr>
      <w:bookmarkStart w:id="2913" w:name="ref-doytchinova2006"/>
      <w:bookmarkEnd w:id="2910"/>
      <w:del w:id="2914" w:author="Антон Смирнов" w:date="2023-05-23T15:14:00Z">
        <w:r w:rsidRPr="007A630F" w:rsidDel="004C7AE4">
          <w:rPr>
            <w:rFonts w:ascii="Times New Roman" w:hAnsi="Times New Roman" w:cs="Times New Roman"/>
          </w:rPr>
          <w:delText xml:space="preserve">87. Doytchinova I.A. </w:delText>
        </w:r>
        <w:r w:rsidR="00E241F3" w:rsidDel="004C7AE4">
          <w:fldChar w:fldCharType="begin"/>
        </w:r>
        <w:r w:rsidR="00E241F3" w:rsidDel="004C7AE4">
          <w:delInstrText xml:space="preserve"> HYPERLINK "https://doi.org/10.1186/1471-2105-7-131" \h </w:delInstrText>
        </w:r>
        <w:r w:rsidR="00E241F3" w:rsidDel="004C7AE4">
          <w:fldChar w:fldCharType="separate"/>
        </w:r>
        <w:r w:rsidRPr="007A630F" w:rsidDel="004C7AE4">
          <w:rPr>
            <w:rStyle w:val="afd"/>
            <w:rFonts w:ascii="Times New Roman" w:hAnsi="Times New Roman" w:cs="Times New Roman"/>
          </w:rPr>
          <w:delText>EpiJen: a server for multistep T cell epitope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I.A. Doytchinova, P. Guan, D.R. Flower // BMC Bioinformatics. – 2006. – Vol. 7. – EpiJen. – № 1. – P. 131.</w:delText>
        </w:r>
      </w:del>
    </w:p>
    <w:p w14:paraId="2BCADBFC" w14:textId="7EB27544" w:rsidR="005C4AD5" w:rsidRPr="007A630F" w:rsidDel="004C7AE4" w:rsidRDefault="00BF5734" w:rsidP="007A630F">
      <w:pPr>
        <w:pStyle w:val="af8"/>
        <w:rPr>
          <w:del w:id="2915" w:author="Антон Смирнов" w:date="2023-05-23T15:14:00Z"/>
          <w:rFonts w:ascii="Times New Roman" w:hAnsi="Times New Roman" w:cs="Times New Roman"/>
        </w:rPr>
      </w:pPr>
      <w:bookmarkStart w:id="2916" w:name="ref-dhanda2019"/>
      <w:bookmarkEnd w:id="2913"/>
      <w:del w:id="2917" w:author="Антон Смирнов" w:date="2023-05-23T15:14:00Z">
        <w:r w:rsidRPr="007A630F" w:rsidDel="004C7AE4">
          <w:rPr>
            <w:rFonts w:ascii="Times New Roman" w:hAnsi="Times New Roman" w:cs="Times New Roman"/>
          </w:rPr>
          <w:delText xml:space="preserve">88. Dhanda S.K. </w:delText>
        </w:r>
        <w:r w:rsidR="00E241F3" w:rsidDel="004C7AE4">
          <w:fldChar w:fldCharType="begin"/>
        </w:r>
        <w:r w:rsidR="00E241F3" w:rsidDel="004C7AE4">
          <w:delInstrText xml:space="preserve"> HYPERLINK "https://doi.org/10.1093/nar/gkz452" \h </w:delInstrText>
        </w:r>
        <w:r w:rsidR="00E241F3" w:rsidDel="004C7AE4">
          <w:fldChar w:fldCharType="separate"/>
        </w:r>
        <w:r w:rsidRPr="007A630F" w:rsidDel="004C7AE4">
          <w:rPr>
            <w:rStyle w:val="afd"/>
            <w:rFonts w:ascii="Times New Roman" w:hAnsi="Times New Roman" w:cs="Times New Roman"/>
          </w:rPr>
          <w:delText>IEDB-AR: immune epitope databaseanalysis resource in 2019</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S.K. Dhanda [et al.] // Nucleic Acids Research. – 2019. – Vol. 47. – IEDB-AR. – № W1. – P. W502-W506.</w:delText>
        </w:r>
      </w:del>
    </w:p>
    <w:p w14:paraId="20661A8E" w14:textId="0CA7B95E" w:rsidR="005C4AD5" w:rsidRPr="007A630F" w:rsidDel="004C7AE4" w:rsidRDefault="00BF5734" w:rsidP="007A630F">
      <w:pPr>
        <w:pStyle w:val="af8"/>
        <w:rPr>
          <w:del w:id="2918" w:author="Антон Смирнов" w:date="2023-05-23T15:14:00Z"/>
          <w:rFonts w:ascii="Times New Roman" w:hAnsi="Times New Roman" w:cs="Times New Roman"/>
        </w:rPr>
      </w:pPr>
      <w:bookmarkStart w:id="2919" w:name="ref-bhasin2005"/>
      <w:bookmarkEnd w:id="2916"/>
      <w:del w:id="2920" w:author="Антон Смирнов" w:date="2023-05-23T15:14:00Z">
        <w:r w:rsidRPr="007A630F" w:rsidDel="004C7AE4">
          <w:rPr>
            <w:rFonts w:ascii="Times New Roman" w:hAnsi="Times New Roman" w:cs="Times New Roman"/>
          </w:rPr>
          <w:delText xml:space="preserve">89. Bhasin M. </w:delText>
        </w:r>
        <w:r w:rsidR="00E241F3" w:rsidDel="004C7AE4">
          <w:fldChar w:fldCharType="begin"/>
        </w:r>
        <w:r w:rsidR="00E241F3" w:rsidDel="004C7AE4">
          <w:delInstrText xml:space="preserve"> HYPERLINK "https://doi.org/10.1093/nar/gki587" \h </w:delInstrText>
        </w:r>
        <w:r w:rsidR="00E241F3" w:rsidDel="004C7AE4">
          <w:fldChar w:fldCharType="separate"/>
        </w:r>
        <w:r w:rsidRPr="007A630F" w:rsidDel="004C7AE4">
          <w:rPr>
            <w:rStyle w:val="afd"/>
            <w:rFonts w:ascii="Times New Roman" w:hAnsi="Times New Roman" w:cs="Times New Roman"/>
          </w:rPr>
          <w:delText>Pcleavage: an SVM based method for prediction of constitutive proteasome and immunoproteasome cleavage sites in antigenic sequences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Bhasin, G.P.S. Raghava // Nucleic Acids Research. – 2005. – Vol. 33. – Pcleavage. – № Web Server. – P. W202-W207.</w:delText>
        </w:r>
      </w:del>
    </w:p>
    <w:p w14:paraId="0815826C" w14:textId="15D557A8" w:rsidR="005C4AD5" w:rsidRPr="007A630F" w:rsidDel="004C7AE4" w:rsidRDefault="00BF5734" w:rsidP="007A630F">
      <w:pPr>
        <w:pStyle w:val="af8"/>
        <w:rPr>
          <w:del w:id="2921" w:author="Антон Смирнов" w:date="2023-05-23T15:14:00Z"/>
          <w:rFonts w:ascii="Times New Roman" w:hAnsi="Times New Roman" w:cs="Times New Roman"/>
        </w:rPr>
      </w:pPr>
      <w:bookmarkStart w:id="2922" w:name="ref-nielsen2005"/>
      <w:bookmarkEnd w:id="2919"/>
      <w:del w:id="2923" w:author="Антон Смирнов" w:date="2023-05-23T15:14:00Z">
        <w:r w:rsidRPr="007A630F" w:rsidDel="004C7AE4">
          <w:rPr>
            <w:rFonts w:ascii="Times New Roman" w:hAnsi="Times New Roman" w:cs="Times New Roman"/>
          </w:rPr>
          <w:delText xml:space="preserve">90. Nielsen M. </w:delText>
        </w:r>
        <w:r w:rsidR="00E241F3" w:rsidDel="004C7AE4">
          <w:fldChar w:fldCharType="begin"/>
        </w:r>
        <w:r w:rsidR="00E241F3" w:rsidDel="004C7AE4">
          <w:delInstrText xml:space="preserve"> HYPERLINK "https://doi.org/10.1007/s00251-005-0781-7" \h </w:delInstrText>
        </w:r>
        <w:r w:rsidR="00E241F3" w:rsidDel="004C7AE4">
          <w:fldChar w:fldCharType="separate"/>
        </w:r>
        <w:r w:rsidRPr="007A630F" w:rsidDel="004C7AE4">
          <w:rPr>
            <w:rStyle w:val="afd"/>
            <w:rFonts w:ascii="Times New Roman" w:hAnsi="Times New Roman" w:cs="Times New Roman"/>
          </w:rPr>
          <w:delText>The role of the proteasome in generating cytotoxic T-cell epitopes: insights obtained from improved predictions of proteasomal cleavage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Nielsen [et al.] // Immunogenetics. – 2005. – Vol. 57. – The role of the proteasome in generating cytotoxic T-cell epitopes. – № 1-2. – P. 33-41.</w:delText>
        </w:r>
      </w:del>
    </w:p>
    <w:p w14:paraId="3C390BA1" w14:textId="26EA7D15" w:rsidR="005C4AD5" w:rsidRPr="007A630F" w:rsidDel="004C7AE4" w:rsidRDefault="00BF5734" w:rsidP="007A630F">
      <w:pPr>
        <w:pStyle w:val="af8"/>
        <w:rPr>
          <w:del w:id="2924" w:author="Антон Смирнов" w:date="2023-05-23T15:14:00Z"/>
          <w:rFonts w:ascii="Times New Roman" w:hAnsi="Times New Roman" w:cs="Times New Roman"/>
        </w:rPr>
      </w:pPr>
      <w:bookmarkStart w:id="2925" w:name="ref-gomez-perosanz2020"/>
      <w:bookmarkEnd w:id="2922"/>
      <w:del w:id="2926" w:author="Антон Смирнов" w:date="2023-05-23T15:14:00Z">
        <w:r w:rsidRPr="007A630F" w:rsidDel="004C7AE4">
          <w:rPr>
            <w:rFonts w:ascii="Times New Roman" w:hAnsi="Times New Roman" w:cs="Times New Roman"/>
          </w:rPr>
          <w:delText xml:space="preserve">91. Gomez-Perosanz M. </w:delText>
        </w:r>
        <w:r w:rsidR="00E241F3" w:rsidDel="004C7AE4">
          <w:fldChar w:fldCharType="begin"/>
        </w:r>
        <w:r w:rsidR="00E241F3" w:rsidDel="004C7AE4">
          <w:delInstrText xml:space="preserve"> HYPERLINK "https://doi.org/10.1186/s12859-020-03782-1" \h </w:delInstrText>
        </w:r>
        <w:r w:rsidR="00E241F3" w:rsidDel="004C7AE4">
          <w:fldChar w:fldCharType="separate"/>
        </w:r>
        <w:r w:rsidRPr="007A630F" w:rsidDel="004C7AE4">
          <w:rPr>
            <w:rStyle w:val="afd"/>
            <w:rFonts w:ascii="Times New Roman" w:hAnsi="Times New Roman" w:cs="Times New Roman"/>
          </w:rPr>
          <w:delText>Identification of CD8+ T cell epitopes through proteasome cleavage site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Gomez-Perosanz [et al.] // BMC Bioinformatics. – 2020. – Vol. 21. – № S17. – P. 484.</w:delText>
        </w:r>
      </w:del>
    </w:p>
    <w:p w14:paraId="737FE146" w14:textId="31CEFFEC" w:rsidR="005C4AD5" w:rsidRPr="007A630F" w:rsidDel="004C7AE4" w:rsidRDefault="00BF5734" w:rsidP="007A630F">
      <w:pPr>
        <w:pStyle w:val="af8"/>
        <w:rPr>
          <w:del w:id="2927" w:author="Антон Смирнов" w:date="2023-05-23T15:14:00Z"/>
          <w:rFonts w:ascii="Times New Roman" w:hAnsi="Times New Roman" w:cs="Times New Roman"/>
        </w:rPr>
      </w:pPr>
      <w:bookmarkStart w:id="2928" w:name="ref-zhang2006"/>
      <w:bookmarkEnd w:id="2925"/>
      <w:del w:id="2929" w:author="Антон Смирнов" w:date="2023-05-23T15:14:00Z">
        <w:r w:rsidRPr="007A630F" w:rsidDel="004C7AE4">
          <w:rPr>
            <w:rFonts w:ascii="Times New Roman" w:hAnsi="Times New Roman" w:cs="Times New Roman"/>
          </w:rPr>
          <w:delText xml:space="preserve">92. Zhang G. </w:delText>
        </w:r>
        <w:r w:rsidR="00E241F3" w:rsidDel="004C7AE4">
          <w:fldChar w:fldCharType="begin"/>
        </w:r>
        <w:r w:rsidR="00E241F3" w:rsidDel="004C7AE4">
          <w:delInstrText xml:space="preserve"> HYPERLINK "https://doi.org/10.1186/1745-7580-2-3" \h </w:delInstrText>
        </w:r>
        <w:r w:rsidR="00E241F3" w:rsidDel="004C7AE4">
          <w:fldChar w:fldCharType="separate"/>
        </w:r>
        <w:r w:rsidRPr="007A630F" w:rsidDel="004C7AE4">
          <w:rPr>
            <w:rStyle w:val="afd"/>
            <w:rFonts w:ascii="Times New Roman" w:hAnsi="Times New Roman" w:cs="Times New Roman"/>
          </w:rPr>
          <w:delText>PREDTAP: a system for prediction of peptide binding to the human transporter associated with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G. Zhang [et al.] // Immunome Research. – 2006. – Vol. 2. – PREDTAP. – № 1. – P. 3.</w:delText>
        </w:r>
      </w:del>
    </w:p>
    <w:p w14:paraId="0BF226B4" w14:textId="6A01C201" w:rsidR="005C4AD5" w:rsidRPr="007A630F" w:rsidDel="004C7AE4" w:rsidRDefault="00BF5734" w:rsidP="007A630F">
      <w:pPr>
        <w:pStyle w:val="af8"/>
        <w:rPr>
          <w:del w:id="2930" w:author="Антон Смирнов" w:date="2023-05-23T15:14:00Z"/>
          <w:rFonts w:ascii="Times New Roman" w:hAnsi="Times New Roman" w:cs="Times New Roman"/>
        </w:rPr>
      </w:pPr>
      <w:bookmarkStart w:id="2931" w:name="ref-nielsen2007"/>
      <w:bookmarkEnd w:id="2928"/>
      <w:del w:id="2932" w:author="Антон Смирнов" w:date="2023-05-23T15:14:00Z">
        <w:r w:rsidRPr="007A630F" w:rsidDel="004C7AE4">
          <w:rPr>
            <w:rFonts w:ascii="Times New Roman" w:hAnsi="Times New Roman" w:cs="Times New Roman"/>
          </w:rPr>
          <w:delText xml:space="preserve">93. Nielsen M. </w:delText>
        </w:r>
        <w:r w:rsidR="00E241F3" w:rsidDel="004C7AE4">
          <w:fldChar w:fldCharType="begin"/>
        </w:r>
        <w:r w:rsidR="00E241F3" w:rsidDel="004C7AE4">
          <w:delInstrText xml:space="preserve"> HYPERLINK "https://doi.org/10.1371/journal.pone.0000796" \h </w:delInstrText>
        </w:r>
        <w:r w:rsidR="00E241F3" w:rsidDel="004C7AE4">
          <w:fldChar w:fldCharType="separate"/>
        </w:r>
        <w:r w:rsidRPr="007A630F" w:rsidDel="004C7AE4">
          <w:rPr>
            <w:rStyle w:val="afd"/>
            <w:rFonts w:ascii="Times New Roman" w:hAnsi="Times New Roman" w:cs="Times New Roman"/>
          </w:rPr>
          <w:delText>NetMHCpan, a Method for Quantitative Predictions of Peptide Binding to Any HLA-A and -B Locus Protein of Known Sequence</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M. Nielsen [et al.] // PLoS ONE. – 2007. – Vol. 2. – № 8. – P. e796.</w:delText>
        </w:r>
      </w:del>
    </w:p>
    <w:p w14:paraId="63C38CFF" w14:textId="4E2DED0A" w:rsidR="005C4AD5" w:rsidRPr="007A630F" w:rsidDel="004C7AE4" w:rsidRDefault="00BF5734" w:rsidP="007A630F">
      <w:pPr>
        <w:pStyle w:val="af8"/>
        <w:rPr>
          <w:del w:id="2933" w:author="Антон Смирнов" w:date="2023-05-23T15:14:00Z"/>
          <w:rFonts w:ascii="Times New Roman" w:hAnsi="Times New Roman" w:cs="Times New Roman"/>
        </w:rPr>
      </w:pPr>
      <w:bookmarkStart w:id="2934" w:name="ref-phloyphisut2019"/>
      <w:bookmarkEnd w:id="2931"/>
      <w:del w:id="2935" w:author="Антон Смирнов" w:date="2023-05-23T15:14:00Z">
        <w:r w:rsidRPr="007A630F" w:rsidDel="004C7AE4">
          <w:rPr>
            <w:rFonts w:ascii="Times New Roman" w:hAnsi="Times New Roman" w:cs="Times New Roman"/>
          </w:rPr>
          <w:delText xml:space="preserve">94. Phloyphisut P. </w:delText>
        </w:r>
        <w:r w:rsidR="00E241F3" w:rsidDel="004C7AE4">
          <w:fldChar w:fldCharType="begin"/>
        </w:r>
        <w:r w:rsidR="00E241F3" w:rsidDel="004C7AE4">
          <w:delInstrText xml:space="preserve"> HYPERLINK "https://doi.org/10.1186/s12859-019-2892-4" \h </w:delInstrText>
        </w:r>
        <w:r w:rsidR="00E241F3" w:rsidDel="004C7AE4">
          <w:fldChar w:fldCharType="separate"/>
        </w:r>
        <w:r w:rsidRPr="007A630F" w:rsidDel="004C7AE4">
          <w:rPr>
            <w:rStyle w:val="afd"/>
            <w:rFonts w:ascii="Times New Roman" w:hAnsi="Times New Roman" w:cs="Times New Roman"/>
          </w:rPr>
          <w:delText>MHCSeqNet: a deep neural network model for universal MHC binding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P. Phloyphisut [et al.] // BMC Bioinformatics. – 2019. – Vol. 20. – MHCSeqNet. – № 1. – P. 270.</w:delText>
        </w:r>
      </w:del>
    </w:p>
    <w:p w14:paraId="60050906" w14:textId="150D0666" w:rsidR="005C4AD5" w:rsidRPr="007A630F" w:rsidDel="004C7AE4" w:rsidRDefault="00BF5734" w:rsidP="007A630F">
      <w:pPr>
        <w:pStyle w:val="af8"/>
        <w:rPr>
          <w:del w:id="2936" w:author="Антон Смирнов" w:date="2023-05-23T15:14:00Z"/>
          <w:rFonts w:ascii="Times New Roman" w:hAnsi="Times New Roman" w:cs="Times New Roman"/>
        </w:rPr>
      </w:pPr>
      <w:bookmarkStart w:id="2937" w:name="ref-odonnell2020"/>
      <w:bookmarkEnd w:id="2934"/>
      <w:del w:id="2938" w:author="Антон Смирнов" w:date="2023-05-23T15:14:00Z">
        <w:r w:rsidRPr="007A630F" w:rsidDel="004C7AE4">
          <w:rPr>
            <w:rFonts w:ascii="Times New Roman" w:hAnsi="Times New Roman" w:cs="Times New Roman"/>
          </w:rPr>
          <w:delText xml:space="preserve">95. O’Donnell T.J. </w:delText>
        </w:r>
        <w:r w:rsidR="00E241F3" w:rsidDel="004C7AE4">
          <w:fldChar w:fldCharType="begin"/>
        </w:r>
        <w:r w:rsidR="00E241F3" w:rsidDel="004C7AE4">
          <w:delInstrText xml:space="preserve"> HYPERLINK "https://doi.org/10.1016/j.cels.2020.06.010" \h </w:delInstrText>
        </w:r>
        <w:r w:rsidR="00E241F3" w:rsidDel="004C7AE4">
          <w:fldChar w:fldCharType="separate"/>
        </w:r>
        <w:r w:rsidRPr="007A630F" w:rsidDel="004C7AE4">
          <w:rPr>
            <w:rStyle w:val="afd"/>
            <w:rFonts w:ascii="Times New Roman" w:hAnsi="Times New Roman" w:cs="Times New Roman"/>
          </w:rPr>
          <w:delText>MHCflurry 2.0: Improved Pan-Allele Prediction of MHC Class I-Presented Peptides by Incorporating Antigen Processing</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T.J. O’Donnell, A. Rubinsteyn, U. Laserson // Cell Systems. – 2020. – Vol. 11. – MHCflurry 2.0. – № 1. – P. 42-48.e7.</w:delText>
        </w:r>
      </w:del>
    </w:p>
    <w:p w14:paraId="3C3804B8" w14:textId="56908B66" w:rsidR="005C4AD5" w:rsidRPr="007A630F" w:rsidDel="004C7AE4" w:rsidRDefault="00BF5734" w:rsidP="007A630F">
      <w:pPr>
        <w:pStyle w:val="af8"/>
        <w:rPr>
          <w:del w:id="2939" w:author="Антон Смирнов" w:date="2023-05-23T15:14:00Z"/>
          <w:rFonts w:ascii="Times New Roman" w:hAnsi="Times New Roman" w:cs="Times New Roman"/>
        </w:rPr>
      </w:pPr>
      <w:bookmarkStart w:id="2940" w:name="ref-stranzl2010"/>
      <w:bookmarkEnd w:id="2937"/>
      <w:del w:id="2941" w:author="Антон Смирнов" w:date="2023-05-23T15:14:00Z">
        <w:r w:rsidRPr="007A630F" w:rsidDel="004C7AE4">
          <w:rPr>
            <w:rFonts w:ascii="Times New Roman" w:hAnsi="Times New Roman" w:cs="Times New Roman"/>
          </w:rPr>
          <w:delText xml:space="preserve">96. Stranzl T. </w:delText>
        </w:r>
        <w:r w:rsidR="00E241F3" w:rsidDel="004C7AE4">
          <w:fldChar w:fldCharType="begin"/>
        </w:r>
        <w:r w:rsidR="00E241F3" w:rsidDel="004C7AE4">
          <w:delInstrText xml:space="preserve"> HYPERLINK "https://doi.org/10.1007/s00251-010-0441-4" \h </w:delInstrText>
        </w:r>
        <w:r w:rsidR="00E241F3" w:rsidDel="004C7AE4">
          <w:fldChar w:fldCharType="separate"/>
        </w:r>
        <w:r w:rsidRPr="007A630F" w:rsidDel="004C7AE4">
          <w:rPr>
            <w:rStyle w:val="afd"/>
            <w:rFonts w:ascii="Times New Roman" w:hAnsi="Times New Roman" w:cs="Times New Roman"/>
          </w:rPr>
          <w:delText>NetCTLpan: pan-specific MHC class I pathway epitope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T. Stranzl [et al.] // Immunogenetics. – 2010. – Vol. 62. – NetCTLpan. – № 6. – P. 357-368.</w:delText>
        </w:r>
      </w:del>
    </w:p>
    <w:p w14:paraId="4C19E301" w14:textId="3A269EF8" w:rsidR="005C4AD5" w:rsidRPr="007A630F" w:rsidDel="004C7AE4" w:rsidRDefault="00BF5734" w:rsidP="007A630F">
      <w:pPr>
        <w:pStyle w:val="af8"/>
        <w:rPr>
          <w:del w:id="2942" w:author="Антон Смирнов" w:date="2023-05-23T15:14:00Z"/>
          <w:rFonts w:ascii="Times New Roman" w:hAnsi="Times New Roman" w:cs="Times New Roman"/>
        </w:rPr>
      </w:pPr>
      <w:bookmarkStart w:id="2943" w:name="ref-wu2019"/>
      <w:bookmarkEnd w:id="2940"/>
      <w:del w:id="2944" w:author="Антон Смирнов" w:date="2023-05-23T15:14:00Z">
        <w:r w:rsidRPr="007A630F" w:rsidDel="004C7AE4">
          <w:rPr>
            <w:rFonts w:ascii="Times New Roman" w:hAnsi="Times New Roman" w:cs="Times New Roman"/>
          </w:rPr>
          <w:delText xml:space="preserve">97. Wu J. </w:delText>
        </w:r>
        <w:r w:rsidR="00E241F3" w:rsidDel="004C7AE4">
          <w:fldChar w:fldCharType="begin"/>
        </w:r>
        <w:r w:rsidR="00E241F3" w:rsidDel="004C7AE4">
          <w:delInstrText xml:space="preserve"> HYPERLINK "https://doi.org/10.3389/fimmu.2019.02559" \h </w:delInstrText>
        </w:r>
        <w:r w:rsidR="00E241F3" w:rsidDel="004C7AE4">
          <w:fldChar w:fldCharType="separate"/>
        </w:r>
        <w:r w:rsidRPr="007A630F" w:rsidDel="004C7AE4">
          <w:rPr>
            <w:rStyle w:val="afd"/>
            <w:rFonts w:ascii="Times New Roman" w:hAnsi="Times New Roman" w:cs="Times New Roman"/>
          </w:rPr>
          <w:delText>DeepHLApan: A Deep Learning Approach for Neoantigen Prediction Considering Both HLA-Peptide Binding and Immunogenicity</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J. Wu [et al.] // Frontiers in Immunology. – 2019. – Vol. 10. – DeepHLApan. – P. 2559.</w:delText>
        </w:r>
      </w:del>
    </w:p>
    <w:p w14:paraId="1826873D" w14:textId="7B621B8B" w:rsidR="005C4AD5" w:rsidRPr="007A630F" w:rsidDel="004C7AE4" w:rsidRDefault="00BF5734" w:rsidP="007A630F">
      <w:pPr>
        <w:pStyle w:val="af8"/>
        <w:rPr>
          <w:del w:id="2945" w:author="Антон Смирнов" w:date="2023-05-23T15:14:00Z"/>
          <w:rFonts w:ascii="Times New Roman" w:hAnsi="Times New Roman" w:cs="Times New Roman"/>
        </w:rPr>
      </w:pPr>
      <w:bookmarkStart w:id="2946" w:name="ref-alvarez2019"/>
      <w:bookmarkEnd w:id="2943"/>
      <w:del w:id="2947" w:author="Антон Смирнов" w:date="2023-05-23T15:14:00Z">
        <w:r w:rsidRPr="007A630F" w:rsidDel="004C7AE4">
          <w:rPr>
            <w:rFonts w:ascii="Times New Roman" w:hAnsi="Times New Roman" w:cs="Times New Roman"/>
          </w:rPr>
          <w:delText xml:space="preserve">98. Alvarez B. </w:delText>
        </w:r>
        <w:r w:rsidR="00E241F3" w:rsidDel="004C7AE4">
          <w:fldChar w:fldCharType="begin"/>
        </w:r>
        <w:r w:rsidR="00E241F3" w:rsidDel="004C7AE4">
          <w:delInstrText xml:space="preserve"> HYPERLINK "https://doi.org/10.1074/mcp.TIR119.001658" \h </w:delInstrText>
        </w:r>
        <w:r w:rsidR="00E241F3" w:rsidDel="004C7AE4">
          <w:fldChar w:fldCharType="separate"/>
        </w:r>
        <w:r w:rsidRPr="007A630F" w:rsidDel="004C7AE4">
          <w:rPr>
            <w:rStyle w:val="afd"/>
            <w:rFonts w:ascii="Times New Roman" w:hAnsi="Times New Roman" w:cs="Times New Roman"/>
          </w:rPr>
          <w:delText>NNAlign_MA; MHC Peptidome Deconvolution for Accurate MHC Binding Motif Characterization and Improved T-cell Epitope Predictions</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B. Alvarez [et al.] // Molecular &amp; Cellular Proteomics. – 2019. – Vol. 18. – № 12. – P. 2459-2477.</w:delText>
        </w:r>
      </w:del>
    </w:p>
    <w:p w14:paraId="191EFBE4" w14:textId="45BE8B3F" w:rsidR="005C4AD5" w:rsidRPr="007A630F" w:rsidDel="004C7AE4" w:rsidRDefault="00BF5734" w:rsidP="007A630F">
      <w:pPr>
        <w:pStyle w:val="af8"/>
        <w:rPr>
          <w:del w:id="2948" w:author="Антон Смирнов" w:date="2023-05-23T15:14:00Z"/>
          <w:rFonts w:ascii="Times New Roman" w:hAnsi="Times New Roman" w:cs="Times New Roman"/>
        </w:rPr>
      </w:pPr>
      <w:bookmarkStart w:id="2949" w:name="ref-paul2020"/>
      <w:bookmarkEnd w:id="2946"/>
      <w:del w:id="2950" w:author="Антон Смирнов" w:date="2023-05-23T15:14:00Z">
        <w:r w:rsidRPr="007A630F" w:rsidDel="004C7AE4">
          <w:rPr>
            <w:rFonts w:ascii="Times New Roman" w:hAnsi="Times New Roman" w:cs="Times New Roman"/>
          </w:rPr>
          <w:delText xml:space="preserve">99. Paul S. </w:delText>
        </w:r>
        <w:r w:rsidR="00E241F3" w:rsidDel="004C7AE4">
          <w:fldChar w:fldCharType="begin"/>
        </w:r>
        <w:r w:rsidR="00E241F3" w:rsidDel="004C7AE4">
          <w:delInstrText xml:space="preserve"> HYPERLINK "https://doi.org/10.1371/journal.pcbi.1007757" \h </w:delInstrText>
        </w:r>
        <w:r w:rsidR="00E241F3" w:rsidDel="004C7AE4">
          <w:fldChar w:fldCharType="separate"/>
        </w:r>
        <w:r w:rsidRPr="007A630F" w:rsidDel="004C7AE4">
          <w:rPr>
            <w:rStyle w:val="afd"/>
            <w:rFonts w:ascii="Times New Roman" w:hAnsi="Times New Roman" w:cs="Times New Roman"/>
          </w:rPr>
          <w:delText>Benchmarking predictions of MHC class I restricted T cell epitopes in a comprehensively studied model system</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Paul [et al.] // PLOS Computational Biology. – 2020. – Vol. 16. – № 5. – P. e1007757.</w:delText>
        </w:r>
      </w:del>
    </w:p>
    <w:p w14:paraId="54B20D4E" w14:textId="0AA1D46E" w:rsidR="005C4AD5" w:rsidDel="004C7AE4" w:rsidRDefault="00BF5734" w:rsidP="007A630F">
      <w:pPr>
        <w:pStyle w:val="af8"/>
        <w:rPr>
          <w:del w:id="2951" w:author="Антон Смирнов" w:date="2023-05-23T15:14:00Z"/>
          <w:rFonts w:ascii="Times New Roman" w:hAnsi="Times New Roman" w:cs="Times New Roman"/>
        </w:rPr>
      </w:pPr>
      <w:bookmarkStart w:id="2952" w:name="ref-mei2020"/>
      <w:bookmarkEnd w:id="2949"/>
      <w:del w:id="2953" w:author="Антон Смирнов" w:date="2023-05-23T15:14:00Z">
        <w:r w:rsidRPr="007A630F" w:rsidDel="004C7AE4">
          <w:rPr>
            <w:rFonts w:ascii="Times New Roman" w:hAnsi="Times New Roman" w:cs="Times New Roman"/>
          </w:rPr>
          <w:delText xml:space="preserve">100. Mei S. </w:delText>
        </w:r>
        <w:r w:rsidR="00E241F3" w:rsidDel="004C7AE4">
          <w:fldChar w:fldCharType="begin"/>
        </w:r>
        <w:r w:rsidR="00E241F3" w:rsidDel="004C7AE4">
          <w:delInstrText xml:space="preserve"> HYPERLINK "https://doi.org/10.1093/bib/bbz051" \h </w:delInstrText>
        </w:r>
        <w:r w:rsidR="00E241F3" w:rsidDel="004C7AE4">
          <w:fldChar w:fldCharType="separate"/>
        </w:r>
        <w:r w:rsidRPr="007A630F" w:rsidDel="004C7AE4">
          <w:rPr>
            <w:rStyle w:val="afd"/>
            <w:rFonts w:ascii="Times New Roman" w:hAnsi="Times New Roman" w:cs="Times New Roman"/>
          </w:rPr>
          <w:delText>A comprehensive review and performance evaluation of bioinformatics tools for HLA class I peptide-binding prediction</w:delText>
        </w:r>
        <w:r w:rsidR="00E241F3" w:rsidDel="004C7AE4">
          <w:rPr>
            <w:rStyle w:val="afd"/>
            <w:rFonts w:ascii="Times New Roman" w:hAnsi="Times New Roman" w:cs="Times New Roman"/>
          </w:rPr>
          <w:fldChar w:fldCharType="end"/>
        </w:r>
        <w:r w:rsidRPr="007A630F" w:rsidDel="004C7AE4">
          <w:rPr>
            <w:rFonts w:ascii="Times New Roman" w:hAnsi="Times New Roman" w:cs="Times New Roman"/>
          </w:rPr>
          <w:delText xml:space="preserve"> / S. Mei [et al.] // Briefings in Bioinformatics. – 2020. – Vol. 21. – № 4. – P. 1119-1135.</w:delText>
        </w:r>
        <w:bookmarkEnd w:id="2605"/>
        <w:bookmarkEnd w:id="2609"/>
        <w:bookmarkEnd w:id="2952"/>
      </w:del>
    </w:p>
    <w:bookmarkEnd w:id="2610"/>
    <w:p w14:paraId="5E06568F" w14:textId="77777777" w:rsidR="00236796" w:rsidRPr="007A630F" w:rsidRDefault="00236796" w:rsidP="007A630F">
      <w:pPr>
        <w:pStyle w:val="af8"/>
        <w:rPr>
          <w:rFonts w:ascii="Times New Roman" w:hAnsi="Times New Roman" w:cs="Times New Roman"/>
        </w:rPr>
      </w:pPr>
    </w:p>
    <w:sectPr w:rsidR="00236796" w:rsidRPr="007A630F">
      <w:footerReference w:type="default" r:id="rId12"/>
      <w:pgSz w:w="11906" w:h="16838"/>
      <w:pgMar w:top="1134" w:right="850" w:bottom="1134" w:left="1701" w:header="709" w:footer="709" w:gutter="0"/>
      <w:cols w:space="170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1" w:author="Антон Смирнов" w:date="2023-05-23T11:49:00Z" w:initials="АС">
    <w:p w14:paraId="6DAF4649" w14:textId="1A8DACAE" w:rsidR="00D942AB" w:rsidRPr="00A54B59" w:rsidRDefault="00D942AB">
      <w:pPr>
        <w:pStyle w:val="aff3"/>
        <w:rPr>
          <w:lang w:val="ru-RU"/>
        </w:rPr>
      </w:pPr>
      <w:r>
        <w:rPr>
          <w:rStyle w:val="aff2"/>
        </w:rPr>
        <w:annotationRef/>
      </w:r>
      <w:r>
        <w:rPr>
          <w:lang w:val="ru-RU"/>
        </w:rPr>
        <w:t>Здесь необходимо вставить ссылку?</w:t>
      </w:r>
    </w:p>
  </w:comment>
  <w:comment w:id="238" w:author="User" w:date="2023-04-14T11:40:00Z" w:initials="U">
    <w:p w14:paraId="78BD66E6" w14:textId="41EA1717" w:rsidR="00D942AB" w:rsidRPr="00DA1734" w:rsidRDefault="00D942AB">
      <w:pPr>
        <w:pStyle w:val="aff3"/>
        <w:rPr>
          <w:lang w:val="ru-RU"/>
        </w:rPr>
      </w:pPr>
      <w:r>
        <w:rPr>
          <w:rStyle w:val="aff2"/>
        </w:rPr>
        <w:annotationRef/>
      </w:r>
      <w:r>
        <w:rPr>
          <w:lang w:val="ru-RU"/>
        </w:rPr>
        <w:t>Нужно четко написать цель в одно предложение</w:t>
      </w:r>
    </w:p>
  </w:comment>
  <w:comment w:id="239" w:author="Антон Смирнов" w:date="2023-05-23T12:20:00Z" w:initials="АС">
    <w:p w14:paraId="2E67D430" w14:textId="63F5A73A" w:rsidR="00D942AB" w:rsidRPr="006B357D" w:rsidRDefault="00D942AB">
      <w:pPr>
        <w:pStyle w:val="aff3"/>
        <w:rPr>
          <w:lang w:val="ru-RU"/>
        </w:rPr>
      </w:pPr>
      <w:r>
        <w:rPr>
          <w:rStyle w:val="aff2"/>
        </w:rPr>
        <w:annotationRef/>
      </w:r>
      <w:r>
        <w:rPr>
          <w:lang w:val="ru-RU"/>
        </w:rPr>
        <w:t>Сделано</w:t>
      </w:r>
    </w:p>
  </w:comment>
  <w:comment w:id="277" w:author="User" w:date="2023-04-14T11:41:00Z" w:initials="U">
    <w:p w14:paraId="32A8DD4D" w14:textId="459D581C" w:rsidR="00D942AB" w:rsidRPr="00DA1734" w:rsidRDefault="00D942AB">
      <w:pPr>
        <w:pStyle w:val="aff3"/>
        <w:rPr>
          <w:lang w:val="ru-RU"/>
        </w:rPr>
      </w:pPr>
      <w:r>
        <w:rPr>
          <w:rStyle w:val="aff2"/>
        </w:rPr>
        <w:annotationRef/>
      </w:r>
      <w:r>
        <w:rPr>
          <w:lang w:val="ru-RU"/>
        </w:rPr>
        <w:t>Если использовать слово система, то и в цели работы она должна присутствовать. На мой взгляд лучше использовать слово подход.</w:t>
      </w:r>
    </w:p>
  </w:comment>
  <w:comment w:id="282" w:author="User" w:date="2023-04-14T11:57:00Z" w:initials="U">
    <w:p w14:paraId="4C9358DF" w14:textId="6B62AA58" w:rsidR="00D942AB" w:rsidRPr="008F474C" w:rsidRDefault="00D942AB">
      <w:pPr>
        <w:pStyle w:val="aff3"/>
        <w:rPr>
          <w:lang w:val="ru-RU"/>
        </w:rPr>
      </w:pPr>
      <w:r>
        <w:rPr>
          <w:rStyle w:val="aff2"/>
        </w:rPr>
        <w:annotationRef/>
      </w:r>
      <w:r>
        <w:rPr>
          <w:lang w:val="ru-RU"/>
        </w:rPr>
        <w:t>Луше подробнее написать какие данные и модели</w:t>
      </w:r>
    </w:p>
  </w:comment>
  <w:comment w:id="283" w:author="Антон Смирнов" w:date="2023-05-23T12:20:00Z" w:initials="АС">
    <w:p w14:paraId="621D43D8" w14:textId="1D730D92" w:rsidR="00D942AB" w:rsidRPr="006B357D" w:rsidRDefault="00D942AB">
      <w:pPr>
        <w:pStyle w:val="aff3"/>
        <w:rPr>
          <w:lang w:val="ru-RU"/>
        </w:rPr>
      </w:pPr>
      <w:r>
        <w:rPr>
          <w:rStyle w:val="aff2"/>
        </w:rPr>
        <w:annotationRef/>
      </w:r>
      <w:r>
        <w:rPr>
          <w:lang w:val="ru-RU"/>
        </w:rPr>
        <w:t>Сделано</w:t>
      </w:r>
    </w:p>
  </w:comment>
  <w:comment w:id="346" w:author="Антон Смирнов" w:date="2023-05-23T13:25:00Z" w:initials="АС">
    <w:p w14:paraId="6D09F1FE" w14:textId="6B57852A" w:rsidR="00D942AB" w:rsidRPr="00394FC6" w:rsidRDefault="00D942AB">
      <w:pPr>
        <w:pStyle w:val="aff3"/>
        <w:rPr>
          <w:lang w:val="ru-RU"/>
        </w:rPr>
      </w:pPr>
      <w:r>
        <w:rPr>
          <w:rStyle w:val="aff2"/>
        </w:rPr>
        <w:annotationRef/>
      </w:r>
      <w:r>
        <w:rPr>
          <w:lang w:val="ru-RU"/>
        </w:rPr>
        <w:t>Перефразировано</w:t>
      </w:r>
    </w:p>
  </w:comment>
  <w:comment w:id="357" w:author="User" w:date="2023-04-14T12:02:00Z" w:initials="U">
    <w:p w14:paraId="216E0BC1" w14:textId="5992B654" w:rsidR="00D942AB" w:rsidRPr="008F474C" w:rsidRDefault="00D942AB">
      <w:pPr>
        <w:pStyle w:val="aff3"/>
        <w:rPr>
          <w:lang w:val="ru-RU"/>
        </w:rPr>
      </w:pPr>
      <w:r>
        <w:rPr>
          <w:rStyle w:val="aff2"/>
        </w:rPr>
        <w:annotationRef/>
      </w:r>
      <w:r>
        <w:rPr>
          <w:lang w:val="ru-RU"/>
        </w:rPr>
        <w:t>Какое-то не удачное слово. И смысл этого предложения не очевиден.</w:t>
      </w:r>
    </w:p>
  </w:comment>
  <w:comment w:id="362" w:author="User" w:date="2023-04-14T12:05:00Z" w:initials="U">
    <w:p w14:paraId="1635FC15" w14:textId="30146182" w:rsidR="00D942AB" w:rsidRPr="00960AF7" w:rsidRDefault="00D942AB">
      <w:pPr>
        <w:pStyle w:val="aff3"/>
        <w:rPr>
          <w:lang w:val="ru-RU"/>
        </w:rPr>
      </w:pPr>
      <w:r>
        <w:rPr>
          <w:rStyle w:val="aff2"/>
        </w:rPr>
        <w:annotationRef/>
      </w:r>
    </w:p>
  </w:comment>
  <w:comment w:id="363" w:author="Антон Смирнов" w:date="2023-05-23T13:25:00Z" w:initials="АС">
    <w:p w14:paraId="179C9EB6" w14:textId="14CC13C4" w:rsidR="00D942AB" w:rsidRPr="00394FC6" w:rsidRDefault="00D942AB">
      <w:pPr>
        <w:pStyle w:val="aff3"/>
        <w:rPr>
          <w:lang w:val="ru-RU"/>
        </w:rPr>
      </w:pPr>
      <w:r>
        <w:rPr>
          <w:rStyle w:val="aff2"/>
        </w:rPr>
        <w:annotationRef/>
      </w:r>
      <w:r>
        <w:rPr>
          <w:lang w:val="ru-RU"/>
        </w:rPr>
        <w:t>Фраза взята из лекции по иммунологии кафедры иммунологии МБФ</w:t>
      </w:r>
    </w:p>
  </w:comment>
  <w:comment w:id="1632" w:author="Антон Смирнов" w:date="2023-05-23T17:02:00Z" w:initials="АС">
    <w:p w14:paraId="5E51DDEA" w14:textId="5347C4AC" w:rsidR="00D942AB" w:rsidRPr="005516A5" w:rsidRDefault="00D942AB">
      <w:pPr>
        <w:pStyle w:val="aff3"/>
        <w:rPr>
          <w:lang w:val="ru-RU"/>
        </w:rPr>
      </w:pPr>
      <w:r>
        <w:rPr>
          <w:rStyle w:val="aff2"/>
        </w:rPr>
        <w:annotationRef/>
      </w:r>
      <w:r>
        <w:rPr>
          <w:lang w:val="ru-RU"/>
        </w:rPr>
        <w:t xml:space="preserve">Необходимо переформулировать. Дело в том, что в протеасоме нельзя объединять </w:t>
      </w:r>
      <w:r>
        <w:t>in</w:t>
      </w:r>
      <w:r w:rsidRPr="005516A5">
        <w:rPr>
          <w:lang w:val="ru-RU"/>
        </w:rPr>
        <w:t xml:space="preserve"> </w:t>
      </w:r>
      <w:r>
        <w:t>vivo</w:t>
      </w:r>
      <w:r w:rsidRPr="005516A5">
        <w:rPr>
          <w:lang w:val="ru-RU"/>
        </w:rPr>
        <w:t xml:space="preserve"> </w:t>
      </w:r>
      <w:r>
        <w:rPr>
          <w:lang w:val="ru-RU"/>
        </w:rPr>
        <w:t xml:space="preserve">с </w:t>
      </w:r>
      <w:r>
        <w:t>in</w:t>
      </w:r>
      <w:r w:rsidRPr="005516A5">
        <w:rPr>
          <w:lang w:val="ru-RU"/>
        </w:rPr>
        <w:t xml:space="preserve"> </w:t>
      </w:r>
      <w:r>
        <w:t>vitro</w:t>
      </w:r>
      <w:r>
        <w:rPr>
          <w:lang w:val="ru-RU"/>
        </w:rPr>
        <w:t xml:space="preserve">, так как сайты </w:t>
      </w:r>
      <w:r>
        <w:t>in</w:t>
      </w:r>
      <w:r w:rsidRPr="005516A5">
        <w:rPr>
          <w:lang w:val="ru-RU"/>
        </w:rPr>
        <w:t xml:space="preserve"> </w:t>
      </w:r>
      <w:r>
        <w:t>vivo</w:t>
      </w:r>
      <w:r w:rsidRPr="005516A5">
        <w:rPr>
          <w:lang w:val="ru-RU"/>
        </w:rPr>
        <w:t xml:space="preserve"> </w:t>
      </w:r>
      <w:r>
        <w:rPr>
          <w:lang w:val="ru-RU"/>
        </w:rPr>
        <w:t xml:space="preserve">мы определяем по тому, что представлено на </w:t>
      </w:r>
      <w:r>
        <w:t>MHC</w:t>
      </w:r>
      <w:r w:rsidRPr="005516A5">
        <w:rPr>
          <w:lang w:val="ru-RU"/>
        </w:rPr>
        <w:t xml:space="preserve">. </w:t>
      </w:r>
      <w:r>
        <w:rPr>
          <w:lang w:val="ru-RU"/>
        </w:rPr>
        <w:t>Здесь же мы и</w:t>
      </w:r>
      <w:r w:rsidRPr="005516A5">
        <w:rPr>
          <w:lang w:val="ru-RU"/>
        </w:rPr>
        <w:t xml:space="preserve"> </w:t>
      </w:r>
      <w:r>
        <w:t>in</w:t>
      </w:r>
      <w:r w:rsidRPr="005516A5">
        <w:rPr>
          <w:lang w:val="ru-RU"/>
        </w:rPr>
        <w:t xml:space="preserve"> </w:t>
      </w:r>
      <w:r>
        <w:t>vitro</w:t>
      </w:r>
      <w:r w:rsidRPr="005516A5">
        <w:rPr>
          <w:lang w:val="ru-RU"/>
        </w:rPr>
        <w:t xml:space="preserve"> </w:t>
      </w:r>
      <w:r>
        <w:rPr>
          <w:lang w:val="ru-RU"/>
        </w:rPr>
        <w:t xml:space="preserve">и </w:t>
      </w:r>
      <w:r>
        <w:t>in</w:t>
      </w:r>
      <w:r w:rsidRPr="005516A5">
        <w:rPr>
          <w:lang w:val="ru-RU"/>
        </w:rPr>
        <w:t xml:space="preserve"> </w:t>
      </w:r>
      <w:r>
        <w:t>vivo</w:t>
      </w:r>
      <w:r w:rsidRPr="005516A5">
        <w:rPr>
          <w:lang w:val="ru-RU"/>
        </w:rPr>
        <w:t xml:space="preserve"> </w:t>
      </w:r>
      <w:r>
        <w:rPr>
          <w:lang w:val="ru-RU"/>
        </w:rPr>
        <w:t xml:space="preserve">непосредственно определяем связывание, просто разными методами  </w:t>
      </w:r>
    </w:p>
  </w:comment>
  <w:comment w:id="2594" w:author="Лагунин Алексей Александрович" w:date="2023-04-14T15:50:00Z" w:initials="ЛАА">
    <w:p w14:paraId="2E2CBEF8" w14:textId="05A6FCF0" w:rsidR="00D942AB" w:rsidRPr="006D3EF5" w:rsidRDefault="00D942AB">
      <w:pPr>
        <w:pStyle w:val="aff3"/>
        <w:rPr>
          <w:lang w:val="ru-RU"/>
        </w:rPr>
      </w:pPr>
      <w:r>
        <w:rPr>
          <w:rStyle w:val="aff2"/>
        </w:rPr>
        <w:annotationRef/>
      </w:r>
      <w:r>
        <w:rPr>
          <w:noProof/>
          <w:lang w:val="ru-RU"/>
        </w:rPr>
        <w:t>Предлагаю объеденить с результатами. Может быть лучше перед выводами сделать раздел Заключение.</w:t>
      </w:r>
    </w:p>
  </w:comment>
  <w:comment w:id="2602" w:author="Лагунин Алексей Александрович" w:date="2023-04-14T15:51:00Z" w:initials="ЛАА">
    <w:p w14:paraId="69F46570" w14:textId="5FE475D8" w:rsidR="00D942AB" w:rsidRPr="006D3EF5" w:rsidRDefault="00D942AB">
      <w:pPr>
        <w:pStyle w:val="aff3"/>
        <w:rPr>
          <w:lang w:val="ru-RU"/>
        </w:rPr>
      </w:pPr>
      <w:r>
        <w:rPr>
          <w:rStyle w:val="aff2"/>
        </w:rPr>
        <w:annotationRef/>
      </w:r>
      <w:r>
        <w:rPr>
          <w:noProof/>
          <w:lang w:val="ru-RU"/>
        </w:rPr>
        <w:t>Приложение обычно идет после Списка литературы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F4649" w15:done="0"/>
  <w15:commentEx w15:paraId="78BD66E6" w15:done="0"/>
  <w15:commentEx w15:paraId="2E67D430" w15:paraIdParent="78BD66E6" w15:done="0"/>
  <w15:commentEx w15:paraId="32A8DD4D" w15:done="0"/>
  <w15:commentEx w15:paraId="4C9358DF" w15:done="0"/>
  <w15:commentEx w15:paraId="621D43D8" w15:paraIdParent="4C9358DF" w15:done="0"/>
  <w15:commentEx w15:paraId="6D09F1FE" w15:done="0"/>
  <w15:commentEx w15:paraId="216E0BC1" w15:done="0"/>
  <w15:commentEx w15:paraId="1635FC15" w15:done="0"/>
  <w15:commentEx w15:paraId="179C9EB6" w15:paraIdParent="1635FC15" w15:done="0"/>
  <w15:commentEx w15:paraId="5E51DDEA" w15:done="0"/>
  <w15:commentEx w15:paraId="2E2CBEF8" w15:done="0"/>
  <w15:commentEx w15:paraId="69F46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726AC" w16cex:dateUtc="2023-05-23T08:49:00Z"/>
  <w16cex:commentExtensible w16cex:durableId="28172E1A" w16cex:dateUtc="2023-05-23T09:20:00Z"/>
  <w16cex:commentExtensible w16cex:durableId="28172E23" w16cex:dateUtc="2023-05-23T09:20:00Z"/>
  <w16cex:commentExtensible w16cex:durableId="28173D42" w16cex:dateUtc="2023-05-23T10:25:00Z"/>
  <w16cex:commentExtensible w16cex:durableId="28173D5F" w16cex:dateUtc="2023-05-23T10:25:00Z"/>
  <w16cex:commentExtensible w16cex:durableId="2817703B" w16cex:dateUtc="2023-05-23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F4649" w16cid:durableId="281726AC"/>
  <w16cid:commentId w16cid:paraId="78BD66E6" w16cid:durableId="28172178"/>
  <w16cid:commentId w16cid:paraId="2E67D430" w16cid:durableId="28172E1A"/>
  <w16cid:commentId w16cid:paraId="32A8DD4D" w16cid:durableId="28172179"/>
  <w16cid:commentId w16cid:paraId="4C9358DF" w16cid:durableId="2817217A"/>
  <w16cid:commentId w16cid:paraId="621D43D8" w16cid:durableId="28172E23"/>
  <w16cid:commentId w16cid:paraId="6D09F1FE" w16cid:durableId="28173D42"/>
  <w16cid:commentId w16cid:paraId="216E0BC1" w16cid:durableId="2817217B"/>
  <w16cid:commentId w16cid:paraId="1635FC15" w16cid:durableId="2817217C"/>
  <w16cid:commentId w16cid:paraId="179C9EB6" w16cid:durableId="28173D5F"/>
  <w16cid:commentId w16cid:paraId="5E51DDEA" w16cid:durableId="2817703B"/>
  <w16cid:commentId w16cid:paraId="2E2CBEF8" w16cid:durableId="2817217D"/>
  <w16cid:commentId w16cid:paraId="69F46570" w16cid:durableId="28172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21A9A" w14:textId="77777777" w:rsidR="00074BB8" w:rsidRDefault="00074BB8">
      <w:pPr>
        <w:spacing w:after="0"/>
      </w:pPr>
      <w:r>
        <w:separator/>
      </w:r>
    </w:p>
  </w:endnote>
  <w:endnote w:type="continuationSeparator" w:id="0">
    <w:p w14:paraId="4A04A9A9" w14:textId="77777777" w:rsidR="00074BB8" w:rsidRDefault="00074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54" w:author="User" w:date="2023-04-14T12:13:00Z"/>
  <w:sdt>
    <w:sdtPr>
      <w:id w:val="434182637"/>
      <w:docPartObj>
        <w:docPartGallery w:val="Page Numbers (Bottom of Page)"/>
        <w:docPartUnique/>
      </w:docPartObj>
    </w:sdtPr>
    <w:sdtContent>
      <w:customXmlInsRangeEnd w:id="2954"/>
      <w:p w14:paraId="0A7BACFA" w14:textId="4DE82928" w:rsidR="00D942AB" w:rsidRDefault="00D942AB">
        <w:pPr>
          <w:pStyle w:val="ae"/>
          <w:jc w:val="center"/>
          <w:rPr>
            <w:ins w:id="2955" w:author="User" w:date="2023-04-14T12:13:00Z"/>
          </w:rPr>
        </w:pPr>
        <w:ins w:id="2956" w:author="User" w:date="2023-04-14T12:13:00Z">
          <w:r>
            <w:fldChar w:fldCharType="begin"/>
          </w:r>
          <w:r>
            <w:instrText>PAGE   \* MERGEFORMAT</w:instrText>
          </w:r>
          <w:r>
            <w:fldChar w:fldCharType="separate"/>
          </w:r>
        </w:ins>
        <w:r w:rsidRPr="006D3EF5">
          <w:rPr>
            <w:noProof/>
            <w:lang w:val="ru-RU"/>
          </w:rPr>
          <w:t>32</w:t>
        </w:r>
        <w:ins w:id="2957" w:author="User" w:date="2023-04-14T12:13:00Z">
          <w:r>
            <w:fldChar w:fldCharType="end"/>
          </w:r>
        </w:ins>
      </w:p>
      <w:customXmlInsRangeStart w:id="2958" w:author="User" w:date="2023-04-14T12:13:00Z"/>
    </w:sdtContent>
  </w:sdt>
  <w:customXmlInsRangeEnd w:id="2958"/>
  <w:p w14:paraId="00F7C8DF" w14:textId="77777777" w:rsidR="00D942AB" w:rsidRDefault="00D942A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F6C17" w14:textId="77777777" w:rsidR="00074BB8" w:rsidRDefault="00074BB8">
      <w:r>
        <w:separator/>
      </w:r>
    </w:p>
  </w:footnote>
  <w:footnote w:type="continuationSeparator" w:id="0">
    <w:p w14:paraId="3EDCB29B" w14:textId="77777777" w:rsidR="00074BB8" w:rsidRDefault="00074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60F85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BEED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806B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3230DA"/>
    <w:multiLevelType w:val="hybridMultilevel"/>
    <w:tmpl w:val="C0A88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5F00B4"/>
    <w:multiLevelType w:val="hybridMultilevel"/>
    <w:tmpl w:val="56FC961E"/>
    <w:lvl w:ilvl="0" w:tplc="80D02864">
      <w:start w:val="1"/>
      <w:numFmt w:val="bullet"/>
      <w:lvlText w:val=" "/>
      <w:lvlJc w:val="left"/>
      <w:pPr>
        <w:tabs>
          <w:tab w:val="num" w:pos="0"/>
        </w:tabs>
        <w:ind w:left="480" w:hanging="480"/>
      </w:pPr>
    </w:lvl>
    <w:lvl w:ilvl="1" w:tplc="F77880AE">
      <w:start w:val="1"/>
      <w:numFmt w:val="bullet"/>
      <w:lvlText w:val=" "/>
      <w:lvlJc w:val="left"/>
      <w:pPr>
        <w:tabs>
          <w:tab w:val="num" w:pos="720"/>
        </w:tabs>
        <w:ind w:left="1200" w:hanging="480"/>
      </w:pPr>
    </w:lvl>
    <w:lvl w:ilvl="2" w:tplc="2F88C80C">
      <w:start w:val="1"/>
      <w:numFmt w:val="bullet"/>
      <w:lvlText w:val=" "/>
      <w:lvlJc w:val="left"/>
      <w:pPr>
        <w:tabs>
          <w:tab w:val="num" w:pos="1440"/>
        </w:tabs>
        <w:ind w:left="1920" w:hanging="480"/>
      </w:pPr>
    </w:lvl>
    <w:lvl w:ilvl="3" w:tplc="F92234F8">
      <w:start w:val="1"/>
      <w:numFmt w:val="bullet"/>
      <w:lvlText w:val=" "/>
      <w:lvlJc w:val="left"/>
      <w:pPr>
        <w:tabs>
          <w:tab w:val="num" w:pos="2160"/>
        </w:tabs>
        <w:ind w:left="2640" w:hanging="480"/>
      </w:pPr>
    </w:lvl>
    <w:lvl w:ilvl="4" w:tplc="93B2BBE0">
      <w:start w:val="1"/>
      <w:numFmt w:val="bullet"/>
      <w:lvlText w:val=" "/>
      <w:lvlJc w:val="left"/>
      <w:pPr>
        <w:tabs>
          <w:tab w:val="num" w:pos="2880"/>
        </w:tabs>
        <w:ind w:left="3360" w:hanging="480"/>
      </w:pPr>
    </w:lvl>
    <w:lvl w:ilvl="5" w:tplc="F530D6F6">
      <w:start w:val="1"/>
      <w:numFmt w:val="bullet"/>
      <w:lvlText w:val=" "/>
      <w:lvlJc w:val="left"/>
      <w:pPr>
        <w:tabs>
          <w:tab w:val="num" w:pos="3600"/>
        </w:tabs>
        <w:ind w:left="4080" w:hanging="480"/>
      </w:pPr>
    </w:lvl>
    <w:lvl w:ilvl="6" w:tplc="5CA82682">
      <w:start w:val="1"/>
      <w:numFmt w:val="bullet"/>
      <w:lvlText w:val=" "/>
      <w:lvlJc w:val="left"/>
      <w:pPr>
        <w:tabs>
          <w:tab w:val="num" w:pos="4320"/>
        </w:tabs>
        <w:ind w:left="4800" w:hanging="480"/>
      </w:pPr>
    </w:lvl>
    <w:lvl w:ilvl="7" w:tplc="977E427A">
      <w:start w:val="1"/>
      <w:numFmt w:val="bullet"/>
      <w:lvlText w:val=" "/>
      <w:lvlJc w:val="left"/>
      <w:pPr>
        <w:tabs>
          <w:tab w:val="num" w:pos="5040"/>
        </w:tabs>
        <w:ind w:left="5520" w:hanging="480"/>
      </w:pPr>
    </w:lvl>
    <w:lvl w:ilvl="8" w:tplc="9A74D1A8">
      <w:start w:val="1"/>
      <w:numFmt w:val="bullet"/>
      <w:lvlText w:val=" "/>
      <w:lvlJc w:val="left"/>
      <w:pPr>
        <w:tabs>
          <w:tab w:val="num" w:pos="5760"/>
        </w:tabs>
        <w:ind w:left="6240" w:hanging="480"/>
      </w:pPr>
    </w:lvl>
  </w:abstractNum>
  <w:abstractNum w:abstractNumId="5" w15:restartNumberingAfterBreak="0">
    <w:nsid w:val="53FB1BE1"/>
    <w:multiLevelType w:val="hybridMultilevel"/>
    <w:tmpl w:val="6F76620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6E61517B"/>
    <w:multiLevelType w:val="hybridMultilevel"/>
    <w:tmpl w:val="CEFE5B1C"/>
    <w:lvl w:ilvl="0" w:tplc="A9B4CCF2">
      <w:start w:val="1"/>
      <w:numFmt w:val="decimal"/>
      <w:lvlText w:val="%1."/>
      <w:lvlJc w:val="left"/>
      <w:pPr>
        <w:ind w:left="1429" w:hanging="360"/>
      </w:pPr>
      <w:rPr>
        <w:i w:val="0"/>
        <w:i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нтон Смирнов">
    <w15:presenceInfo w15:providerId="Windows Live" w15:userId="3d614e2cbc313700"/>
  </w15:person>
  <w15:person w15:author="User">
    <w15:presenceInfo w15:providerId="None" w15:userId="User"/>
  </w15:person>
  <w15:person w15:author="Лагунин Алексей Александрович">
    <w15:presenceInfo w15:providerId="AD" w15:userId="S-1-5-21-808102982-1354657675-4096807119-42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AD5"/>
    <w:rsid w:val="00005FA4"/>
    <w:rsid w:val="0002028E"/>
    <w:rsid w:val="00033E83"/>
    <w:rsid w:val="00035766"/>
    <w:rsid w:val="00041B27"/>
    <w:rsid w:val="00050457"/>
    <w:rsid w:val="00074BB8"/>
    <w:rsid w:val="00085258"/>
    <w:rsid w:val="000B0A03"/>
    <w:rsid w:val="000B7CEC"/>
    <w:rsid w:val="000F47EE"/>
    <w:rsid w:val="00153E6A"/>
    <w:rsid w:val="00170CCF"/>
    <w:rsid w:val="00171E8E"/>
    <w:rsid w:val="001720CC"/>
    <w:rsid w:val="00184AA9"/>
    <w:rsid w:val="001954B7"/>
    <w:rsid w:val="00200583"/>
    <w:rsid w:val="0020414D"/>
    <w:rsid w:val="00236796"/>
    <w:rsid w:val="00270346"/>
    <w:rsid w:val="00281DA5"/>
    <w:rsid w:val="00297BAA"/>
    <w:rsid w:val="002C6EF1"/>
    <w:rsid w:val="0031793F"/>
    <w:rsid w:val="00335E8B"/>
    <w:rsid w:val="00352641"/>
    <w:rsid w:val="00394FC6"/>
    <w:rsid w:val="004046B8"/>
    <w:rsid w:val="00410C2A"/>
    <w:rsid w:val="00422344"/>
    <w:rsid w:val="004227FE"/>
    <w:rsid w:val="004354E3"/>
    <w:rsid w:val="00446B25"/>
    <w:rsid w:val="004923B4"/>
    <w:rsid w:val="004961D5"/>
    <w:rsid w:val="004C7AE4"/>
    <w:rsid w:val="004E4E14"/>
    <w:rsid w:val="00502A4E"/>
    <w:rsid w:val="0051333C"/>
    <w:rsid w:val="005412F0"/>
    <w:rsid w:val="005516A5"/>
    <w:rsid w:val="0055673C"/>
    <w:rsid w:val="00560E42"/>
    <w:rsid w:val="00565535"/>
    <w:rsid w:val="005860B8"/>
    <w:rsid w:val="005A12C5"/>
    <w:rsid w:val="005A6BE6"/>
    <w:rsid w:val="005B6E19"/>
    <w:rsid w:val="005B6E25"/>
    <w:rsid w:val="005C4AD5"/>
    <w:rsid w:val="005E2C91"/>
    <w:rsid w:val="00647406"/>
    <w:rsid w:val="00666376"/>
    <w:rsid w:val="006A69AF"/>
    <w:rsid w:val="006B357D"/>
    <w:rsid w:val="006D3EF5"/>
    <w:rsid w:val="007050C1"/>
    <w:rsid w:val="0072465A"/>
    <w:rsid w:val="00744043"/>
    <w:rsid w:val="007855FD"/>
    <w:rsid w:val="007A5832"/>
    <w:rsid w:val="007A630F"/>
    <w:rsid w:val="007D6005"/>
    <w:rsid w:val="007F2068"/>
    <w:rsid w:val="008517BA"/>
    <w:rsid w:val="00875C19"/>
    <w:rsid w:val="008836A4"/>
    <w:rsid w:val="00885C4E"/>
    <w:rsid w:val="008903DD"/>
    <w:rsid w:val="008C1E98"/>
    <w:rsid w:val="008D6BD1"/>
    <w:rsid w:val="008F474C"/>
    <w:rsid w:val="008F74E2"/>
    <w:rsid w:val="00906D61"/>
    <w:rsid w:val="009508F2"/>
    <w:rsid w:val="00960AF7"/>
    <w:rsid w:val="00972DB9"/>
    <w:rsid w:val="009B5EC2"/>
    <w:rsid w:val="009C1349"/>
    <w:rsid w:val="009C4524"/>
    <w:rsid w:val="009D0048"/>
    <w:rsid w:val="009E036F"/>
    <w:rsid w:val="009E7ACD"/>
    <w:rsid w:val="009F2324"/>
    <w:rsid w:val="00A07FED"/>
    <w:rsid w:val="00A536D2"/>
    <w:rsid w:val="00A54B59"/>
    <w:rsid w:val="00A84A4B"/>
    <w:rsid w:val="00A97629"/>
    <w:rsid w:val="00AB2F85"/>
    <w:rsid w:val="00AD0539"/>
    <w:rsid w:val="00AE72CE"/>
    <w:rsid w:val="00AF0B2E"/>
    <w:rsid w:val="00B11A75"/>
    <w:rsid w:val="00B50096"/>
    <w:rsid w:val="00B51F40"/>
    <w:rsid w:val="00B6302E"/>
    <w:rsid w:val="00B65990"/>
    <w:rsid w:val="00BA0357"/>
    <w:rsid w:val="00BA77E2"/>
    <w:rsid w:val="00BC7CF9"/>
    <w:rsid w:val="00BE0A15"/>
    <w:rsid w:val="00BF5734"/>
    <w:rsid w:val="00C445AB"/>
    <w:rsid w:val="00C6573C"/>
    <w:rsid w:val="00C802FF"/>
    <w:rsid w:val="00C820CA"/>
    <w:rsid w:val="00D14DCF"/>
    <w:rsid w:val="00D3406F"/>
    <w:rsid w:val="00D772E4"/>
    <w:rsid w:val="00D8041C"/>
    <w:rsid w:val="00D942AB"/>
    <w:rsid w:val="00DA1734"/>
    <w:rsid w:val="00E11DF9"/>
    <w:rsid w:val="00E159B8"/>
    <w:rsid w:val="00E24135"/>
    <w:rsid w:val="00E241F3"/>
    <w:rsid w:val="00E36F22"/>
    <w:rsid w:val="00E441B8"/>
    <w:rsid w:val="00E53751"/>
    <w:rsid w:val="00E57B48"/>
    <w:rsid w:val="00E608AF"/>
    <w:rsid w:val="00E63C19"/>
    <w:rsid w:val="00E66A88"/>
    <w:rsid w:val="00E67701"/>
    <w:rsid w:val="00E71309"/>
    <w:rsid w:val="00EA3D12"/>
    <w:rsid w:val="00EA60B1"/>
    <w:rsid w:val="00ED7CE7"/>
    <w:rsid w:val="00F13542"/>
    <w:rsid w:val="00FF5BD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5CCF"/>
  <w15:docId w15:val="{924C9286-2D88-42E8-A32D-27BBAAD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uiPriority w:val="9"/>
    <w:qFormat/>
    <w:rsid w:val="00DB38A4"/>
    <w:pPr>
      <w:keepNext/>
      <w:keepLines/>
      <w:spacing w:before="480" w:after="0" w:line="480" w:lineRule="auto"/>
      <w:jc w:val="center"/>
      <w:outlineLvl w:val="0"/>
    </w:pPr>
    <w:rPr>
      <w:rFonts w:ascii="Times New Roman" w:eastAsiaTheme="majorEastAsia" w:hAnsi="Times New Roman" w:cstheme="majorBidi"/>
      <w:b/>
      <w:bCs/>
      <w:color w:val="000000" w:themeColor="text1"/>
      <w:sz w:val="32"/>
      <w:szCs w:val="32"/>
    </w:rPr>
  </w:style>
  <w:style w:type="paragraph" w:styleId="2">
    <w:name w:val="heading 2"/>
    <w:basedOn w:val="a"/>
    <w:next w:val="a0"/>
    <w:link w:val="20"/>
    <w:uiPriority w:val="9"/>
    <w:unhideWhenUsed/>
    <w:qFormat/>
    <w:rsid w:val="00DB38A4"/>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8"/>
    </w:rPr>
  </w:style>
  <w:style w:type="paragraph" w:styleId="3">
    <w:name w:val="heading 3"/>
    <w:basedOn w:val="a"/>
    <w:next w:val="a0"/>
    <w:link w:val="30"/>
    <w:uiPriority w:val="9"/>
    <w:unhideWhenUsed/>
    <w:qFormat/>
    <w:rsid w:val="00DB38A4"/>
    <w:pPr>
      <w:keepNext/>
      <w:keepLines/>
      <w:spacing w:before="200" w:after="0" w:line="480" w:lineRule="auto"/>
      <w:jc w:val="center"/>
      <w:outlineLvl w:val="2"/>
    </w:pPr>
    <w:rPr>
      <w:rFonts w:ascii="Times New Roman" w:eastAsiaTheme="majorEastAsia" w:hAnsi="Times New Roman" w:cstheme="majorBidi"/>
      <w:b/>
      <w:bCs/>
      <w:color w:val="000000" w:themeColor="tex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B38A4"/>
    <w:rPr>
      <w:rFonts w:ascii="Times New Roman" w:eastAsiaTheme="majorEastAsia" w:hAnsi="Times New Roman" w:cstheme="majorBidi"/>
      <w:b/>
      <w:bCs/>
      <w:color w:val="000000" w:themeColor="text1"/>
      <w:sz w:val="32"/>
      <w:szCs w:val="32"/>
    </w:rPr>
  </w:style>
  <w:style w:type="character" w:customStyle="1" w:styleId="20">
    <w:name w:val="Заголовок 2 Знак"/>
    <w:basedOn w:val="a1"/>
    <w:link w:val="2"/>
    <w:uiPriority w:val="9"/>
    <w:rsid w:val="00DB38A4"/>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1"/>
    <w:link w:val="3"/>
    <w:uiPriority w:val="9"/>
    <w:rsid w:val="00DB38A4"/>
    <w:rPr>
      <w:rFonts w:ascii="Times New Roman" w:eastAsiaTheme="majorEastAsia" w:hAnsi="Times New Roman" w:cstheme="majorBidi"/>
      <w:b/>
      <w:bCs/>
      <w:color w:val="000000" w:themeColor="text1"/>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List Paragraph"/>
    <w:basedOn w:val="a"/>
    <w:uiPriority w:val="34"/>
    <w:qFormat/>
    <w:pPr>
      <w:ind w:left="720"/>
      <w:contextualSpacing/>
    </w:pPr>
  </w:style>
  <w:style w:type="paragraph" w:styleId="a5">
    <w:name w:val="No Spacing"/>
    <w:uiPriority w:val="1"/>
    <w:qFormat/>
    <w:pPr>
      <w:spacing w:after="0"/>
    </w:pPr>
  </w:style>
  <w:style w:type="character" w:customStyle="1" w:styleId="a6">
    <w:name w:val="Заголовок Знак"/>
    <w:basedOn w:val="a1"/>
    <w:link w:val="a7"/>
    <w:rsid w:val="00F611C3"/>
    <w:rPr>
      <w:rFonts w:ascii="Times New Roman" w:eastAsiaTheme="majorEastAsia" w:hAnsi="Times New Roman" w:cstheme="majorBidi"/>
      <w:b/>
      <w:bCs/>
      <w:color w:val="000000" w:themeColor="text1"/>
      <w:sz w:val="28"/>
      <w:szCs w:val="36"/>
    </w:rPr>
  </w:style>
  <w:style w:type="character" w:customStyle="1" w:styleId="a8">
    <w:name w:val="Подзаголовок Знак"/>
    <w:basedOn w:val="a1"/>
    <w:link w:val="a9"/>
    <w:rsid w:val="00DB38A4"/>
    <w:rPr>
      <w:rFonts w:ascii="Times New Roman" w:eastAsiaTheme="majorEastAsia" w:hAnsi="Times New Roman" w:cstheme="majorBidi"/>
      <w:b/>
      <w:bCs/>
      <w:color w:val="000000" w:themeColor="text1"/>
      <w:sz w:val="28"/>
      <w:szCs w:val="30"/>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paragraph" w:styleId="ac">
    <w:name w:val="header"/>
    <w:basedOn w:val="a"/>
    <w:link w:val="ad"/>
    <w:uiPriority w:val="99"/>
    <w:unhideWhenUsed/>
    <w:pPr>
      <w:tabs>
        <w:tab w:val="center" w:pos="7143"/>
        <w:tab w:val="right" w:pos="14287"/>
      </w:tabs>
      <w:spacing w:after="0"/>
    </w:pPr>
  </w:style>
  <w:style w:type="character" w:customStyle="1" w:styleId="ad">
    <w:name w:val="Верхний колонтитул Знак"/>
    <w:basedOn w:val="a1"/>
    <w:link w:val="ac"/>
    <w:uiPriority w:val="99"/>
  </w:style>
  <w:style w:type="paragraph" w:styleId="ae">
    <w:name w:val="footer"/>
    <w:basedOn w:val="a"/>
    <w:link w:val="af"/>
    <w:uiPriority w:val="99"/>
    <w:unhideWhenUsed/>
    <w:pPr>
      <w:tabs>
        <w:tab w:val="center" w:pos="7143"/>
        <w:tab w:val="right" w:pos="14287"/>
      </w:tabs>
      <w:spacing w:after="0"/>
    </w:pPr>
  </w:style>
  <w:style w:type="character" w:customStyle="1" w:styleId="FooterChar">
    <w:name w:val="Footer Char"/>
    <w:basedOn w:val="a1"/>
    <w:uiPriority w:val="99"/>
  </w:style>
  <w:style w:type="character" w:customStyle="1" w:styleId="af">
    <w:name w:val="Нижний колонтитул Знак"/>
    <w:link w:val="ae"/>
    <w:uiPriority w:val="99"/>
  </w:style>
  <w:style w:type="table" w:styleId="af0">
    <w:name w:val="Table Grid"/>
    <w:basedOn w:val="a2"/>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2"/>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2"/>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2"/>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2"/>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2"/>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2"/>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2"/>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2"/>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2"/>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2"/>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2"/>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2"/>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2"/>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2"/>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2"/>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2"/>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2"/>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2"/>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2"/>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2"/>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2"/>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2"/>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2"/>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2"/>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2"/>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2"/>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2"/>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2"/>
    <w:uiPriority w:val="99"/>
    <w:pPr>
      <w:spacing w:after="0"/>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pPr>
      <w:spacing w:after="0"/>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2"/>
    <w:uiPriority w:val="99"/>
    <w:pPr>
      <w:spacing w:after="0"/>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2"/>
    <w:uiPriority w:val="99"/>
    <w:pPr>
      <w:spacing w:after="0"/>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2"/>
    <w:uiPriority w:val="99"/>
    <w:pPr>
      <w:spacing w:after="0"/>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2"/>
    <w:uiPriority w:val="99"/>
    <w:pPr>
      <w:spacing w:after="0"/>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2"/>
    <w:uiPriority w:val="99"/>
    <w:pPr>
      <w:spacing w:after="0"/>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2"/>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1">
    <w:name w:val="Текст сноски Знак"/>
    <w:link w:val="af2"/>
    <w:uiPriority w:val="9"/>
    <w:rsid w:val="006D1A3D"/>
    <w:rPr>
      <w:rFonts w:ascii="Times New Roman" w:hAnsi="Times New Roman"/>
    </w:rPr>
  </w:style>
  <w:style w:type="paragraph" w:styleId="af3">
    <w:name w:val="endnote text"/>
    <w:basedOn w:val="a"/>
    <w:link w:val="af4"/>
    <w:uiPriority w:val="99"/>
    <w:semiHidden/>
    <w:unhideWhenUsed/>
    <w:pPr>
      <w:spacing w:after="0"/>
    </w:pPr>
    <w:rPr>
      <w:sz w:val="20"/>
    </w:rPr>
  </w:style>
  <w:style w:type="character" w:customStyle="1" w:styleId="af4">
    <w:name w:val="Текст концевой сноски Знак"/>
    <w:link w:val="af3"/>
    <w:uiPriority w:val="99"/>
    <w:rPr>
      <w:sz w:val="20"/>
    </w:rPr>
  </w:style>
  <w:style w:type="character" w:styleId="af5">
    <w:name w:val="endnote reference"/>
    <w:basedOn w:val="a1"/>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able of figures"/>
    <w:basedOn w:val="a"/>
    <w:next w:val="a"/>
    <w:uiPriority w:val="99"/>
    <w:unhideWhenUsed/>
    <w:pPr>
      <w:spacing w:after="0"/>
    </w:pPr>
  </w:style>
  <w:style w:type="paragraph" w:styleId="a0">
    <w:name w:val="Body Text"/>
    <w:basedOn w:val="a"/>
    <w:qFormat/>
    <w:rsid w:val="009D35A2"/>
    <w:pPr>
      <w:spacing w:before="180" w:after="180" w:line="360" w:lineRule="auto"/>
      <w:ind w:firstLine="709"/>
      <w:jc w:val="both"/>
    </w:pPr>
    <w:rPr>
      <w:rFonts w:ascii="Times New Roman" w:hAnsi="Times New Roman"/>
      <w:sz w:val="28"/>
    </w:rPr>
  </w:style>
  <w:style w:type="paragraph" w:customStyle="1" w:styleId="FirstParagraph">
    <w:name w:val="First Paragraph"/>
    <w:basedOn w:val="a0"/>
    <w:next w:val="a0"/>
    <w:qFormat/>
    <w:rsid w:val="009D35A2"/>
  </w:style>
  <w:style w:type="paragraph" w:customStyle="1" w:styleId="Compact">
    <w:name w:val="Compact"/>
    <w:basedOn w:val="a0"/>
    <w:qFormat/>
    <w:pPr>
      <w:spacing w:before="36" w:after="36"/>
    </w:pPr>
  </w:style>
  <w:style w:type="paragraph" w:styleId="a7">
    <w:name w:val="Title"/>
    <w:basedOn w:val="a"/>
    <w:next w:val="a0"/>
    <w:link w:val="a6"/>
    <w:qFormat/>
    <w:rsid w:val="00F611C3"/>
    <w:pPr>
      <w:keepNext/>
      <w:keepLines/>
      <w:spacing w:before="480" w:after="240" w:line="360" w:lineRule="auto"/>
      <w:jc w:val="center"/>
    </w:pPr>
    <w:rPr>
      <w:rFonts w:ascii="Times New Roman" w:eastAsiaTheme="majorEastAsia" w:hAnsi="Times New Roman" w:cstheme="majorBidi"/>
      <w:b/>
      <w:bCs/>
      <w:color w:val="000000" w:themeColor="text1"/>
      <w:sz w:val="28"/>
      <w:szCs w:val="36"/>
    </w:rPr>
  </w:style>
  <w:style w:type="paragraph" w:styleId="a9">
    <w:name w:val="Subtitle"/>
    <w:basedOn w:val="a7"/>
    <w:next w:val="a0"/>
    <w:link w:val="a8"/>
    <w:qFormat/>
    <w:rsid w:val="00DB38A4"/>
    <w:pPr>
      <w:spacing w:before="240"/>
    </w:pPr>
    <w:rPr>
      <w:szCs w:val="30"/>
    </w:rPr>
  </w:style>
  <w:style w:type="paragraph" w:customStyle="1" w:styleId="Author">
    <w:name w:val="Author"/>
    <w:next w:val="a0"/>
    <w:qFormat/>
    <w:rsid w:val="00DB38A4"/>
    <w:pPr>
      <w:keepNext/>
      <w:keepLines/>
      <w:spacing w:line="360" w:lineRule="auto"/>
      <w:jc w:val="center"/>
    </w:pPr>
    <w:rPr>
      <w:rFonts w:ascii="Times New Roman" w:hAnsi="Times New Roman"/>
      <w:sz w:val="28"/>
    </w:rPr>
  </w:style>
  <w:style w:type="paragraph" w:styleId="af7">
    <w:name w:val="Date"/>
    <w:next w:val="a0"/>
    <w:qFormat/>
    <w:rsid w:val="00DB38A4"/>
    <w:pPr>
      <w:keepNext/>
      <w:keepLines/>
      <w:spacing w:line="360" w:lineRule="auto"/>
      <w:jc w:val="center"/>
    </w:pPr>
    <w:rPr>
      <w:rFonts w:ascii="Times New Roman" w:hAnsi="Times New Roman"/>
      <w:sz w:val="28"/>
    </w:rPr>
  </w:style>
  <w:style w:type="paragraph" w:customStyle="1" w:styleId="Abstract">
    <w:name w:val="Abstract"/>
    <w:basedOn w:val="a"/>
    <w:next w:val="a0"/>
    <w:qFormat/>
    <w:pPr>
      <w:keepNext/>
      <w:keepLines/>
      <w:spacing w:before="300" w:after="300"/>
    </w:pPr>
    <w:rPr>
      <w:sz w:val="20"/>
      <w:szCs w:val="20"/>
    </w:rPr>
  </w:style>
  <w:style w:type="paragraph" w:styleId="af8">
    <w:name w:val="Bibliography"/>
    <w:basedOn w:val="a"/>
    <w:qFormat/>
    <w:pPr>
      <w:spacing w:after="240"/>
    </w:pPr>
  </w:style>
  <w:style w:type="paragraph" w:styleId="af9">
    <w:name w:val="Block Text"/>
    <w:basedOn w:val="a0"/>
    <w:next w:val="a0"/>
    <w:uiPriority w:val="9"/>
    <w:unhideWhenUsed/>
    <w:qFormat/>
    <w:rsid w:val="009D35A2"/>
    <w:pPr>
      <w:spacing w:before="100" w:after="100"/>
    </w:pPr>
  </w:style>
  <w:style w:type="paragraph" w:styleId="af2">
    <w:name w:val="footnote text"/>
    <w:basedOn w:val="a"/>
    <w:link w:val="af1"/>
    <w:uiPriority w:val="9"/>
    <w:unhideWhenUsed/>
    <w:qFormat/>
    <w:rsid w:val="006D1A3D"/>
    <w:pPr>
      <w:jc w:val="both"/>
    </w:pPr>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a">
    <w:name w:val="caption"/>
    <w:basedOn w:val="a"/>
    <w:link w:val="afb"/>
    <w:pPr>
      <w:spacing w:after="120"/>
    </w:pPr>
    <w:rPr>
      <w:i/>
    </w:rPr>
  </w:style>
  <w:style w:type="paragraph" w:customStyle="1" w:styleId="TableCaption">
    <w:name w:val="Table Caption"/>
    <w:basedOn w:val="afa"/>
    <w:pPr>
      <w:keepNext/>
    </w:pPr>
  </w:style>
  <w:style w:type="paragraph" w:customStyle="1" w:styleId="ImageCaption">
    <w:name w:val="Image Caption"/>
    <w:basedOn w:val="afa"/>
  </w:style>
  <w:style w:type="paragraph" w:customStyle="1" w:styleId="Figure">
    <w:name w:val="Figure"/>
    <w:basedOn w:val="a"/>
  </w:style>
  <w:style w:type="paragraph" w:customStyle="1" w:styleId="CaptionedFigure">
    <w:name w:val="Captioned Figure"/>
    <w:basedOn w:val="Figure"/>
    <w:pPr>
      <w:keepNext/>
    </w:pPr>
  </w:style>
  <w:style w:type="character" w:customStyle="1" w:styleId="afb">
    <w:name w:val="Название объекта Знак"/>
    <w:basedOn w:val="a1"/>
    <w:link w:val="afa"/>
  </w:style>
  <w:style w:type="character" w:customStyle="1" w:styleId="VerbatimChar">
    <w:name w:val="Verbatim Char"/>
    <w:basedOn w:val="afb"/>
    <w:link w:val="SourceCode"/>
    <w:rPr>
      <w:rFonts w:ascii="Consolas" w:hAnsi="Consolas"/>
      <w:sz w:val="22"/>
    </w:rPr>
  </w:style>
  <w:style w:type="character" w:customStyle="1" w:styleId="SectionNumber">
    <w:name w:val="Section Number"/>
    <w:basedOn w:val="afb"/>
  </w:style>
  <w:style w:type="character" w:styleId="afc">
    <w:name w:val="footnote reference"/>
    <w:basedOn w:val="afb"/>
    <w:rPr>
      <w:vertAlign w:val="superscript"/>
    </w:rPr>
  </w:style>
  <w:style w:type="character" w:styleId="afd">
    <w:name w:val="Hyperlink"/>
    <w:basedOn w:val="afb"/>
    <w:uiPriority w:val="99"/>
    <w:rPr>
      <w:color w:val="4F81BD" w:themeColor="accent1"/>
    </w:rPr>
  </w:style>
  <w:style w:type="paragraph" w:styleId="afe">
    <w:name w:val="TOC Heading"/>
    <w:basedOn w:val="1"/>
    <w:next w:val="a0"/>
    <w:uiPriority w:val="39"/>
    <w:unhideWhenUsed/>
    <w:qFormat/>
    <w:rsid w:val="006D1A3D"/>
    <w:pPr>
      <w:spacing w:before="240"/>
      <w:outlineLvl w:val="9"/>
    </w:pPr>
  </w:style>
  <w:style w:type="paragraph" w:customStyle="1" w:styleId="SourceCode">
    <w:name w:val="Source Code"/>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customStyle="1" w:styleId="Usual">
    <w:name w:val="Usual"/>
    <w:basedOn w:val="a"/>
    <w:link w:val="Usual0"/>
    <w:qFormat/>
    <w:rsid w:val="007A630F"/>
    <w:pPr>
      <w:spacing w:after="160" w:line="360" w:lineRule="auto"/>
      <w:jc w:val="both"/>
    </w:pPr>
    <w:rPr>
      <w:rFonts w:ascii="Times New Roman" w:hAnsi="Times New Roman"/>
      <w:sz w:val="28"/>
      <w:szCs w:val="22"/>
      <w:lang w:val="ru-RU"/>
    </w:rPr>
  </w:style>
  <w:style w:type="paragraph" w:customStyle="1" w:styleId="13">
    <w:name w:val="Заголовок1"/>
    <w:basedOn w:val="Usual"/>
    <w:link w:val="Title"/>
    <w:qFormat/>
    <w:rsid w:val="007A630F"/>
    <w:pPr>
      <w:spacing w:line="240" w:lineRule="auto"/>
      <w:jc w:val="center"/>
    </w:pPr>
    <w:rPr>
      <w:b/>
      <w:bCs/>
      <w:caps/>
      <w:lang w:eastAsia="ru-RU"/>
    </w:rPr>
  </w:style>
  <w:style w:type="character" w:customStyle="1" w:styleId="Usual0">
    <w:name w:val="Usual Знак"/>
    <w:basedOn w:val="a1"/>
    <w:link w:val="Usual"/>
    <w:rsid w:val="007A630F"/>
    <w:rPr>
      <w:rFonts w:ascii="Times New Roman" w:hAnsi="Times New Roman"/>
      <w:sz w:val="28"/>
      <w:szCs w:val="22"/>
      <w:lang w:val="ru-RU"/>
    </w:rPr>
  </w:style>
  <w:style w:type="character" w:customStyle="1" w:styleId="Title">
    <w:name w:val="Title Знак"/>
    <w:basedOn w:val="Usual0"/>
    <w:link w:val="13"/>
    <w:rsid w:val="007A630F"/>
    <w:rPr>
      <w:rFonts w:ascii="Times New Roman" w:hAnsi="Times New Roman"/>
      <w:b/>
      <w:bCs/>
      <w:caps/>
      <w:sz w:val="28"/>
      <w:szCs w:val="22"/>
      <w:lang w:val="ru-RU" w:eastAsia="ru-RU"/>
    </w:rPr>
  </w:style>
  <w:style w:type="character" w:styleId="aff">
    <w:name w:val="FollowedHyperlink"/>
    <w:basedOn w:val="a1"/>
    <w:uiPriority w:val="99"/>
    <w:semiHidden/>
    <w:unhideWhenUsed/>
    <w:rsid w:val="000B7CEC"/>
    <w:rPr>
      <w:color w:val="800080" w:themeColor="followedHyperlink"/>
      <w:u w:val="single"/>
    </w:rPr>
  </w:style>
  <w:style w:type="paragraph" w:styleId="aff0">
    <w:name w:val="Balloon Text"/>
    <w:basedOn w:val="a"/>
    <w:link w:val="aff1"/>
    <w:uiPriority w:val="99"/>
    <w:semiHidden/>
    <w:unhideWhenUsed/>
    <w:rsid w:val="009F2324"/>
    <w:pPr>
      <w:spacing w:after="0"/>
    </w:pPr>
    <w:rPr>
      <w:rFonts w:ascii="Segoe UI" w:hAnsi="Segoe UI" w:cs="Segoe UI"/>
      <w:sz w:val="18"/>
      <w:szCs w:val="18"/>
    </w:rPr>
  </w:style>
  <w:style w:type="character" w:customStyle="1" w:styleId="aff1">
    <w:name w:val="Текст выноски Знак"/>
    <w:basedOn w:val="a1"/>
    <w:link w:val="aff0"/>
    <w:uiPriority w:val="99"/>
    <w:semiHidden/>
    <w:rsid w:val="009F2324"/>
    <w:rPr>
      <w:rFonts w:ascii="Segoe UI" w:hAnsi="Segoe UI" w:cs="Segoe UI"/>
      <w:sz w:val="18"/>
      <w:szCs w:val="18"/>
    </w:rPr>
  </w:style>
  <w:style w:type="character" w:styleId="aff2">
    <w:name w:val="annotation reference"/>
    <w:basedOn w:val="a1"/>
    <w:uiPriority w:val="99"/>
    <w:semiHidden/>
    <w:unhideWhenUsed/>
    <w:rsid w:val="00DA1734"/>
    <w:rPr>
      <w:sz w:val="16"/>
      <w:szCs w:val="16"/>
    </w:rPr>
  </w:style>
  <w:style w:type="paragraph" w:styleId="aff3">
    <w:name w:val="annotation text"/>
    <w:basedOn w:val="a"/>
    <w:link w:val="aff4"/>
    <w:uiPriority w:val="99"/>
    <w:semiHidden/>
    <w:unhideWhenUsed/>
    <w:rsid w:val="00DA1734"/>
    <w:rPr>
      <w:sz w:val="20"/>
      <w:szCs w:val="20"/>
    </w:rPr>
  </w:style>
  <w:style w:type="character" w:customStyle="1" w:styleId="aff4">
    <w:name w:val="Текст примечания Знак"/>
    <w:basedOn w:val="a1"/>
    <w:link w:val="aff3"/>
    <w:uiPriority w:val="99"/>
    <w:semiHidden/>
    <w:rsid w:val="00DA1734"/>
    <w:rPr>
      <w:sz w:val="20"/>
      <w:szCs w:val="20"/>
    </w:rPr>
  </w:style>
  <w:style w:type="paragraph" w:styleId="aff5">
    <w:name w:val="annotation subject"/>
    <w:basedOn w:val="aff3"/>
    <w:next w:val="aff3"/>
    <w:link w:val="aff6"/>
    <w:uiPriority w:val="99"/>
    <w:semiHidden/>
    <w:unhideWhenUsed/>
    <w:rsid w:val="00DA1734"/>
    <w:rPr>
      <w:b/>
      <w:bCs/>
    </w:rPr>
  </w:style>
  <w:style w:type="character" w:customStyle="1" w:styleId="aff6">
    <w:name w:val="Тема примечания Знак"/>
    <w:basedOn w:val="aff4"/>
    <w:link w:val="aff5"/>
    <w:uiPriority w:val="99"/>
    <w:semiHidden/>
    <w:rsid w:val="00DA1734"/>
    <w:rPr>
      <w:b/>
      <w:bCs/>
      <w:sz w:val="20"/>
      <w:szCs w:val="20"/>
    </w:rPr>
  </w:style>
  <w:style w:type="paragraph" w:styleId="aff7">
    <w:name w:val="Revision"/>
    <w:hidden/>
    <w:uiPriority w:val="99"/>
    <w:semiHidden/>
    <w:rsid w:val="006D3EF5"/>
    <w:pPr>
      <w:spacing w:after="0"/>
    </w:pPr>
  </w:style>
  <w:style w:type="character" w:styleId="aff8">
    <w:name w:val="Placeholder Text"/>
    <w:basedOn w:val="a1"/>
    <w:uiPriority w:val="99"/>
    <w:semiHidden/>
    <w:rsid w:val="00586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44</Pages>
  <Words>48400</Words>
  <Characters>275883</Characters>
  <Application>Microsoft Office Word</Application>
  <DocSecurity>0</DocSecurity>
  <Lines>2299</Lines>
  <Paragraphs>647</Paragraphs>
  <ScaleCrop>false</ScaleCrop>
  <HeadingPairs>
    <vt:vector size="2" baseType="variant">
      <vt:variant>
        <vt:lpstr>Название</vt:lpstr>
      </vt:variant>
      <vt:variant>
        <vt:i4>1</vt:i4>
      </vt:variant>
    </vt:vector>
  </HeadingPairs>
  <TitlesOfParts>
    <vt:vector size="1" baseType="lpstr">
      <vt:lpstr>Предсказание антигенов по последовательностям белка</vt:lpstr>
    </vt:vector>
  </TitlesOfParts>
  <Company/>
  <LinksUpToDate>false</LinksUpToDate>
  <CharactersWithSpaces>323636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Предсказание антигенов по последовательностям белка</dc:title>
  <dc:creator>Смирнов Антон Сергеевич</dc:creator>
  <cp:keywords/>
  <cp:lastModifiedBy>Антон Смирнов</cp:lastModifiedBy>
  <cp:revision>66</cp:revision>
  <dcterms:created xsi:type="dcterms:W3CDTF">2023-04-14T08:16:00Z</dcterms:created>
  <dcterms:modified xsi:type="dcterms:W3CDTF">2023-05-23T19:34:00Z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gost-num-appear.csl</vt:lpwstr>
  </property>
  <property fmtid="{D5CDD505-2E9C-101B-9397-08002B2CF9AE}" pid="9" name="date">
    <vt:lpwstr>Apr 11, 2023</vt:lpwstr>
  </property>
  <property fmtid="{D5CDD505-2E9C-101B-9397-08002B2CF9AE}" pid="10" name="date-format">
    <vt:lpwstr>MMM D, YYYY</vt:lpwstr>
  </property>
  <property fmtid="{D5CDD505-2E9C-101B-9397-08002B2CF9AE}" pid="11" name="editor">
    <vt:lpwstr>visual</vt:lpwstr>
  </property>
  <property fmtid="{D5CDD505-2E9C-101B-9397-08002B2CF9AE}" pid="12" name="fontsize">
    <vt:lpwstr>14pt</vt:lpwstr>
  </property>
  <property fmtid="{D5CDD505-2E9C-101B-9397-08002B2CF9AE}" pid="13" name="geometry">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estretch">
    <vt:lpwstr>1.5</vt:lpwstr>
  </property>
  <property fmtid="{D5CDD505-2E9C-101B-9397-08002B2CF9AE}" pid="19" name="mainfont">
    <vt:lpwstr>Times New Roman</vt:lpwstr>
  </property>
  <property fmtid="{D5CDD505-2E9C-101B-9397-08002B2CF9AE}" pid="20" name="monofont">
    <vt:lpwstr>Times New Roman</vt:lpwstr>
  </property>
  <property fmtid="{D5CDD505-2E9C-101B-9397-08002B2CF9AE}" pid="21" name="sansfont">
    <vt:lpwstr>Times New Roman</vt:lpwstr>
  </property>
  <property fmtid="{D5CDD505-2E9C-101B-9397-08002B2CF9AE}" pid="22" name="toc-title">
    <vt:lpwstr>Оглавление</vt:lpwstr>
  </property>
  <property fmtid="{D5CDD505-2E9C-101B-9397-08002B2CF9AE}" pid="23" name="ZOTERO_PREF_1">
    <vt:lpwstr>&lt;data data-version="3" zotero-version="6.0.26"&gt;&lt;session id="Y7xdW1Ou"/&gt;&lt;style id="http://www.zotero.org/styles/russian-gost-r-7011-2011-numeric-citations-with-appear-sorting" locale="ru-RU" hasBibliography="1" bibliographyStyleHasBeenSet="1"/&gt;&lt;prefs&gt;&lt;pref</vt:lpwstr>
  </property>
  <property fmtid="{D5CDD505-2E9C-101B-9397-08002B2CF9AE}" pid="24" name="ZOTERO_PREF_2">
    <vt:lpwstr> name="fieldType" value="Field"/&gt;&lt;/prefs&gt;&lt;/data&gt;</vt:lpwstr>
  </property>
</Properties>
</file>